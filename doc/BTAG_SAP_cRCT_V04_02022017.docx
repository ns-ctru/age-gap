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A5B99" w14:textId="77777777" w:rsidR="008B1FC9" w:rsidRPr="008B1FC9" w:rsidRDefault="008B1FC9" w:rsidP="008B1FC9">
      <w:pPr>
        <w:pStyle w:val="NoSpacing"/>
        <w:pBdr>
          <w:top w:val="single" w:sz="4" w:space="1" w:color="auto"/>
          <w:left w:val="single" w:sz="4" w:space="4" w:color="auto"/>
          <w:bottom w:val="single" w:sz="4" w:space="1" w:color="auto"/>
          <w:right w:val="single" w:sz="4" w:space="4" w:color="auto"/>
        </w:pBdr>
      </w:pPr>
      <w:r w:rsidRPr="008B1FC9">
        <w:rPr>
          <w:noProof/>
          <w:lang w:eastAsia="en-GB"/>
        </w:rPr>
        <w:drawing>
          <wp:inline distT="0" distB="0" distL="0" distR="0" wp14:anchorId="3E3BE38C" wp14:editId="1A955943">
            <wp:extent cx="1504050" cy="667909"/>
            <wp:effectExtent l="0" t="0" r="1270" b="0"/>
            <wp:docPr id="1" name="Picture 1" descr="http://www.medsoc.net/img/logo_u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edsoc.net/img/logo_uni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4148" cy="667952"/>
                    </a:xfrm>
                    <a:prstGeom prst="rect">
                      <a:avLst/>
                    </a:prstGeom>
                    <a:noFill/>
                    <a:ln>
                      <a:noFill/>
                    </a:ln>
                  </pic:spPr>
                </pic:pic>
              </a:graphicData>
            </a:graphic>
          </wp:inline>
        </w:drawing>
      </w:r>
      <w:r w:rsidRPr="008B1FC9">
        <w:t xml:space="preserve">         </w:t>
      </w:r>
      <w:r w:rsidRPr="008B1FC9">
        <w:rPr>
          <w:noProof/>
          <w:lang w:eastAsia="en-GB"/>
        </w:rPr>
        <w:drawing>
          <wp:inline distT="0" distB="0" distL="0" distR="0" wp14:anchorId="6E8E2C4A" wp14:editId="5F4601A0">
            <wp:extent cx="1630045" cy="56451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045" cy="564515"/>
                    </a:xfrm>
                    <a:prstGeom prst="rect">
                      <a:avLst/>
                    </a:prstGeom>
                    <a:noFill/>
                    <a:ln>
                      <a:noFill/>
                    </a:ln>
                  </pic:spPr>
                </pic:pic>
              </a:graphicData>
            </a:graphic>
          </wp:inline>
        </w:drawing>
      </w:r>
      <w:r w:rsidRPr="008B1FC9">
        <w:t xml:space="preserve">       </w:t>
      </w:r>
      <w:r w:rsidRPr="008B1FC9">
        <w:rPr>
          <w:noProof/>
          <w:lang w:eastAsia="en-GB"/>
        </w:rPr>
        <w:drawing>
          <wp:inline distT="0" distB="0" distL="0" distR="0" wp14:anchorId="1BB942F3" wp14:editId="2D4A265E">
            <wp:extent cx="1900555" cy="826770"/>
            <wp:effectExtent l="0" t="0" r="4445" b="0"/>
            <wp:docPr id="3" name="Picture 3" descr="http://research.shu.ac.uk/podium/images/corp-clients-s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esearch.shu.ac.uk/podium/images/corp-clients-sh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555" cy="826770"/>
                    </a:xfrm>
                    <a:prstGeom prst="rect">
                      <a:avLst/>
                    </a:prstGeom>
                    <a:noFill/>
                    <a:ln>
                      <a:noFill/>
                    </a:ln>
                  </pic:spPr>
                </pic:pic>
              </a:graphicData>
            </a:graphic>
          </wp:inline>
        </w:drawing>
      </w:r>
      <w:r w:rsidRPr="008B1FC9">
        <w:rPr>
          <w:noProof/>
          <w:lang w:eastAsia="en-GB"/>
        </w:rPr>
        <w:t xml:space="preserve">     </w:t>
      </w:r>
    </w:p>
    <w:p w14:paraId="1318A6FF" w14:textId="77777777" w:rsidR="00AF3611" w:rsidRDefault="00AF3611" w:rsidP="008B1FC9">
      <w:pPr>
        <w:pStyle w:val="NoSpacing"/>
      </w:pPr>
    </w:p>
    <w:p w14:paraId="33CB30C5" w14:textId="77777777" w:rsidR="008B1FC9" w:rsidRPr="008B1FC9" w:rsidRDefault="008B1FC9" w:rsidP="008B1FC9">
      <w:pPr>
        <w:pStyle w:val="NoSpacing"/>
      </w:pPr>
    </w:p>
    <w:p w14:paraId="151ACEE2" w14:textId="77777777" w:rsidR="008B1FC9" w:rsidRDefault="008B1FC9" w:rsidP="008B1FC9">
      <w:pPr>
        <w:pStyle w:val="NoSpacing"/>
        <w:pBdr>
          <w:top w:val="single" w:sz="4" w:space="1" w:color="auto"/>
          <w:left w:val="single" w:sz="4" w:space="4" w:color="auto"/>
          <w:bottom w:val="single" w:sz="4" w:space="1" w:color="auto"/>
          <w:right w:val="single" w:sz="4" w:space="4" w:color="auto"/>
        </w:pBdr>
        <w:jc w:val="center"/>
        <w:rPr>
          <w:b/>
        </w:rPr>
      </w:pPr>
    </w:p>
    <w:p w14:paraId="407F7B5C"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jc w:val="center"/>
        <w:rPr>
          <w:b/>
        </w:rPr>
      </w:pPr>
      <w:r w:rsidRPr="008B1FC9">
        <w:rPr>
          <w:b/>
        </w:rPr>
        <w:t>Statistical Analysis Plan</w:t>
      </w:r>
    </w:p>
    <w:p w14:paraId="75AC484B" w14:textId="2368067B" w:rsidR="00AF3611" w:rsidRDefault="00AF3611" w:rsidP="008B1FC9">
      <w:pPr>
        <w:pStyle w:val="NoSpacing"/>
        <w:pBdr>
          <w:top w:val="single" w:sz="4" w:space="1" w:color="auto"/>
          <w:left w:val="single" w:sz="4" w:space="4" w:color="auto"/>
          <w:bottom w:val="single" w:sz="4" w:space="1" w:color="auto"/>
          <w:right w:val="single" w:sz="4" w:space="4" w:color="auto"/>
        </w:pBdr>
        <w:jc w:val="center"/>
        <w:rPr>
          <w:ins w:id="0" w:author="User" w:date="2016-02-15T14:10:00Z"/>
          <w:b/>
        </w:rPr>
      </w:pPr>
      <w:r w:rsidRPr="008B1FC9">
        <w:rPr>
          <w:b/>
        </w:rPr>
        <w:t>Draft Version 0</w:t>
      </w:r>
      <w:ins w:id="1" w:author="User" w:date="2017-02-02T10:45:00Z">
        <w:r w:rsidR="00EC159A">
          <w:rPr>
            <w:b/>
          </w:rPr>
          <w:t>.4</w:t>
        </w:r>
      </w:ins>
    </w:p>
    <w:p w14:paraId="56525163" w14:textId="10A30C36" w:rsidR="004342E5" w:rsidRDefault="00EC159A" w:rsidP="004342E5">
      <w:pPr>
        <w:pStyle w:val="NoSpacing"/>
        <w:pBdr>
          <w:top w:val="single" w:sz="4" w:space="1" w:color="auto"/>
          <w:left w:val="single" w:sz="4" w:space="4" w:color="auto"/>
          <w:bottom w:val="single" w:sz="4" w:space="1" w:color="auto"/>
          <w:right w:val="single" w:sz="4" w:space="4" w:color="auto"/>
        </w:pBdr>
        <w:jc w:val="center"/>
        <w:rPr>
          <w:b/>
        </w:rPr>
      </w:pPr>
      <w:ins w:id="2" w:author="User" w:date="2017-02-02T10:45:00Z">
        <w:r>
          <w:rPr>
            <w:b/>
          </w:rPr>
          <w:t>02nd</w:t>
        </w:r>
      </w:ins>
      <w:ins w:id="3" w:author="User" w:date="2016-02-15T14:10:00Z">
        <w:r w:rsidR="004342E5">
          <w:rPr>
            <w:b/>
          </w:rPr>
          <w:t xml:space="preserve"> February 201</w:t>
        </w:r>
      </w:ins>
      <w:ins w:id="4" w:author="User" w:date="2017-02-02T10:45:00Z">
        <w:r>
          <w:rPr>
            <w:b/>
          </w:rPr>
          <w:t>7</w:t>
        </w:r>
      </w:ins>
    </w:p>
    <w:p w14:paraId="6D5E5736" w14:textId="77777777" w:rsidR="008B1FC9" w:rsidRPr="008B1FC9" w:rsidRDefault="008B1FC9" w:rsidP="008B1FC9">
      <w:pPr>
        <w:pStyle w:val="NoSpacing"/>
        <w:pBdr>
          <w:top w:val="single" w:sz="4" w:space="1" w:color="auto"/>
          <w:left w:val="single" w:sz="4" w:space="4" w:color="auto"/>
          <w:bottom w:val="single" w:sz="4" w:space="1" w:color="auto"/>
          <w:right w:val="single" w:sz="4" w:space="4" w:color="auto"/>
        </w:pBdr>
        <w:jc w:val="center"/>
        <w:rPr>
          <w:b/>
        </w:rPr>
      </w:pPr>
    </w:p>
    <w:p w14:paraId="57449718" w14:textId="77777777" w:rsidR="00AF3611" w:rsidRDefault="00AF3611" w:rsidP="008B1FC9">
      <w:pPr>
        <w:pStyle w:val="NoSpacing"/>
      </w:pPr>
    </w:p>
    <w:p w14:paraId="7D6563E2" w14:textId="77777777" w:rsidR="008B1FC9" w:rsidRPr="008B1FC9" w:rsidRDefault="008B1FC9" w:rsidP="008B1FC9">
      <w:pPr>
        <w:pStyle w:val="NoSpacing"/>
      </w:pPr>
    </w:p>
    <w:p w14:paraId="35B5D215" w14:textId="77777777" w:rsidR="00AF3611" w:rsidRPr="008B1FC9" w:rsidRDefault="00AF3611" w:rsidP="001649BB">
      <w:pPr>
        <w:pStyle w:val="NoSpacing"/>
        <w:pBdr>
          <w:top w:val="single" w:sz="4" w:space="1" w:color="auto"/>
          <w:left w:val="single" w:sz="4" w:space="4" w:color="auto"/>
          <w:bottom w:val="single" w:sz="4" w:space="1" w:color="auto"/>
          <w:right w:val="single" w:sz="4" w:space="4" w:color="auto"/>
        </w:pBdr>
        <w:ind w:left="1440" w:hanging="1440"/>
        <w:rPr>
          <w:b/>
        </w:rPr>
      </w:pPr>
      <w:r w:rsidRPr="008B1FC9">
        <w:t>Study Title</w:t>
      </w:r>
      <w:r w:rsidRPr="008B1FC9">
        <w:tab/>
      </w:r>
      <w:r w:rsidRPr="008B1FC9">
        <w:rPr>
          <w:b/>
        </w:rPr>
        <w:t>Bridging the Age GAP in Breast Cancer: Improving outcomes for older women</w:t>
      </w:r>
      <w:r w:rsidR="001649BB">
        <w:rPr>
          <w:b/>
        </w:rPr>
        <w:t xml:space="preserve">. Evaluation of a decision support intervention for older women with operable breast cancer. A </w:t>
      </w:r>
      <w:r w:rsidR="007C035F">
        <w:rPr>
          <w:b/>
        </w:rPr>
        <w:t>cluster RCT</w:t>
      </w:r>
      <w:r w:rsidR="001649BB">
        <w:rPr>
          <w:b/>
        </w:rPr>
        <w:t xml:space="preserve"> nested within the Age Gap Cohort Study. </w:t>
      </w:r>
    </w:p>
    <w:p w14:paraId="1B494892"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pPr>
    </w:p>
    <w:p w14:paraId="6571D3D1"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ind w:left="1440" w:hanging="1440"/>
      </w:pPr>
      <w:r w:rsidRPr="008B1FC9">
        <w:t>Funding body</w:t>
      </w:r>
      <w:r w:rsidRPr="008B1FC9">
        <w:tab/>
      </w:r>
      <w:r w:rsidRPr="008B1FC9">
        <w:rPr>
          <w:b/>
        </w:rPr>
        <w:t>National Institute for Health Research (NIHR) Programme Grant (RP-PG-1209-10071)</w:t>
      </w:r>
      <w:r w:rsidRPr="008B1FC9">
        <w:tab/>
      </w:r>
      <w:r w:rsidRPr="008B1FC9">
        <w:tab/>
      </w:r>
    </w:p>
    <w:p w14:paraId="5AD7DD67"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pPr>
    </w:p>
    <w:p w14:paraId="2655A883"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rPr>
          <w:b/>
        </w:rPr>
      </w:pPr>
      <w:r w:rsidRPr="008B1FC9">
        <w:t>Sponsor</w:t>
      </w:r>
      <w:r w:rsidRPr="008B1FC9">
        <w:tab/>
      </w:r>
      <w:r w:rsidRPr="008B1FC9">
        <w:rPr>
          <w:b/>
        </w:rPr>
        <w:t>Sheffield Teaching Hospitals NHS Foundation Trust</w:t>
      </w:r>
    </w:p>
    <w:p w14:paraId="3F2E793D" w14:textId="77777777" w:rsidR="00AF3611" w:rsidRDefault="00AF3611" w:rsidP="008B1FC9">
      <w:pPr>
        <w:pStyle w:val="NoSpacing"/>
      </w:pPr>
    </w:p>
    <w:p w14:paraId="74EDF638" w14:textId="77777777" w:rsidR="008B1FC9" w:rsidRPr="008B1FC9" w:rsidRDefault="008B1FC9" w:rsidP="008B1FC9">
      <w:pPr>
        <w:pStyle w:val="NoSpacing"/>
      </w:pPr>
    </w:p>
    <w:p w14:paraId="680BB31C"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pPr>
      <w:r w:rsidRPr="008B1FC9">
        <w:t xml:space="preserve">Authored by </w:t>
      </w:r>
      <w:r w:rsidRPr="008B1FC9">
        <w:tab/>
      </w:r>
    </w:p>
    <w:p w14:paraId="23E32140"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pPr>
      <w:r w:rsidRPr="008B1FC9">
        <w:t>____________________________</w:t>
      </w:r>
      <w:r w:rsidRPr="008B1FC9">
        <w:tab/>
        <w:t>__/__/__</w:t>
      </w:r>
    </w:p>
    <w:p w14:paraId="5B7F5330" w14:textId="11CB3B3F" w:rsidR="00AF3611" w:rsidRPr="008B1FC9" w:rsidRDefault="004342E5" w:rsidP="008B1FC9">
      <w:pPr>
        <w:pStyle w:val="NoSpacing"/>
        <w:pBdr>
          <w:top w:val="single" w:sz="4" w:space="1" w:color="auto"/>
          <w:left w:val="single" w:sz="4" w:space="4" w:color="auto"/>
          <w:bottom w:val="single" w:sz="4" w:space="1" w:color="auto"/>
          <w:right w:val="single" w:sz="4" w:space="4" w:color="auto"/>
        </w:pBdr>
        <w:rPr>
          <w:i/>
        </w:rPr>
      </w:pPr>
      <w:r>
        <w:rPr>
          <w:i/>
        </w:rPr>
        <w:t>Oscar Bortolami</w:t>
      </w:r>
    </w:p>
    <w:p w14:paraId="3EA74875"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rPr>
          <w:i/>
        </w:rPr>
      </w:pPr>
      <w:r w:rsidRPr="008B1FC9">
        <w:rPr>
          <w:i/>
        </w:rPr>
        <w:t>Statistician</w:t>
      </w:r>
    </w:p>
    <w:p w14:paraId="3293792F"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rPr>
          <w:i/>
        </w:rPr>
      </w:pPr>
      <w:r w:rsidRPr="008B1FC9">
        <w:rPr>
          <w:i/>
        </w:rPr>
        <w:t>CTRU, University of Sheffield</w:t>
      </w:r>
    </w:p>
    <w:p w14:paraId="5E9CE141" w14:textId="77777777" w:rsidR="008F1F94" w:rsidRPr="008B1FC9" w:rsidRDefault="008F1F94" w:rsidP="008B1FC9">
      <w:pPr>
        <w:pStyle w:val="NoSpacing"/>
        <w:pBdr>
          <w:top w:val="single" w:sz="4" w:space="1" w:color="auto"/>
          <w:left w:val="single" w:sz="4" w:space="4" w:color="auto"/>
          <w:bottom w:val="single" w:sz="4" w:space="1" w:color="auto"/>
          <w:right w:val="single" w:sz="4" w:space="4" w:color="auto"/>
        </w:pBdr>
      </w:pPr>
    </w:p>
    <w:p w14:paraId="437A6B01"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pPr>
      <w:r w:rsidRPr="008B1FC9">
        <w:t>Approved by</w:t>
      </w:r>
    </w:p>
    <w:p w14:paraId="4A67F0E3"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pPr>
      <w:r w:rsidRPr="008B1FC9">
        <w:t>____________________________</w:t>
      </w:r>
      <w:r w:rsidRPr="008B1FC9">
        <w:tab/>
        <w:t>__/__/__</w:t>
      </w:r>
    </w:p>
    <w:p w14:paraId="1091010B"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rPr>
          <w:i/>
        </w:rPr>
      </w:pPr>
      <w:r w:rsidRPr="008B1FC9">
        <w:rPr>
          <w:i/>
        </w:rPr>
        <w:t>Stephen Walters</w:t>
      </w:r>
    </w:p>
    <w:p w14:paraId="25E1CEE6"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rPr>
          <w:i/>
        </w:rPr>
      </w:pPr>
      <w:r w:rsidRPr="008B1FC9">
        <w:rPr>
          <w:i/>
        </w:rPr>
        <w:t>Professor of Medical Statistics and Clinical Trials</w:t>
      </w:r>
    </w:p>
    <w:p w14:paraId="62CB2778" w14:textId="77777777" w:rsidR="00AF3611" w:rsidRDefault="00AF3611" w:rsidP="008B1FC9">
      <w:pPr>
        <w:pStyle w:val="NoSpacing"/>
        <w:pBdr>
          <w:top w:val="single" w:sz="4" w:space="1" w:color="auto"/>
          <w:left w:val="single" w:sz="4" w:space="4" w:color="auto"/>
          <w:bottom w:val="single" w:sz="4" w:space="1" w:color="auto"/>
          <w:right w:val="single" w:sz="4" w:space="4" w:color="auto"/>
        </w:pBdr>
        <w:rPr>
          <w:i/>
        </w:rPr>
      </w:pPr>
      <w:proofErr w:type="spellStart"/>
      <w:r w:rsidRPr="008B1FC9">
        <w:rPr>
          <w:i/>
        </w:rPr>
        <w:t>ScHARR</w:t>
      </w:r>
      <w:proofErr w:type="spellEnd"/>
      <w:r w:rsidRPr="008B1FC9">
        <w:rPr>
          <w:i/>
        </w:rPr>
        <w:t>, University of Sheffield</w:t>
      </w:r>
    </w:p>
    <w:p w14:paraId="26B5FF3C" w14:textId="77777777" w:rsidR="001649BB" w:rsidRPr="008B1FC9" w:rsidRDefault="001649BB" w:rsidP="008B1FC9">
      <w:pPr>
        <w:pStyle w:val="NoSpacing"/>
        <w:pBdr>
          <w:top w:val="single" w:sz="4" w:space="1" w:color="auto"/>
          <w:left w:val="single" w:sz="4" w:space="4" w:color="auto"/>
          <w:bottom w:val="single" w:sz="4" w:space="1" w:color="auto"/>
          <w:right w:val="single" w:sz="4" w:space="4" w:color="auto"/>
        </w:pBdr>
        <w:rPr>
          <w:i/>
        </w:rPr>
      </w:pPr>
    </w:p>
    <w:p w14:paraId="2F0D7611"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pPr>
      <w:r w:rsidRPr="008B1FC9">
        <w:t>____________________________</w:t>
      </w:r>
      <w:r w:rsidRPr="008B1FC9">
        <w:tab/>
        <w:t>__/__/__</w:t>
      </w:r>
    </w:p>
    <w:p w14:paraId="327738C7" w14:textId="77777777" w:rsidR="00AF3611" w:rsidRPr="008B1FC9" w:rsidRDefault="00AF3611" w:rsidP="008B1FC9">
      <w:pPr>
        <w:pStyle w:val="NoSpacing"/>
        <w:pBdr>
          <w:top w:val="single" w:sz="4" w:space="1" w:color="auto"/>
          <w:left w:val="single" w:sz="4" w:space="4" w:color="auto"/>
          <w:bottom w:val="single" w:sz="4" w:space="1" w:color="auto"/>
          <w:right w:val="single" w:sz="4" w:space="4" w:color="auto"/>
        </w:pBdr>
        <w:rPr>
          <w:i/>
        </w:rPr>
      </w:pPr>
      <w:r w:rsidRPr="008B1FC9">
        <w:rPr>
          <w:i/>
        </w:rPr>
        <w:t>Lynda Wyld</w:t>
      </w:r>
    </w:p>
    <w:p w14:paraId="3FDBD959" w14:textId="7F0EBCAA" w:rsidR="00006379" w:rsidRDefault="004342E5">
      <w:pPr>
        <w:pStyle w:val="NoSpacing"/>
        <w:pBdr>
          <w:top w:val="single" w:sz="4" w:space="1" w:color="auto"/>
          <w:left w:val="single" w:sz="4" w:space="4" w:color="auto"/>
          <w:bottom w:val="single" w:sz="4" w:space="1" w:color="auto"/>
          <w:right w:val="single" w:sz="4" w:space="4" w:color="auto"/>
        </w:pBdr>
        <w:rPr>
          <w:ins w:id="5" w:author="User" w:date="2016-02-15T14:13:00Z"/>
          <w:i/>
        </w:rPr>
        <w:pPrChange w:id="6" w:author="User" w:date="2016-02-15T14:13:00Z">
          <w:pPr>
            <w:pStyle w:val="NoSpacing"/>
            <w:pBdr>
              <w:top w:val="single" w:sz="4" w:space="1" w:color="auto"/>
              <w:left w:val="single" w:sz="4" w:space="4" w:color="auto"/>
              <w:bottom w:val="single" w:sz="4" w:space="1" w:color="auto"/>
              <w:right w:val="single" w:sz="4" w:space="4" w:color="auto"/>
            </w:pBdr>
            <w:ind w:firstLine="720"/>
          </w:pPr>
        </w:pPrChange>
      </w:pPr>
      <w:r>
        <w:rPr>
          <w:i/>
        </w:rPr>
        <w:t>Reader</w:t>
      </w:r>
      <w:r w:rsidR="00AF3611" w:rsidRPr="008B1FC9">
        <w:rPr>
          <w:i/>
        </w:rPr>
        <w:t xml:space="preserve"> in Surgical Oncology</w:t>
      </w:r>
      <w:proofErr w:type="gramStart"/>
      <w:ins w:id="7" w:author="lynda wyld" w:date="2016-02-19T17:34:00Z">
        <w:r w:rsidR="009E3517">
          <w:rPr>
            <w:i/>
          </w:rPr>
          <w:t>,  Chief</w:t>
        </w:r>
        <w:proofErr w:type="gramEnd"/>
        <w:r w:rsidR="009E3517">
          <w:rPr>
            <w:i/>
          </w:rPr>
          <w:t xml:space="preserve"> Investigator and TMG Chair</w:t>
        </w:r>
      </w:ins>
    </w:p>
    <w:p w14:paraId="47C68FB7" w14:textId="32358763" w:rsidR="00006379" w:rsidRDefault="00006379">
      <w:pPr>
        <w:pStyle w:val="NoSpacing"/>
        <w:pBdr>
          <w:top w:val="single" w:sz="4" w:space="1" w:color="auto"/>
          <w:left w:val="single" w:sz="4" w:space="4" w:color="auto"/>
          <w:bottom w:val="single" w:sz="4" w:space="1" w:color="auto"/>
          <w:right w:val="single" w:sz="4" w:space="4" w:color="auto"/>
        </w:pBdr>
        <w:rPr>
          <w:i/>
        </w:rPr>
        <w:pPrChange w:id="8" w:author="User" w:date="2016-02-15T14:13:00Z">
          <w:pPr>
            <w:pStyle w:val="NoSpacing"/>
            <w:pBdr>
              <w:top w:val="single" w:sz="4" w:space="1" w:color="auto"/>
              <w:left w:val="single" w:sz="4" w:space="4" w:color="auto"/>
              <w:bottom w:val="single" w:sz="4" w:space="1" w:color="auto"/>
              <w:right w:val="single" w:sz="4" w:space="4" w:color="auto"/>
            </w:pBdr>
            <w:ind w:firstLine="720"/>
          </w:pPr>
        </w:pPrChange>
      </w:pPr>
      <w:r>
        <w:rPr>
          <w:i/>
        </w:rPr>
        <w:t xml:space="preserve"> Department of Oncology and Metabolism, University of Sheffield Medical School</w:t>
      </w:r>
    </w:p>
    <w:p w14:paraId="22C9F287" w14:textId="1F4F7EF7" w:rsidR="00AF3611" w:rsidRDefault="00AF3611" w:rsidP="008B1FC9">
      <w:pPr>
        <w:pStyle w:val="NoSpacing"/>
        <w:pBdr>
          <w:top w:val="single" w:sz="4" w:space="1" w:color="auto"/>
          <w:left w:val="single" w:sz="4" w:space="4" w:color="auto"/>
          <w:bottom w:val="single" w:sz="4" w:space="1" w:color="auto"/>
          <w:right w:val="single" w:sz="4" w:space="4" w:color="auto"/>
        </w:pBdr>
        <w:rPr>
          <w:ins w:id="9" w:author="User" w:date="2016-02-15T14:13:00Z"/>
          <w:i/>
        </w:rPr>
      </w:pPr>
    </w:p>
    <w:p w14:paraId="5BD51676" w14:textId="77777777" w:rsidR="00006379" w:rsidRDefault="00006379" w:rsidP="00006379">
      <w:pPr>
        <w:pStyle w:val="NoSpacing"/>
        <w:pBdr>
          <w:top w:val="single" w:sz="4" w:space="1" w:color="auto"/>
          <w:left w:val="single" w:sz="4" w:space="4" w:color="auto"/>
          <w:bottom w:val="single" w:sz="4" w:space="1" w:color="auto"/>
          <w:right w:val="single" w:sz="4" w:space="4" w:color="auto"/>
        </w:pBdr>
        <w:ind w:firstLine="720"/>
        <w:rPr>
          <w:ins w:id="10" w:author="User" w:date="2016-02-15T14:13:00Z"/>
          <w:i/>
        </w:rPr>
      </w:pPr>
      <w:commentRangeStart w:id="11"/>
      <w:ins w:id="12" w:author="User" w:date="2016-02-15T14:13:00Z">
        <w:r>
          <w:rPr>
            <w:i/>
          </w:rPr>
          <w:t>…..</w:t>
        </w:r>
      </w:ins>
    </w:p>
    <w:p w14:paraId="18CBA521" w14:textId="77777777" w:rsidR="00006379" w:rsidRPr="00926244" w:rsidRDefault="00006379" w:rsidP="00006379">
      <w:pPr>
        <w:pStyle w:val="NoSpacing"/>
        <w:pBdr>
          <w:top w:val="single" w:sz="4" w:space="1" w:color="auto"/>
          <w:left w:val="single" w:sz="4" w:space="4" w:color="auto"/>
          <w:bottom w:val="single" w:sz="4" w:space="1" w:color="auto"/>
          <w:right w:val="single" w:sz="4" w:space="4" w:color="auto"/>
        </w:pBdr>
        <w:ind w:firstLine="720"/>
        <w:rPr>
          <w:ins w:id="13" w:author="User" w:date="2016-02-15T14:13:00Z"/>
        </w:rPr>
      </w:pPr>
      <w:ins w:id="14" w:author="User" w:date="2016-02-15T14:13:00Z">
        <w:r>
          <w:rPr>
            <w:i/>
          </w:rPr>
          <w:t>TSC chair</w:t>
        </w:r>
        <w:commentRangeEnd w:id="11"/>
        <w:r>
          <w:rPr>
            <w:rStyle w:val="CommentReference"/>
            <w:rFonts w:asciiTheme="minorHAnsi" w:hAnsiTheme="minorHAnsi"/>
          </w:rPr>
          <w:commentReference w:id="11"/>
        </w:r>
      </w:ins>
    </w:p>
    <w:p w14:paraId="6E15F7EC" w14:textId="77777777" w:rsidR="00006379" w:rsidRPr="008B1FC9" w:rsidRDefault="00006379" w:rsidP="008B1FC9">
      <w:pPr>
        <w:pStyle w:val="NoSpacing"/>
        <w:pBdr>
          <w:top w:val="single" w:sz="4" w:space="1" w:color="auto"/>
          <w:left w:val="single" w:sz="4" w:space="4" w:color="auto"/>
          <w:bottom w:val="single" w:sz="4" w:space="1" w:color="auto"/>
          <w:right w:val="single" w:sz="4" w:space="4" w:color="auto"/>
        </w:pBdr>
        <w:rPr>
          <w:i/>
        </w:rPr>
      </w:pPr>
    </w:p>
    <w:p w14:paraId="5039B143" w14:textId="77777777" w:rsidR="008B1FC9" w:rsidRDefault="008B1FC9" w:rsidP="008B1FC9">
      <w:pPr>
        <w:pStyle w:val="NoSpacing"/>
      </w:pPr>
    </w:p>
    <w:p w14:paraId="5052409D" w14:textId="77777777" w:rsidR="008B1FC9" w:rsidRDefault="008B1FC9" w:rsidP="008B1FC9">
      <w:pPr>
        <w:pStyle w:val="NoSpacing"/>
      </w:pPr>
    </w:p>
    <w:p w14:paraId="7E85A8BD" w14:textId="77777777" w:rsidR="008B1FC9" w:rsidRDefault="008B1FC9" w:rsidP="008B1FC9">
      <w:pPr>
        <w:pStyle w:val="NoSpacing"/>
      </w:pPr>
    </w:p>
    <w:p w14:paraId="68A75577" w14:textId="77777777" w:rsidR="008B1FC9" w:rsidRDefault="008B1FC9" w:rsidP="008B1FC9">
      <w:pPr>
        <w:pStyle w:val="NoSpacing"/>
      </w:pPr>
    </w:p>
    <w:p w14:paraId="7686AB57" w14:textId="77777777" w:rsidR="008B1FC9" w:rsidRDefault="008B1FC9" w:rsidP="008B1FC9">
      <w:pPr>
        <w:pStyle w:val="NoSpacing"/>
      </w:pPr>
    </w:p>
    <w:p w14:paraId="27682523" w14:textId="77777777" w:rsidR="008B1FC9" w:rsidRDefault="008B1FC9" w:rsidP="008B1FC9">
      <w:pPr>
        <w:pStyle w:val="NoSpacing"/>
      </w:pPr>
    </w:p>
    <w:p w14:paraId="354ACF09" w14:textId="77777777" w:rsidR="00527FE8" w:rsidRPr="00491434" w:rsidRDefault="00527FE8" w:rsidP="00527FE8">
      <w:pPr>
        <w:rPr>
          <w:ins w:id="15" w:author="User" w:date="2016-02-15T14:15:00Z"/>
          <w:rFonts w:ascii="TUOS Blake" w:hAnsi="TUOS Blake" w:cs="Times New Roman"/>
          <w:sz w:val="24"/>
          <w:szCs w:val="24"/>
        </w:rPr>
      </w:pPr>
      <w:ins w:id="16" w:author="User" w:date="2016-02-15T14:15:00Z">
        <w:r w:rsidRPr="00491434">
          <w:rPr>
            <w:rFonts w:ascii="TUOS Blake" w:hAnsi="TUOS Blake" w:cs="Times New Roman"/>
            <w:sz w:val="24"/>
            <w:szCs w:val="24"/>
          </w:rPr>
          <w:lastRenderedPageBreak/>
          <w:t>SAP HISTORY</w:t>
        </w:r>
      </w:ins>
    </w:p>
    <w:p w14:paraId="11F56E6E" w14:textId="77777777" w:rsidR="00527FE8" w:rsidRPr="00491434" w:rsidRDefault="00527FE8" w:rsidP="00527FE8">
      <w:pPr>
        <w:rPr>
          <w:ins w:id="17" w:author="User" w:date="2016-02-15T14:15:00Z"/>
          <w:rFonts w:ascii="TUOS Blake" w:hAnsi="TUOS Blake" w:cs="Times New Roman"/>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527FE8" w:rsidRPr="00491434" w14:paraId="23602C2B" w14:textId="77777777" w:rsidTr="00CD79C6">
        <w:trPr>
          <w:ins w:id="18" w:author="User" w:date="2016-02-15T14:15:00Z"/>
        </w:trPr>
        <w:tc>
          <w:tcPr>
            <w:tcW w:w="2310" w:type="dxa"/>
          </w:tcPr>
          <w:p w14:paraId="0F9A237E" w14:textId="77777777" w:rsidR="00527FE8" w:rsidRPr="00491434" w:rsidRDefault="00527FE8" w:rsidP="00CD79C6">
            <w:pPr>
              <w:autoSpaceDE w:val="0"/>
              <w:autoSpaceDN w:val="0"/>
              <w:adjustRightInd w:val="0"/>
              <w:rPr>
                <w:ins w:id="19" w:author="User" w:date="2016-02-15T14:15:00Z"/>
                <w:rFonts w:ascii="TUOS Blake" w:hAnsi="TUOS Blake" w:cs="Times New Roman"/>
                <w:b/>
                <w:bCs/>
                <w:sz w:val="24"/>
                <w:szCs w:val="24"/>
              </w:rPr>
            </w:pPr>
            <w:ins w:id="20" w:author="User" w:date="2016-02-15T14:15:00Z">
              <w:r w:rsidRPr="00491434">
                <w:rPr>
                  <w:rFonts w:ascii="TUOS Blake" w:hAnsi="TUOS Blake" w:cs="Times New Roman"/>
                  <w:b/>
                  <w:bCs/>
                  <w:sz w:val="24"/>
                  <w:szCs w:val="24"/>
                </w:rPr>
                <w:t>Version Date</w:t>
              </w:r>
            </w:ins>
          </w:p>
        </w:tc>
        <w:tc>
          <w:tcPr>
            <w:tcW w:w="2310" w:type="dxa"/>
          </w:tcPr>
          <w:p w14:paraId="27504EB9" w14:textId="77777777" w:rsidR="00527FE8" w:rsidRPr="00491434" w:rsidRDefault="00527FE8" w:rsidP="00CD79C6">
            <w:pPr>
              <w:autoSpaceDE w:val="0"/>
              <w:autoSpaceDN w:val="0"/>
              <w:adjustRightInd w:val="0"/>
              <w:rPr>
                <w:ins w:id="21" w:author="User" w:date="2016-02-15T14:15:00Z"/>
                <w:rFonts w:ascii="TUOS Blake" w:hAnsi="TUOS Blake" w:cs="Times New Roman"/>
                <w:b/>
                <w:bCs/>
                <w:sz w:val="24"/>
                <w:szCs w:val="24"/>
              </w:rPr>
            </w:pPr>
            <w:ins w:id="22" w:author="User" w:date="2016-02-15T14:15:00Z">
              <w:r w:rsidRPr="00491434">
                <w:rPr>
                  <w:rFonts w:ascii="TUOS Blake" w:hAnsi="TUOS Blake" w:cs="Times New Roman"/>
                  <w:b/>
                  <w:bCs/>
                  <w:sz w:val="24"/>
                  <w:szCs w:val="24"/>
                </w:rPr>
                <w:t>Date</w:t>
              </w:r>
            </w:ins>
          </w:p>
          <w:p w14:paraId="4EE8E0A7" w14:textId="77777777" w:rsidR="00527FE8" w:rsidRPr="00491434" w:rsidRDefault="00527FE8" w:rsidP="00CD79C6">
            <w:pPr>
              <w:autoSpaceDE w:val="0"/>
              <w:autoSpaceDN w:val="0"/>
              <w:adjustRightInd w:val="0"/>
              <w:rPr>
                <w:ins w:id="23" w:author="User" w:date="2016-02-15T14:15:00Z"/>
                <w:rFonts w:ascii="TUOS Blake" w:hAnsi="TUOS Blake" w:cs="Times New Roman"/>
                <w:b/>
                <w:bCs/>
                <w:sz w:val="24"/>
                <w:szCs w:val="24"/>
              </w:rPr>
            </w:pPr>
            <w:ins w:id="24" w:author="User" w:date="2016-02-15T14:15:00Z">
              <w:r w:rsidRPr="00491434">
                <w:rPr>
                  <w:rFonts w:ascii="TUOS Blake" w:hAnsi="TUOS Blake" w:cs="Times New Roman"/>
                  <w:b/>
                  <w:bCs/>
                  <w:sz w:val="24"/>
                  <w:szCs w:val="24"/>
                </w:rPr>
                <w:t>approved</w:t>
              </w:r>
            </w:ins>
          </w:p>
        </w:tc>
        <w:tc>
          <w:tcPr>
            <w:tcW w:w="2311" w:type="dxa"/>
          </w:tcPr>
          <w:p w14:paraId="56FF5184" w14:textId="77777777" w:rsidR="00527FE8" w:rsidRPr="00491434" w:rsidRDefault="00527FE8" w:rsidP="00CD79C6">
            <w:pPr>
              <w:autoSpaceDE w:val="0"/>
              <w:autoSpaceDN w:val="0"/>
              <w:adjustRightInd w:val="0"/>
              <w:rPr>
                <w:ins w:id="25" w:author="User" w:date="2016-02-15T14:15:00Z"/>
                <w:rFonts w:ascii="TUOS Blake" w:hAnsi="TUOS Blake" w:cs="Times New Roman"/>
                <w:b/>
                <w:bCs/>
                <w:sz w:val="24"/>
                <w:szCs w:val="24"/>
              </w:rPr>
            </w:pPr>
            <w:ins w:id="26" w:author="User" w:date="2016-02-15T14:15:00Z">
              <w:r w:rsidRPr="00491434">
                <w:rPr>
                  <w:rFonts w:ascii="TUOS Blake" w:hAnsi="TUOS Blake" w:cs="Times New Roman"/>
                  <w:b/>
                  <w:bCs/>
                  <w:sz w:val="24"/>
                  <w:szCs w:val="24"/>
                </w:rPr>
                <w:t>Modifications (with section)</w:t>
              </w:r>
            </w:ins>
          </w:p>
        </w:tc>
        <w:tc>
          <w:tcPr>
            <w:tcW w:w="2311" w:type="dxa"/>
          </w:tcPr>
          <w:p w14:paraId="1BE70F8B" w14:textId="77777777" w:rsidR="00527FE8" w:rsidRPr="00491434" w:rsidRDefault="00527FE8" w:rsidP="00CD79C6">
            <w:pPr>
              <w:autoSpaceDE w:val="0"/>
              <w:autoSpaceDN w:val="0"/>
              <w:adjustRightInd w:val="0"/>
              <w:rPr>
                <w:ins w:id="27" w:author="User" w:date="2016-02-15T14:15:00Z"/>
                <w:rFonts w:ascii="TUOS Blake" w:hAnsi="TUOS Blake" w:cs="Times New Roman"/>
                <w:b/>
                <w:bCs/>
                <w:sz w:val="24"/>
                <w:szCs w:val="24"/>
              </w:rPr>
            </w:pPr>
            <w:ins w:id="28" w:author="User" w:date="2016-02-15T14:15:00Z">
              <w:r w:rsidRPr="00491434">
                <w:rPr>
                  <w:rFonts w:ascii="TUOS Blake" w:hAnsi="TUOS Blake" w:cs="Times New Roman"/>
                  <w:b/>
                  <w:bCs/>
                  <w:sz w:val="24"/>
                  <w:szCs w:val="24"/>
                </w:rPr>
                <w:t>Prior to/After blind review</w:t>
              </w:r>
            </w:ins>
          </w:p>
          <w:p w14:paraId="0A4C1221" w14:textId="77777777" w:rsidR="00527FE8" w:rsidRPr="00491434" w:rsidRDefault="00527FE8" w:rsidP="00CD79C6">
            <w:pPr>
              <w:autoSpaceDE w:val="0"/>
              <w:autoSpaceDN w:val="0"/>
              <w:adjustRightInd w:val="0"/>
              <w:rPr>
                <w:ins w:id="29" w:author="User" w:date="2016-02-15T14:15:00Z"/>
                <w:rFonts w:ascii="TUOS Blake" w:hAnsi="TUOS Blake" w:cs="Times New Roman"/>
                <w:b/>
                <w:bCs/>
                <w:sz w:val="24"/>
                <w:szCs w:val="24"/>
              </w:rPr>
            </w:pPr>
            <w:ins w:id="30" w:author="User" w:date="2016-02-15T14:15:00Z">
              <w:r w:rsidRPr="00491434">
                <w:rPr>
                  <w:rFonts w:ascii="TUOS Blake" w:hAnsi="TUOS Blake" w:cs="Times New Roman"/>
                  <w:b/>
                  <w:bCs/>
                  <w:sz w:val="24"/>
                  <w:szCs w:val="24"/>
                </w:rPr>
                <w:t>Prior to/after database lock</w:t>
              </w:r>
            </w:ins>
          </w:p>
        </w:tc>
      </w:tr>
      <w:tr w:rsidR="00527FE8" w:rsidRPr="00491434" w14:paraId="4891CA4A" w14:textId="77777777" w:rsidTr="00CD79C6">
        <w:trPr>
          <w:ins w:id="31" w:author="User" w:date="2016-02-15T14:15:00Z"/>
        </w:trPr>
        <w:tc>
          <w:tcPr>
            <w:tcW w:w="2310" w:type="dxa"/>
          </w:tcPr>
          <w:p w14:paraId="3B8B3F98" w14:textId="6D3BA2E5" w:rsidR="00527FE8" w:rsidRPr="00491434" w:rsidRDefault="00527FE8" w:rsidP="00EC159A">
            <w:pPr>
              <w:rPr>
                <w:ins w:id="32" w:author="User" w:date="2016-02-15T14:15:00Z"/>
                <w:rFonts w:ascii="TUOS Blake" w:hAnsi="TUOS Blake" w:cs="Times New Roman"/>
                <w:sz w:val="24"/>
                <w:szCs w:val="24"/>
              </w:rPr>
            </w:pPr>
            <w:ins w:id="33" w:author="User" w:date="2016-02-15T14:15:00Z">
              <w:r w:rsidRPr="00491434">
                <w:rPr>
                  <w:rFonts w:ascii="TUOS Blake" w:hAnsi="TUOS Blake" w:cs="Times New Roman"/>
                  <w:sz w:val="24"/>
                  <w:szCs w:val="24"/>
                </w:rPr>
                <w:t>0.</w:t>
              </w:r>
            </w:ins>
            <w:ins w:id="34" w:author="User" w:date="2017-02-02T10:46:00Z">
              <w:r w:rsidR="00EC159A">
                <w:rPr>
                  <w:rFonts w:ascii="TUOS Blake" w:hAnsi="TUOS Blake" w:cs="Times New Roman"/>
                  <w:sz w:val="24"/>
                  <w:szCs w:val="24"/>
                </w:rPr>
                <w:t>4</w:t>
              </w:r>
            </w:ins>
          </w:p>
        </w:tc>
        <w:tc>
          <w:tcPr>
            <w:tcW w:w="2310" w:type="dxa"/>
          </w:tcPr>
          <w:p w14:paraId="6813791E" w14:textId="77777777" w:rsidR="00527FE8" w:rsidRPr="00491434" w:rsidRDefault="00527FE8" w:rsidP="00CD79C6">
            <w:pPr>
              <w:rPr>
                <w:ins w:id="35" w:author="User" w:date="2016-02-15T14:15:00Z"/>
                <w:rFonts w:ascii="TUOS Blake" w:hAnsi="TUOS Blake" w:cs="Times New Roman"/>
                <w:sz w:val="24"/>
                <w:szCs w:val="24"/>
              </w:rPr>
            </w:pPr>
          </w:p>
        </w:tc>
        <w:tc>
          <w:tcPr>
            <w:tcW w:w="2311" w:type="dxa"/>
          </w:tcPr>
          <w:p w14:paraId="4E1A5801" w14:textId="77777777" w:rsidR="00527FE8" w:rsidRPr="00491434" w:rsidRDefault="00527FE8" w:rsidP="00CD79C6">
            <w:pPr>
              <w:rPr>
                <w:ins w:id="36" w:author="User" w:date="2016-02-15T14:15:00Z"/>
                <w:rFonts w:ascii="TUOS Blake" w:hAnsi="TUOS Blake" w:cs="Times New Roman"/>
                <w:sz w:val="24"/>
                <w:szCs w:val="24"/>
              </w:rPr>
            </w:pPr>
          </w:p>
        </w:tc>
        <w:tc>
          <w:tcPr>
            <w:tcW w:w="2311" w:type="dxa"/>
          </w:tcPr>
          <w:p w14:paraId="63AEEB9D" w14:textId="77777777" w:rsidR="00527FE8" w:rsidRPr="00491434" w:rsidRDefault="00527FE8" w:rsidP="00CD79C6">
            <w:pPr>
              <w:rPr>
                <w:ins w:id="37" w:author="User" w:date="2016-02-15T14:15:00Z"/>
                <w:rFonts w:ascii="TUOS Blake" w:hAnsi="TUOS Blake" w:cs="Times New Roman"/>
                <w:sz w:val="24"/>
                <w:szCs w:val="24"/>
              </w:rPr>
            </w:pPr>
          </w:p>
        </w:tc>
      </w:tr>
      <w:tr w:rsidR="00527FE8" w:rsidRPr="00491434" w14:paraId="2EF96B60" w14:textId="77777777" w:rsidTr="00CD79C6">
        <w:trPr>
          <w:ins w:id="38" w:author="User" w:date="2016-02-15T14:15:00Z"/>
        </w:trPr>
        <w:tc>
          <w:tcPr>
            <w:tcW w:w="2310" w:type="dxa"/>
          </w:tcPr>
          <w:p w14:paraId="1C0A5413" w14:textId="77777777" w:rsidR="00527FE8" w:rsidRPr="00491434" w:rsidRDefault="00527FE8" w:rsidP="00CD79C6">
            <w:pPr>
              <w:rPr>
                <w:ins w:id="39" w:author="User" w:date="2016-02-15T14:15:00Z"/>
                <w:rFonts w:ascii="TUOS Blake" w:hAnsi="TUOS Blake" w:cs="Times New Roman"/>
                <w:sz w:val="24"/>
                <w:szCs w:val="24"/>
              </w:rPr>
            </w:pPr>
          </w:p>
        </w:tc>
        <w:tc>
          <w:tcPr>
            <w:tcW w:w="2310" w:type="dxa"/>
          </w:tcPr>
          <w:p w14:paraId="5348128D" w14:textId="77777777" w:rsidR="00527FE8" w:rsidRPr="00491434" w:rsidRDefault="00527FE8" w:rsidP="00CD79C6">
            <w:pPr>
              <w:rPr>
                <w:ins w:id="40" w:author="User" w:date="2016-02-15T14:15:00Z"/>
                <w:rFonts w:ascii="TUOS Blake" w:hAnsi="TUOS Blake" w:cs="Times New Roman"/>
                <w:sz w:val="24"/>
                <w:szCs w:val="24"/>
              </w:rPr>
            </w:pPr>
          </w:p>
        </w:tc>
        <w:tc>
          <w:tcPr>
            <w:tcW w:w="2311" w:type="dxa"/>
          </w:tcPr>
          <w:p w14:paraId="0EFC872A" w14:textId="77777777" w:rsidR="00527FE8" w:rsidRPr="00491434" w:rsidRDefault="00527FE8" w:rsidP="00CD79C6">
            <w:pPr>
              <w:rPr>
                <w:ins w:id="41" w:author="User" w:date="2016-02-15T14:15:00Z"/>
                <w:rFonts w:ascii="TUOS Blake" w:hAnsi="TUOS Blake" w:cs="Times New Roman"/>
                <w:sz w:val="24"/>
                <w:szCs w:val="24"/>
              </w:rPr>
            </w:pPr>
          </w:p>
        </w:tc>
        <w:tc>
          <w:tcPr>
            <w:tcW w:w="2311" w:type="dxa"/>
          </w:tcPr>
          <w:p w14:paraId="08DA04DE" w14:textId="77777777" w:rsidR="00527FE8" w:rsidRPr="00491434" w:rsidRDefault="00527FE8" w:rsidP="00CD79C6">
            <w:pPr>
              <w:rPr>
                <w:ins w:id="42" w:author="User" w:date="2016-02-15T14:15:00Z"/>
                <w:rFonts w:ascii="TUOS Blake" w:hAnsi="TUOS Blake" w:cs="Times New Roman"/>
                <w:sz w:val="24"/>
                <w:szCs w:val="24"/>
              </w:rPr>
            </w:pPr>
          </w:p>
        </w:tc>
      </w:tr>
      <w:tr w:rsidR="00527FE8" w:rsidRPr="00491434" w14:paraId="4F6DF191" w14:textId="77777777" w:rsidTr="00CD79C6">
        <w:trPr>
          <w:ins w:id="43" w:author="User" w:date="2016-02-15T14:15:00Z"/>
        </w:trPr>
        <w:tc>
          <w:tcPr>
            <w:tcW w:w="2310" w:type="dxa"/>
          </w:tcPr>
          <w:p w14:paraId="31991A97" w14:textId="77777777" w:rsidR="00527FE8" w:rsidRPr="00491434" w:rsidRDefault="00527FE8" w:rsidP="00CD79C6">
            <w:pPr>
              <w:rPr>
                <w:ins w:id="44" w:author="User" w:date="2016-02-15T14:15:00Z"/>
                <w:rFonts w:ascii="TUOS Blake" w:hAnsi="TUOS Blake" w:cs="Times New Roman"/>
                <w:sz w:val="24"/>
                <w:szCs w:val="24"/>
              </w:rPr>
            </w:pPr>
          </w:p>
        </w:tc>
        <w:tc>
          <w:tcPr>
            <w:tcW w:w="2310" w:type="dxa"/>
          </w:tcPr>
          <w:p w14:paraId="599DEF17" w14:textId="77777777" w:rsidR="00527FE8" w:rsidRPr="00491434" w:rsidRDefault="00527FE8" w:rsidP="00CD79C6">
            <w:pPr>
              <w:rPr>
                <w:ins w:id="45" w:author="User" w:date="2016-02-15T14:15:00Z"/>
                <w:rFonts w:ascii="TUOS Blake" w:hAnsi="TUOS Blake" w:cs="Times New Roman"/>
                <w:sz w:val="24"/>
                <w:szCs w:val="24"/>
              </w:rPr>
            </w:pPr>
          </w:p>
        </w:tc>
        <w:tc>
          <w:tcPr>
            <w:tcW w:w="2311" w:type="dxa"/>
          </w:tcPr>
          <w:p w14:paraId="1AEA3633" w14:textId="77777777" w:rsidR="00527FE8" w:rsidRPr="00491434" w:rsidRDefault="00527FE8" w:rsidP="00CD79C6">
            <w:pPr>
              <w:rPr>
                <w:ins w:id="46" w:author="User" w:date="2016-02-15T14:15:00Z"/>
                <w:rFonts w:ascii="TUOS Blake" w:hAnsi="TUOS Blake" w:cs="Times New Roman"/>
                <w:sz w:val="24"/>
                <w:szCs w:val="24"/>
              </w:rPr>
            </w:pPr>
          </w:p>
        </w:tc>
        <w:tc>
          <w:tcPr>
            <w:tcW w:w="2311" w:type="dxa"/>
          </w:tcPr>
          <w:p w14:paraId="262E0B22" w14:textId="77777777" w:rsidR="00527FE8" w:rsidRPr="00491434" w:rsidRDefault="00527FE8" w:rsidP="00CD79C6">
            <w:pPr>
              <w:rPr>
                <w:ins w:id="47" w:author="User" w:date="2016-02-15T14:15:00Z"/>
                <w:rFonts w:ascii="TUOS Blake" w:hAnsi="TUOS Blake" w:cs="Times New Roman"/>
                <w:sz w:val="24"/>
                <w:szCs w:val="24"/>
              </w:rPr>
            </w:pPr>
          </w:p>
        </w:tc>
      </w:tr>
      <w:tr w:rsidR="00527FE8" w:rsidRPr="00491434" w14:paraId="6D9469D8" w14:textId="77777777" w:rsidTr="00CD79C6">
        <w:trPr>
          <w:ins w:id="48" w:author="User" w:date="2016-02-15T14:15:00Z"/>
        </w:trPr>
        <w:tc>
          <w:tcPr>
            <w:tcW w:w="2310" w:type="dxa"/>
          </w:tcPr>
          <w:p w14:paraId="47D915D3" w14:textId="77777777" w:rsidR="00527FE8" w:rsidRPr="00491434" w:rsidRDefault="00527FE8" w:rsidP="00CD79C6">
            <w:pPr>
              <w:rPr>
                <w:ins w:id="49" w:author="User" w:date="2016-02-15T14:15:00Z"/>
                <w:rFonts w:ascii="TUOS Blake" w:hAnsi="TUOS Blake" w:cs="Times New Roman"/>
                <w:sz w:val="24"/>
                <w:szCs w:val="24"/>
              </w:rPr>
            </w:pPr>
          </w:p>
        </w:tc>
        <w:tc>
          <w:tcPr>
            <w:tcW w:w="2310" w:type="dxa"/>
          </w:tcPr>
          <w:p w14:paraId="6E272ACC" w14:textId="77777777" w:rsidR="00527FE8" w:rsidRPr="00491434" w:rsidRDefault="00527FE8" w:rsidP="00CD79C6">
            <w:pPr>
              <w:rPr>
                <w:ins w:id="50" w:author="User" w:date="2016-02-15T14:15:00Z"/>
                <w:rFonts w:ascii="TUOS Blake" w:hAnsi="TUOS Blake" w:cs="Times New Roman"/>
                <w:sz w:val="24"/>
                <w:szCs w:val="24"/>
              </w:rPr>
            </w:pPr>
          </w:p>
        </w:tc>
        <w:tc>
          <w:tcPr>
            <w:tcW w:w="2311" w:type="dxa"/>
          </w:tcPr>
          <w:p w14:paraId="6FA1CA92" w14:textId="77777777" w:rsidR="00527FE8" w:rsidRPr="00491434" w:rsidRDefault="00527FE8" w:rsidP="00CD79C6">
            <w:pPr>
              <w:rPr>
                <w:ins w:id="51" w:author="User" w:date="2016-02-15T14:15:00Z"/>
                <w:rFonts w:ascii="TUOS Blake" w:hAnsi="TUOS Blake" w:cs="Times New Roman"/>
                <w:sz w:val="24"/>
                <w:szCs w:val="24"/>
              </w:rPr>
            </w:pPr>
          </w:p>
        </w:tc>
        <w:tc>
          <w:tcPr>
            <w:tcW w:w="2311" w:type="dxa"/>
          </w:tcPr>
          <w:p w14:paraId="2CE523A0" w14:textId="77777777" w:rsidR="00527FE8" w:rsidRPr="00491434" w:rsidRDefault="00527FE8" w:rsidP="00CD79C6">
            <w:pPr>
              <w:rPr>
                <w:ins w:id="52" w:author="User" w:date="2016-02-15T14:15:00Z"/>
                <w:rFonts w:ascii="TUOS Blake" w:hAnsi="TUOS Blake" w:cs="Times New Roman"/>
                <w:sz w:val="24"/>
                <w:szCs w:val="24"/>
              </w:rPr>
            </w:pPr>
          </w:p>
        </w:tc>
      </w:tr>
      <w:tr w:rsidR="00527FE8" w:rsidRPr="00491434" w14:paraId="7E86E4EA" w14:textId="77777777" w:rsidTr="00CD79C6">
        <w:trPr>
          <w:ins w:id="53" w:author="User" w:date="2016-02-15T14:15:00Z"/>
        </w:trPr>
        <w:tc>
          <w:tcPr>
            <w:tcW w:w="2310" w:type="dxa"/>
          </w:tcPr>
          <w:p w14:paraId="71AD7090" w14:textId="77777777" w:rsidR="00527FE8" w:rsidRPr="00491434" w:rsidRDefault="00527FE8" w:rsidP="00CD79C6">
            <w:pPr>
              <w:rPr>
                <w:ins w:id="54" w:author="User" w:date="2016-02-15T14:15:00Z"/>
                <w:rFonts w:ascii="TUOS Blake" w:hAnsi="TUOS Blake" w:cs="Times New Roman"/>
                <w:sz w:val="24"/>
                <w:szCs w:val="24"/>
              </w:rPr>
            </w:pPr>
          </w:p>
        </w:tc>
        <w:tc>
          <w:tcPr>
            <w:tcW w:w="2310" w:type="dxa"/>
          </w:tcPr>
          <w:p w14:paraId="25C43023" w14:textId="77777777" w:rsidR="00527FE8" w:rsidRPr="00491434" w:rsidRDefault="00527FE8" w:rsidP="00CD79C6">
            <w:pPr>
              <w:rPr>
                <w:ins w:id="55" w:author="User" w:date="2016-02-15T14:15:00Z"/>
                <w:rFonts w:ascii="TUOS Blake" w:hAnsi="TUOS Blake" w:cs="Times New Roman"/>
                <w:sz w:val="24"/>
                <w:szCs w:val="24"/>
              </w:rPr>
            </w:pPr>
          </w:p>
        </w:tc>
        <w:tc>
          <w:tcPr>
            <w:tcW w:w="2311" w:type="dxa"/>
          </w:tcPr>
          <w:p w14:paraId="727770E0" w14:textId="77777777" w:rsidR="00527FE8" w:rsidRPr="00491434" w:rsidRDefault="00527FE8" w:rsidP="00CD79C6">
            <w:pPr>
              <w:rPr>
                <w:ins w:id="56" w:author="User" w:date="2016-02-15T14:15:00Z"/>
                <w:rFonts w:ascii="TUOS Blake" w:hAnsi="TUOS Blake" w:cs="Times New Roman"/>
                <w:sz w:val="24"/>
                <w:szCs w:val="24"/>
              </w:rPr>
            </w:pPr>
          </w:p>
        </w:tc>
        <w:tc>
          <w:tcPr>
            <w:tcW w:w="2311" w:type="dxa"/>
          </w:tcPr>
          <w:p w14:paraId="6B322A1F" w14:textId="77777777" w:rsidR="00527FE8" w:rsidRPr="00491434" w:rsidRDefault="00527FE8" w:rsidP="00CD79C6">
            <w:pPr>
              <w:rPr>
                <w:ins w:id="57" w:author="User" w:date="2016-02-15T14:15:00Z"/>
                <w:rFonts w:ascii="TUOS Blake" w:hAnsi="TUOS Blake" w:cs="Times New Roman"/>
                <w:sz w:val="24"/>
                <w:szCs w:val="24"/>
              </w:rPr>
            </w:pPr>
          </w:p>
        </w:tc>
      </w:tr>
    </w:tbl>
    <w:p w14:paraId="1808D661" w14:textId="77777777" w:rsidR="00527FE8" w:rsidRPr="00491434" w:rsidRDefault="00527FE8" w:rsidP="00527FE8">
      <w:pPr>
        <w:rPr>
          <w:ins w:id="58" w:author="User" w:date="2016-02-15T14:15:00Z"/>
          <w:rFonts w:ascii="TUOS Blake" w:hAnsi="TUOS Blake" w:cs="Times New Roman"/>
          <w:sz w:val="24"/>
          <w:szCs w:val="24"/>
        </w:rPr>
      </w:pPr>
    </w:p>
    <w:p w14:paraId="6165855B" w14:textId="77777777" w:rsidR="008B1FC9" w:rsidRDefault="008B1FC9" w:rsidP="008B1FC9">
      <w:pPr>
        <w:pStyle w:val="NoSpacing"/>
      </w:pPr>
    </w:p>
    <w:p w14:paraId="0EB9E581" w14:textId="77777777" w:rsidR="008B1FC9" w:rsidRDefault="008B1FC9" w:rsidP="008B1FC9">
      <w:pPr>
        <w:pStyle w:val="NoSpacing"/>
      </w:pPr>
    </w:p>
    <w:p w14:paraId="0CA6397E" w14:textId="77777777" w:rsidR="008B1FC9" w:rsidRDefault="008B1FC9" w:rsidP="008B1FC9">
      <w:pPr>
        <w:pStyle w:val="NoSpacing"/>
      </w:pPr>
    </w:p>
    <w:p w14:paraId="5FF85004" w14:textId="77777777" w:rsidR="008B1FC9" w:rsidRDefault="008B1FC9" w:rsidP="008B1FC9">
      <w:pPr>
        <w:pStyle w:val="NoSpacing"/>
      </w:pPr>
    </w:p>
    <w:p w14:paraId="5422A0F6" w14:textId="77777777" w:rsidR="008B1FC9" w:rsidRDefault="008B1FC9" w:rsidP="008B1FC9">
      <w:pPr>
        <w:pStyle w:val="NoSpacing"/>
      </w:pPr>
    </w:p>
    <w:p w14:paraId="4F85F2B4" w14:textId="77777777" w:rsidR="00576F75" w:rsidRDefault="00576F75" w:rsidP="008B1FC9">
      <w:pPr>
        <w:pStyle w:val="NoSpacing"/>
        <w:rPr>
          <w:b/>
          <w:sz w:val="28"/>
          <w:szCs w:val="28"/>
        </w:rPr>
      </w:pPr>
      <w:r>
        <w:rPr>
          <w:b/>
          <w:sz w:val="28"/>
          <w:szCs w:val="28"/>
        </w:rPr>
        <w:t>Table of Contents</w:t>
      </w:r>
    </w:p>
    <w:p w14:paraId="60BCCE76" w14:textId="77777777" w:rsidR="00576F75" w:rsidRPr="00576F75" w:rsidRDefault="00576F75" w:rsidP="008B1FC9">
      <w:pPr>
        <w:pStyle w:val="NoSpacing"/>
        <w:rPr>
          <w:b/>
          <w:sz w:val="28"/>
          <w:szCs w:val="28"/>
        </w:rPr>
      </w:pPr>
    </w:p>
    <w:p w14:paraId="4649745C" w14:textId="77777777" w:rsidR="00131F48" w:rsidRDefault="00D73F20">
      <w:pPr>
        <w:pStyle w:val="TOC1"/>
        <w:tabs>
          <w:tab w:val="right" w:leader="dot" w:pos="9016"/>
        </w:tabs>
        <w:rPr>
          <w:rFonts w:eastAsiaTheme="minorEastAsia"/>
          <w:noProof/>
          <w:lang w:eastAsia="en-GB"/>
        </w:rPr>
      </w:pPr>
      <w:r w:rsidRPr="008B1FC9">
        <w:fldChar w:fldCharType="begin"/>
      </w:r>
      <w:r w:rsidRPr="008B1FC9">
        <w:instrText xml:space="preserve"> TOC \o "1-3" \h \z \u </w:instrText>
      </w:r>
      <w:r w:rsidRPr="008B1FC9">
        <w:fldChar w:fldCharType="separate"/>
      </w:r>
      <w:hyperlink w:anchor="_Toc428171769" w:history="1">
        <w:r w:rsidR="00131F48" w:rsidRPr="00232742">
          <w:rPr>
            <w:rStyle w:val="Hyperlink"/>
            <w:noProof/>
          </w:rPr>
          <w:t>1 Introduction, study design and key trial objectives</w:t>
        </w:r>
        <w:r w:rsidR="00131F48">
          <w:rPr>
            <w:noProof/>
            <w:webHidden/>
          </w:rPr>
          <w:tab/>
        </w:r>
        <w:r w:rsidR="00131F48">
          <w:rPr>
            <w:noProof/>
            <w:webHidden/>
          </w:rPr>
          <w:fldChar w:fldCharType="begin"/>
        </w:r>
        <w:r w:rsidR="00131F48">
          <w:rPr>
            <w:noProof/>
            <w:webHidden/>
          </w:rPr>
          <w:instrText xml:space="preserve"> PAGEREF _Toc428171769 \h </w:instrText>
        </w:r>
        <w:r w:rsidR="00131F48">
          <w:rPr>
            <w:noProof/>
            <w:webHidden/>
          </w:rPr>
        </w:r>
        <w:r w:rsidR="00131F48">
          <w:rPr>
            <w:noProof/>
            <w:webHidden/>
          </w:rPr>
          <w:fldChar w:fldCharType="separate"/>
        </w:r>
        <w:r w:rsidR="00472DB8">
          <w:rPr>
            <w:noProof/>
            <w:webHidden/>
          </w:rPr>
          <w:t>5</w:t>
        </w:r>
        <w:r w:rsidR="00131F48">
          <w:rPr>
            <w:noProof/>
            <w:webHidden/>
          </w:rPr>
          <w:fldChar w:fldCharType="end"/>
        </w:r>
      </w:hyperlink>
    </w:p>
    <w:p w14:paraId="0B01D20E" w14:textId="77777777" w:rsidR="00131F48" w:rsidRDefault="00EC159A">
      <w:pPr>
        <w:pStyle w:val="TOC2"/>
        <w:tabs>
          <w:tab w:val="right" w:leader="dot" w:pos="9016"/>
        </w:tabs>
        <w:rPr>
          <w:rFonts w:eastAsiaTheme="minorEastAsia"/>
          <w:noProof/>
          <w:lang w:eastAsia="en-GB"/>
        </w:rPr>
      </w:pPr>
      <w:hyperlink w:anchor="_Toc428171770" w:history="1">
        <w:r w:rsidR="00131F48" w:rsidRPr="00232742">
          <w:rPr>
            <w:rStyle w:val="Hyperlink"/>
            <w:noProof/>
          </w:rPr>
          <w:t>1.1 Study outline</w:t>
        </w:r>
        <w:r w:rsidR="00131F48">
          <w:rPr>
            <w:noProof/>
            <w:webHidden/>
          </w:rPr>
          <w:tab/>
        </w:r>
        <w:r w:rsidR="00131F48">
          <w:rPr>
            <w:noProof/>
            <w:webHidden/>
          </w:rPr>
          <w:fldChar w:fldCharType="begin"/>
        </w:r>
        <w:r w:rsidR="00131F48">
          <w:rPr>
            <w:noProof/>
            <w:webHidden/>
          </w:rPr>
          <w:instrText xml:space="preserve"> PAGEREF _Toc428171770 \h </w:instrText>
        </w:r>
        <w:r w:rsidR="00131F48">
          <w:rPr>
            <w:noProof/>
            <w:webHidden/>
          </w:rPr>
        </w:r>
        <w:r w:rsidR="00131F48">
          <w:rPr>
            <w:noProof/>
            <w:webHidden/>
          </w:rPr>
          <w:fldChar w:fldCharType="separate"/>
        </w:r>
        <w:r w:rsidR="00472DB8">
          <w:rPr>
            <w:noProof/>
            <w:webHidden/>
          </w:rPr>
          <w:t>5</w:t>
        </w:r>
        <w:r w:rsidR="00131F48">
          <w:rPr>
            <w:noProof/>
            <w:webHidden/>
          </w:rPr>
          <w:fldChar w:fldCharType="end"/>
        </w:r>
      </w:hyperlink>
    </w:p>
    <w:p w14:paraId="5FE41463" w14:textId="77777777" w:rsidR="00131F48" w:rsidRDefault="00EC159A">
      <w:pPr>
        <w:pStyle w:val="TOC2"/>
        <w:tabs>
          <w:tab w:val="right" w:leader="dot" w:pos="9016"/>
        </w:tabs>
        <w:rPr>
          <w:rFonts w:eastAsiaTheme="minorEastAsia"/>
          <w:noProof/>
          <w:lang w:eastAsia="en-GB"/>
        </w:rPr>
      </w:pPr>
      <w:hyperlink w:anchor="_Toc428171771" w:history="1">
        <w:r w:rsidR="00131F48" w:rsidRPr="00232742">
          <w:rPr>
            <w:rStyle w:val="Hyperlink"/>
            <w:noProof/>
          </w:rPr>
          <w:t>1.2 Hypotheses</w:t>
        </w:r>
        <w:r w:rsidR="00131F48">
          <w:rPr>
            <w:noProof/>
            <w:webHidden/>
          </w:rPr>
          <w:tab/>
        </w:r>
        <w:r w:rsidR="00131F48">
          <w:rPr>
            <w:noProof/>
            <w:webHidden/>
          </w:rPr>
          <w:fldChar w:fldCharType="begin"/>
        </w:r>
        <w:r w:rsidR="00131F48">
          <w:rPr>
            <w:noProof/>
            <w:webHidden/>
          </w:rPr>
          <w:instrText xml:space="preserve"> PAGEREF _Toc428171771 \h </w:instrText>
        </w:r>
        <w:r w:rsidR="00131F48">
          <w:rPr>
            <w:noProof/>
            <w:webHidden/>
          </w:rPr>
        </w:r>
        <w:r w:rsidR="00131F48">
          <w:rPr>
            <w:noProof/>
            <w:webHidden/>
          </w:rPr>
          <w:fldChar w:fldCharType="separate"/>
        </w:r>
        <w:r w:rsidR="00472DB8">
          <w:rPr>
            <w:noProof/>
            <w:webHidden/>
          </w:rPr>
          <w:t>6</w:t>
        </w:r>
        <w:r w:rsidR="00131F48">
          <w:rPr>
            <w:noProof/>
            <w:webHidden/>
          </w:rPr>
          <w:fldChar w:fldCharType="end"/>
        </w:r>
      </w:hyperlink>
    </w:p>
    <w:p w14:paraId="4BEF07BC" w14:textId="77777777" w:rsidR="00131F48" w:rsidRDefault="00EC159A">
      <w:pPr>
        <w:pStyle w:val="TOC2"/>
        <w:tabs>
          <w:tab w:val="right" w:leader="dot" w:pos="9016"/>
        </w:tabs>
        <w:rPr>
          <w:rFonts w:eastAsiaTheme="minorEastAsia"/>
          <w:noProof/>
          <w:lang w:eastAsia="en-GB"/>
        </w:rPr>
      </w:pPr>
      <w:hyperlink w:anchor="_Toc428171772" w:history="1">
        <w:r w:rsidR="00131F48" w:rsidRPr="00232742">
          <w:rPr>
            <w:rStyle w:val="Hyperlink"/>
            <w:noProof/>
          </w:rPr>
          <w:t>1.3 Outcome measures</w:t>
        </w:r>
        <w:r w:rsidR="00131F48">
          <w:rPr>
            <w:noProof/>
            <w:webHidden/>
          </w:rPr>
          <w:tab/>
        </w:r>
        <w:r w:rsidR="00131F48">
          <w:rPr>
            <w:noProof/>
            <w:webHidden/>
          </w:rPr>
          <w:fldChar w:fldCharType="begin"/>
        </w:r>
        <w:r w:rsidR="00131F48">
          <w:rPr>
            <w:noProof/>
            <w:webHidden/>
          </w:rPr>
          <w:instrText xml:space="preserve"> PAGEREF _Toc428171772 \h </w:instrText>
        </w:r>
        <w:r w:rsidR="00131F48">
          <w:rPr>
            <w:noProof/>
            <w:webHidden/>
          </w:rPr>
        </w:r>
        <w:r w:rsidR="00131F48">
          <w:rPr>
            <w:noProof/>
            <w:webHidden/>
          </w:rPr>
          <w:fldChar w:fldCharType="separate"/>
        </w:r>
        <w:r w:rsidR="00472DB8">
          <w:rPr>
            <w:noProof/>
            <w:webHidden/>
          </w:rPr>
          <w:t>6</w:t>
        </w:r>
        <w:r w:rsidR="00131F48">
          <w:rPr>
            <w:noProof/>
            <w:webHidden/>
          </w:rPr>
          <w:fldChar w:fldCharType="end"/>
        </w:r>
      </w:hyperlink>
    </w:p>
    <w:p w14:paraId="2C08951C" w14:textId="77777777" w:rsidR="00131F48" w:rsidRDefault="00EC159A">
      <w:pPr>
        <w:pStyle w:val="TOC3"/>
        <w:tabs>
          <w:tab w:val="right" w:leader="dot" w:pos="9016"/>
        </w:tabs>
        <w:rPr>
          <w:rFonts w:eastAsiaTheme="minorEastAsia"/>
          <w:noProof/>
          <w:lang w:eastAsia="en-GB"/>
        </w:rPr>
      </w:pPr>
      <w:hyperlink w:anchor="_Toc428171773" w:history="1">
        <w:r w:rsidR="00131F48" w:rsidRPr="00232742">
          <w:rPr>
            <w:rStyle w:val="Hyperlink"/>
            <w:noProof/>
          </w:rPr>
          <w:t>1.3.1 Primary endpoints</w:t>
        </w:r>
        <w:r w:rsidR="00131F48">
          <w:rPr>
            <w:noProof/>
            <w:webHidden/>
          </w:rPr>
          <w:tab/>
        </w:r>
        <w:r w:rsidR="00131F48">
          <w:rPr>
            <w:noProof/>
            <w:webHidden/>
          </w:rPr>
          <w:fldChar w:fldCharType="begin"/>
        </w:r>
        <w:r w:rsidR="00131F48">
          <w:rPr>
            <w:noProof/>
            <w:webHidden/>
          </w:rPr>
          <w:instrText xml:space="preserve"> PAGEREF _Toc428171773 \h </w:instrText>
        </w:r>
        <w:r w:rsidR="00131F48">
          <w:rPr>
            <w:noProof/>
            <w:webHidden/>
          </w:rPr>
        </w:r>
        <w:r w:rsidR="00131F48">
          <w:rPr>
            <w:noProof/>
            <w:webHidden/>
          </w:rPr>
          <w:fldChar w:fldCharType="separate"/>
        </w:r>
        <w:r w:rsidR="00472DB8">
          <w:rPr>
            <w:noProof/>
            <w:webHidden/>
          </w:rPr>
          <w:t>6</w:t>
        </w:r>
        <w:r w:rsidR="00131F48">
          <w:rPr>
            <w:noProof/>
            <w:webHidden/>
          </w:rPr>
          <w:fldChar w:fldCharType="end"/>
        </w:r>
      </w:hyperlink>
    </w:p>
    <w:p w14:paraId="604D1688" w14:textId="77777777" w:rsidR="00131F48" w:rsidRDefault="00EC159A">
      <w:pPr>
        <w:pStyle w:val="TOC3"/>
        <w:tabs>
          <w:tab w:val="right" w:leader="dot" w:pos="9016"/>
        </w:tabs>
        <w:rPr>
          <w:rFonts w:eastAsiaTheme="minorEastAsia"/>
          <w:noProof/>
          <w:lang w:eastAsia="en-GB"/>
        </w:rPr>
      </w:pPr>
      <w:hyperlink w:anchor="_Toc428171774" w:history="1">
        <w:r w:rsidR="00131F48" w:rsidRPr="00232742">
          <w:rPr>
            <w:rStyle w:val="Hyperlink"/>
            <w:noProof/>
          </w:rPr>
          <w:t>1.3.2 Key secondary endpoints</w:t>
        </w:r>
        <w:r w:rsidR="00131F48">
          <w:rPr>
            <w:noProof/>
            <w:webHidden/>
          </w:rPr>
          <w:tab/>
        </w:r>
        <w:r w:rsidR="00131F48">
          <w:rPr>
            <w:noProof/>
            <w:webHidden/>
          </w:rPr>
          <w:fldChar w:fldCharType="begin"/>
        </w:r>
        <w:r w:rsidR="00131F48">
          <w:rPr>
            <w:noProof/>
            <w:webHidden/>
          </w:rPr>
          <w:instrText xml:space="preserve"> PAGEREF _Toc428171774 \h </w:instrText>
        </w:r>
        <w:r w:rsidR="00131F48">
          <w:rPr>
            <w:noProof/>
            <w:webHidden/>
          </w:rPr>
        </w:r>
        <w:r w:rsidR="00131F48">
          <w:rPr>
            <w:noProof/>
            <w:webHidden/>
          </w:rPr>
          <w:fldChar w:fldCharType="separate"/>
        </w:r>
        <w:r w:rsidR="00472DB8">
          <w:rPr>
            <w:noProof/>
            <w:webHidden/>
          </w:rPr>
          <w:t>6</w:t>
        </w:r>
        <w:r w:rsidR="00131F48">
          <w:rPr>
            <w:noProof/>
            <w:webHidden/>
          </w:rPr>
          <w:fldChar w:fldCharType="end"/>
        </w:r>
      </w:hyperlink>
    </w:p>
    <w:p w14:paraId="08664490" w14:textId="77777777" w:rsidR="00131F48" w:rsidRDefault="00EC159A">
      <w:pPr>
        <w:pStyle w:val="TOC3"/>
        <w:tabs>
          <w:tab w:val="right" w:leader="dot" w:pos="9016"/>
        </w:tabs>
        <w:rPr>
          <w:rFonts w:eastAsiaTheme="minorEastAsia"/>
          <w:noProof/>
          <w:lang w:eastAsia="en-GB"/>
        </w:rPr>
      </w:pPr>
      <w:hyperlink w:anchor="_Toc428171775" w:history="1">
        <w:r w:rsidR="00131F48" w:rsidRPr="00232742">
          <w:rPr>
            <w:rStyle w:val="Hyperlink"/>
            <w:noProof/>
          </w:rPr>
          <w:t>1.3.2 Secondary endpoints</w:t>
        </w:r>
        <w:r w:rsidR="00131F48">
          <w:rPr>
            <w:noProof/>
            <w:webHidden/>
          </w:rPr>
          <w:tab/>
        </w:r>
        <w:r w:rsidR="00131F48">
          <w:rPr>
            <w:noProof/>
            <w:webHidden/>
          </w:rPr>
          <w:fldChar w:fldCharType="begin"/>
        </w:r>
        <w:r w:rsidR="00131F48">
          <w:rPr>
            <w:noProof/>
            <w:webHidden/>
          </w:rPr>
          <w:instrText xml:space="preserve"> PAGEREF _Toc428171775 \h </w:instrText>
        </w:r>
        <w:r w:rsidR="00131F48">
          <w:rPr>
            <w:noProof/>
            <w:webHidden/>
          </w:rPr>
        </w:r>
        <w:r w:rsidR="00131F48">
          <w:rPr>
            <w:noProof/>
            <w:webHidden/>
          </w:rPr>
          <w:fldChar w:fldCharType="separate"/>
        </w:r>
        <w:r w:rsidR="00472DB8">
          <w:rPr>
            <w:noProof/>
            <w:webHidden/>
          </w:rPr>
          <w:t>6</w:t>
        </w:r>
        <w:r w:rsidR="00131F48">
          <w:rPr>
            <w:noProof/>
            <w:webHidden/>
          </w:rPr>
          <w:fldChar w:fldCharType="end"/>
        </w:r>
      </w:hyperlink>
    </w:p>
    <w:p w14:paraId="56610408" w14:textId="77777777" w:rsidR="00131F48" w:rsidRDefault="00EC159A">
      <w:pPr>
        <w:pStyle w:val="TOC3"/>
        <w:tabs>
          <w:tab w:val="right" w:leader="dot" w:pos="9016"/>
        </w:tabs>
        <w:rPr>
          <w:rFonts w:eastAsiaTheme="minorEastAsia"/>
          <w:noProof/>
          <w:lang w:eastAsia="en-GB"/>
        </w:rPr>
      </w:pPr>
      <w:hyperlink w:anchor="_Toc428171776" w:history="1">
        <w:r w:rsidR="00131F48" w:rsidRPr="00232742">
          <w:rPr>
            <w:rStyle w:val="Hyperlink"/>
            <w:noProof/>
          </w:rPr>
          <w:t>1.3.3 Other outcomes</w:t>
        </w:r>
        <w:r w:rsidR="00131F48">
          <w:rPr>
            <w:noProof/>
            <w:webHidden/>
          </w:rPr>
          <w:tab/>
        </w:r>
        <w:r w:rsidR="00131F48">
          <w:rPr>
            <w:noProof/>
            <w:webHidden/>
          </w:rPr>
          <w:fldChar w:fldCharType="begin"/>
        </w:r>
        <w:r w:rsidR="00131F48">
          <w:rPr>
            <w:noProof/>
            <w:webHidden/>
          </w:rPr>
          <w:instrText xml:space="preserve"> PAGEREF _Toc428171776 \h </w:instrText>
        </w:r>
        <w:r w:rsidR="00131F48">
          <w:rPr>
            <w:noProof/>
            <w:webHidden/>
          </w:rPr>
        </w:r>
        <w:r w:rsidR="00131F48">
          <w:rPr>
            <w:noProof/>
            <w:webHidden/>
          </w:rPr>
          <w:fldChar w:fldCharType="separate"/>
        </w:r>
        <w:r w:rsidR="00472DB8">
          <w:rPr>
            <w:noProof/>
            <w:webHidden/>
          </w:rPr>
          <w:t>7</w:t>
        </w:r>
        <w:r w:rsidR="00131F48">
          <w:rPr>
            <w:noProof/>
            <w:webHidden/>
          </w:rPr>
          <w:fldChar w:fldCharType="end"/>
        </w:r>
      </w:hyperlink>
    </w:p>
    <w:p w14:paraId="62E477D4" w14:textId="77777777" w:rsidR="00131F48" w:rsidRDefault="00EC159A">
      <w:pPr>
        <w:pStyle w:val="TOC3"/>
        <w:tabs>
          <w:tab w:val="right" w:leader="dot" w:pos="9016"/>
        </w:tabs>
        <w:rPr>
          <w:rFonts w:eastAsiaTheme="minorEastAsia"/>
          <w:noProof/>
          <w:lang w:eastAsia="en-GB"/>
        </w:rPr>
      </w:pPr>
      <w:hyperlink w:anchor="_Toc428171777" w:history="1">
        <w:r w:rsidR="00131F48" w:rsidRPr="00232742">
          <w:rPr>
            <w:rStyle w:val="Hyperlink"/>
            <w:noProof/>
          </w:rPr>
          <w:t>1.3.4 Process evaluation measures</w:t>
        </w:r>
        <w:r w:rsidR="00131F48">
          <w:rPr>
            <w:noProof/>
            <w:webHidden/>
          </w:rPr>
          <w:tab/>
        </w:r>
        <w:r w:rsidR="00131F48">
          <w:rPr>
            <w:noProof/>
            <w:webHidden/>
          </w:rPr>
          <w:fldChar w:fldCharType="begin"/>
        </w:r>
        <w:r w:rsidR="00131F48">
          <w:rPr>
            <w:noProof/>
            <w:webHidden/>
          </w:rPr>
          <w:instrText xml:space="preserve"> PAGEREF _Toc428171777 \h </w:instrText>
        </w:r>
        <w:r w:rsidR="00131F48">
          <w:rPr>
            <w:noProof/>
            <w:webHidden/>
          </w:rPr>
        </w:r>
        <w:r w:rsidR="00131F48">
          <w:rPr>
            <w:noProof/>
            <w:webHidden/>
          </w:rPr>
          <w:fldChar w:fldCharType="separate"/>
        </w:r>
        <w:r w:rsidR="00472DB8">
          <w:rPr>
            <w:noProof/>
            <w:webHidden/>
          </w:rPr>
          <w:t>7</w:t>
        </w:r>
        <w:r w:rsidR="00131F48">
          <w:rPr>
            <w:noProof/>
            <w:webHidden/>
          </w:rPr>
          <w:fldChar w:fldCharType="end"/>
        </w:r>
      </w:hyperlink>
    </w:p>
    <w:p w14:paraId="71D5E072" w14:textId="77777777" w:rsidR="00131F48" w:rsidRDefault="00EC159A">
      <w:pPr>
        <w:pStyle w:val="TOC2"/>
        <w:tabs>
          <w:tab w:val="right" w:leader="dot" w:pos="9016"/>
        </w:tabs>
        <w:rPr>
          <w:rFonts w:eastAsiaTheme="minorEastAsia"/>
          <w:noProof/>
          <w:lang w:eastAsia="en-GB"/>
        </w:rPr>
      </w:pPr>
      <w:hyperlink w:anchor="_Toc428171778" w:history="1">
        <w:r w:rsidR="00131F48" w:rsidRPr="00232742">
          <w:rPr>
            <w:rStyle w:val="Hyperlink"/>
            <w:noProof/>
          </w:rPr>
          <w:t>1.4 Sample size</w:t>
        </w:r>
        <w:r w:rsidR="00131F48">
          <w:rPr>
            <w:noProof/>
            <w:webHidden/>
          </w:rPr>
          <w:tab/>
        </w:r>
        <w:r w:rsidR="00131F48">
          <w:rPr>
            <w:noProof/>
            <w:webHidden/>
          </w:rPr>
          <w:fldChar w:fldCharType="begin"/>
        </w:r>
        <w:r w:rsidR="00131F48">
          <w:rPr>
            <w:noProof/>
            <w:webHidden/>
          </w:rPr>
          <w:instrText xml:space="preserve"> PAGEREF _Toc428171778 \h </w:instrText>
        </w:r>
        <w:r w:rsidR="00131F48">
          <w:rPr>
            <w:noProof/>
            <w:webHidden/>
          </w:rPr>
        </w:r>
        <w:r w:rsidR="00131F48">
          <w:rPr>
            <w:noProof/>
            <w:webHidden/>
          </w:rPr>
          <w:fldChar w:fldCharType="separate"/>
        </w:r>
        <w:r w:rsidR="00472DB8">
          <w:rPr>
            <w:noProof/>
            <w:webHidden/>
          </w:rPr>
          <w:t>7</w:t>
        </w:r>
        <w:r w:rsidR="00131F48">
          <w:rPr>
            <w:noProof/>
            <w:webHidden/>
          </w:rPr>
          <w:fldChar w:fldCharType="end"/>
        </w:r>
      </w:hyperlink>
    </w:p>
    <w:p w14:paraId="35106CDA" w14:textId="77777777" w:rsidR="00131F48" w:rsidRDefault="00EC159A">
      <w:pPr>
        <w:pStyle w:val="TOC2"/>
        <w:tabs>
          <w:tab w:val="right" w:leader="dot" w:pos="9016"/>
        </w:tabs>
        <w:rPr>
          <w:rFonts w:eastAsiaTheme="minorEastAsia"/>
          <w:noProof/>
          <w:lang w:eastAsia="en-GB"/>
        </w:rPr>
      </w:pPr>
      <w:hyperlink w:anchor="_Toc428171779" w:history="1">
        <w:r w:rsidR="00131F48" w:rsidRPr="00232742">
          <w:rPr>
            <w:rStyle w:val="Hyperlink"/>
            <w:noProof/>
          </w:rPr>
          <w:t>1.5 Randomisation</w:t>
        </w:r>
        <w:r w:rsidR="00131F48">
          <w:rPr>
            <w:noProof/>
            <w:webHidden/>
          </w:rPr>
          <w:tab/>
        </w:r>
        <w:r w:rsidR="00131F48">
          <w:rPr>
            <w:noProof/>
            <w:webHidden/>
          </w:rPr>
          <w:fldChar w:fldCharType="begin"/>
        </w:r>
        <w:r w:rsidR="00131F48">
          <w:rPr>
            <w:noProof/>
            <w:webHidden/>
          </w:rPr>
          <w:instrText xml:space="preserve"> PAGEREF _Toc428171779 \h </w:instrText>
        </w:r>
        <w:r w:rsidR="00131F48">
          <w:rPr>
            <w:noProof/>
            <w:webHidden/>
          </w:rPr>
        </w:r>
        <w:r w:rsidR="00131F48">
          <w:rPr>
            <w:noProof/>
            <w:webHidden/>
          </w:rPr>
          <w:fldChar w:fldCharType="separate"/>
        </w:r>
        <w:r w:rsidR="00472DB8">
          <w:rPr>
            <w:noProof/>
            <w:webHidden/>
          </w:rPr>
          <w:t>7</w:t>
        </w:r>
        <w:r w:rsidR="00131F48">
          <w:rPr>
            <w:noProof/>
            <w:webHidden/>
          </w:rPr>
          <w:fldChar w:fldCharType="end"/>
        </w:r>
      </w:hyperlink>
    </w:p>
    <w:p w14:paraId="522CAF5A" w14:textId="77777777" w:rsidR="00131F48" w:rsidRDefault="00EC159A">
      <w:pPr>
        <w:pStyle w:val="TOC2"/>
        <w:tabs>
          <w:tab w:val="right" w:leader="dot" w:pos="9016"/>
        </w:tabs>
        <w:rPr>
          <w:rFonts w:eastAsiaTheme="minorEastAsia"/>
          <w:noProof/>
          <w:lang w:eastAsia="en-GB"/>
        </w:rPr>
      </w:pPr>
      <w:hyperlink w:anchor="_Toc428171780" w:history="1">
        <w:r w:rsidR="00131F48" w:rsidRPr="00232742">
          <w:rPr>
            <w:rStyle w:val="Hyperlink"/>
            <w:noProof/>
          </w:rPr>
          <w:t>1.6 Data monitoring</w:t>
        </w:r>
        <w:r w:rsidR="00131F48">
          <w:rPr>
            <w:noProof/>
            <w:webHidden/>
          </w:rPr>
          <w:tab/>
        </w:r>
        <w:r w:rsidR="00131F48">
          <w:rPr>
            <w:noProof/>
            <w:webHidden/>
          </w:rPr>
          <w:fldChar w:fldCharType="begin"/>
        </w:r>
        <w:r w:rsidR="00131F48">
          <w:rPr>
            <w:noProof/>
            <w:webHidden/>
          </w:rPr>
          <w:instrText xml:space="preserve"> PAGEREF _Toc428171780 \h </w:instrText>
        </w:r>
        <w:r w:rsidR="00131F48">
          <w:rPr>
            <w:noProof/>
            <w:webHidden/>
          </w:rPr>
        </w:r>
        <w:r w:rsidR="00131F48">
          <w:rPr>
            <w:noProof/>
            <w:webHidden/>
          </w:rPr>
          <w:fldChar w:fldCharType="separate"/>
        </w:r>
        <w:r w:rsidR="00472DB8">
          <w:rPr>
            <w:noProof/>
            <w:webHidden/>
          </w:rPr>
          <w:t>8</w:t>
        </w:r>
        <w:r w:rsidR="00131F48">
          <w:rPr>
            <w:noProof/>
            <w:webHidden/>
          </w:rPr>
          <w:fldChar w:fldCharType="end"/>
        </w:r>
      </w:hyperlink>
    </w:p>
    <w:p w14:paraId="174FE677" w14:textId="77777777" w:rsidR="00131F48" w:rsidRDefault="00EC159A">
      <w:pPr>
        <w:pStyle w:val="TOC3"/>
        <w:tabs>
          <w:tab w:val="right" w:leader="dot" w:pos="9016"/>
        </w:tabs>
        <w:rPr>
          <w:rFonts w:eastAsiaTheme="minorEastAsia"/>
          <w:noProof/>
          <w:lang w:eastAsia="en-GB"/>
        </w:rPr>
      </w:pPr>
      <w:hyperlink w:anchor="_Toc428171781" w:history="1">
        <w:r w:rsidR="00131F48" w:rsidRPr="00232742">
          <w:rPr>
            <w:rStyle w:val="Hyperlink"/>
            <w:noProof/>
          </w:rPr>
          <w:t>1.6.1 Data Monitoring and Ethics Committee (DMEC)</w:t>
        </w:r>
        <w:r w:rsidR="00131F48">
          <w:rPr>
            <w:noProof/>
            <w:webHidden/>
          </w:rPr>
          <w:tab/>
        </w:r>
        <w:r w:rsidR="00131F48">
          <w:rPr>
            <w:noProof/>
            <w:webHidden/>
          </w:rPr>
          <w:fldChar w:fldCharType="begin"/>
        </w:r>
        <w:r w:rsidR="00131F48">
          <w:rPr>
            <w:noProof/>
            <w:webHidden/>
          </w:rPr>
          <w:instrText xml:space="preserve"> PAGEREF _Toc428171781 \h </w:instrText>
        </w:r>
        <w:r w:rsidR="00131F48">
          <w:rPr>
            <w:noProof/>
            <w:webHidden/>
          </w:rPr>
        </w:r>
        <w:r w:rsidR="00131F48">
          <w:rPr>
            <w:noProof/>
            <w:webHidden/>
          </w:rPr>
          <w:fldChar w:fldCharType="separate"/>
        </w:r>
        <w:r w:rsidR="00472DB8">
          <w:rPr>
            <w:noProof/>
            <w:webHidden/>
          </w:rPr>
          <w:t>8</w:t>
        </w:r>
        <w:r w:rsidR="00131F48">
          <w:rPr>
            <w:noProof/>
            <w:webHidden/>
          </w:rPr>
          <w:fldChar w:fldCharType="end"/>
        </w:r>
      </w:hyperlink>
    </w:p>
    <w:p w14:paraId="6F4923BE" w14:textId="77777777" w:rsidR="00131F48" w:rsidRDefault="00EC159A">
      <w:pPr>
        <w:pStyle w:val="TOC3"/>
        <w:tabs>
          <w:tab w:val="right" w:leader="dot" w:pos="9016"/>
        </w:tabs>
        <w:rPr>
          <w:rFonts w:eastAsiaTheme="minorEastAsia"/>
          <w:noProof/>
          <w:lang w:eastAsia="en-GB"/>
        </w:rPr>
      </w:pPr>
      <w:hyperlink w:anchor="_Toc428171782" w:history="1">
        <w:r w:rsidR="00131F48" w:rsidRPr="00232742">
          <w:rPr>
            <w:rStyle w:val="Hyperlink"/>
            <w:noProof/>
          </w:rPr>
          <w:t>1.6.2 Trial Management Group (TMG)</w:t>
        </w:r>
        <w:r w:rsidR="00131F48">
          <w:rPr>
            <w:noProof/>
            <w:webHidden/>
          </w:rPr>
          <w:tab/>
        </w:r>
        <w:r w:rsidR="00131F48">
          <w:rPr>
            <w:noProof/>
            <w:webHidden/>
          </w:rPr>
          <w:fldChar w:fldCharType="begin"/>
        </w:r>
        <w:r w:rsidR="00131F48">
          <w:rPr>
            <w:noProof/>
            <w:webHidden/>
          </w:rPr>
          <w:instrText xml:space="preserve"> PAGEREF _Toc428171782 \h </w:instrText>
        </w:r>
        <w:r w:rsidR="00131F48">
          <w:rPr>
            <w:noProof/>
            <w:webHidden/>
          </w:rPr>
        </w:r>
        <w:r w:rsidR="00131F48">
          <w:rPr>
            <w:noProof/>
            <w:webHidden/>
          </w:rPr>
          <w:fldChar w:fldCharType="separate"/>
        </w:r>
        <w:r w:rsidR="00472DB8">
          <w:rPr>
            <w:noProof/>
            <w:webHidden/>
          </w:rPr>
          <w:t>8</w:t>
        </w:r>
        <w:r w:rsidR="00131F48">
          <w:rPr>
            <w:noProof/>
            <w:webHidden/>
          </w:rPr>
          <w:fldChar w:fldCharType="end"/>
        </w:r>
      </w:hyperlink>
    </w:p>
    <w:p w14:paraId="63ED18EC" w14:textId="77777777" w:rsidR="00131F48" w:rsidRDefault="00EC159A">
      <w:pPr>
        <w:pStyle w:val="TOC3"/>
        <w:tabs>
          <w:tab w:val="right" w:leader="dot" w:pos="9016"/>
        </w:tabs>
        <w:rPr>
          <w:rFonts w:eastAsiaTheme="minorEastAsia"/>
          <w:noProof/>
          <w:lang w:eastAsia="en-GB"/>
        </w:rPr>
      </w:pPr>
      <w:hyperlink w:anchor="_Toc428171783" w:history="1">
        <w:r w:rsidR="00131F48" w:rsidRPr="00232742">
          <w:rPr>
            <w:rStyle w:val="Hyperlink"/>
            <w:noProof/>
          </w:rPr>
          <w:t>1.6.3 Interim analysis</w:t>
        </w:r>
        <w:r w:rsidR="00131F48">
          <w:rPr>
            <w:noProof/>
            <w:webHidden/>
          </w:rPr>
          <w:tab/>
        </w:r>
        <w:r w:rsidR="00131F48">
          <w:rPr>
            <w:noProof/>
            <w:webHidden/>
          </w:rPr>
          <w:fldChar w:fldCharType="begin"/>
        </w:r>
        <w:r w:rsidR="00131F48">
          <w:rPr>
            <w:noProof/>
            <w:webHidden/>
          </w:rPr>
          <w:instrText xml:space="preserve"> PAGEREF _Toc428171783 \h </w:instrText>
        </w:r>
        <w:r w:rsidR="00131F48">
          <w:rPr>
            <w:noProof/>
            <w:webHidden/>
          </w:rPr>
        </w:r>
        <w:r w:rsidR="00131F48">
          <w:rPr>
            <w:noProof/>
            <w:webHidden/>
          </w:rPr>
          <w:fldChar w:fldCharType="separate"/>
        </w:r>
        <w:r w:rsidR="00472DB8">
          <w:rPr>
            <w:noProof/>
            <w:webHidden/>
          </w:rPr>
          <w:t>8</w:t>
        </w:r>
        <w:r w:rsidR="00131F48">
          <w:rPr>
            <w:noProof/>
            <w:webHidden/>
          </w:rPr>
          <w:fldChar w:fldCharType="end"/>
        </w:r>
      </w:hyperlink>
    </w:p>
    <w:p w14:paraId="19E1FAF7" w14:textId="77777777" w:rsidR="00131F48" w:rsidRDefault="00EC159A">
      <w:pPr>
        <w:pStyle w:val="TOC1"/>
        <w:tabs>
          <w:tab w:val="right" w:leader="dot" w:pos="9016"/>
        </w:tabs>
        <w:rPr>
          <w:rFonts w:eastAsiaTheme="minorEastAsia"/>
          <w:noProof/>
          <w:lang w:eastAsia="en-GB"/>
        </w:rPr>
      </w:pPr>
      <w:hyperlink w:anchor="_Toc428171784" w:history="1">
        <w:r w:rsidR="00131F48" w:rsidRPr="00232742">
          <w:rPr>
            <w:rStyle w:val="Hyperlink"/>
            <w:noProof/>
          </w:rPr>
          <w:t>2 Data sources, protocol non-compliance and analysis populations</w:t>
        </w:r>
        <w:r w:rsidR="00131F48">
          <w:rPr>
            <w:noProof/>
            <w:webHidden/>
          </w:rPr>
          <w:tab/>
        </w:r>
        <w:r w:rsidR="00131F48">
          <w:rPr>
            <w:noProof/>
            <w:webHidden/>
          </w:rPr>
          <w:fldChar w:fldCharType="begin"/>
        </w:r>
        <w:r w:rsidR="00131F48">
          <w:rPr>
            <w:noProof/>
            <w:webHidden/>
          </w:rPr>
          <w:instrText xml:space="preserve"> PAGEREF _Toc428171784 \h </w:instrText>
        </w:r>
        <w:r w:rsidR="00131F48">
          <w:rPr>
            <w:noProof/>
            <w:webHidden/>
          </w:rPr>
        </w:r>
        <w:r w:rsidR="00131F48">
          <w:rPr>
            <w:noProof/>
            <w:webHidden/>
          </w:rPr>
          <w:fldChar w:fldCharType="separate"/>
        </w:r>
        <w:r w:rsidR="00472DB8">
          <w:rPr>
            <w:noProof/>
            <w:webHidden/>
          </w:rPr>
          <w:t>8</w:t>
        </w:r>
        <w:r w:rsidR="00131F48">
          <w:rPr>
            <w:noProof/>
            <w:webHidden/>
          </w:rPr>
          <w:fldChar w:fldCharType="end"/>
        </w:r>
      </w:hyperlink>
    </w:p>
    <w:p w14:paraId="0D65986C" w14:textId="77777777" w:rsidR="00131F48" w:rsidRDefault="00EC159A">
      <w:pPr>
        <w:pStyle w:val="TOC2"/>
        <w:tabs>
          <w:tab w:val="right" w:leader="dot" w:pos="9016"/>
        </w:tabs>
        <w:rPr>
          <w:rFonts w:eastAsiaTheme="minorEastAsia"/>
          <w:noProof/>
          <w:lang w:eastAsia="en-GB"/>
        </w:rPr>
      </w:pPr>
      <w:hyperlink w:anchor="_Toc428171785" w:history="1">
        <w:r w:rsidR="00131F48" w:rsidRPr="00232742">
          <w:rPr>
            <w:rStyle w:val="Hyperlink"/>
            <w:noProof/>
          </w:rPr>
          <w:t>2.1 Data sources</w:t>
        </w:r>
        <w:r w:rsidR="00131F48">
          <w:rPr>
            <w:noProof/>
            <w:webHidden/>
          </w:rPr>
          <w:tab/>
        </w:r>
        <w:r w:rsidR="00131F48">
          <w:rPr>
            <w:noProof/>
            <w:webHidden/>
          </w:rPr>
          <w:fldChar w:fldCharType="begin"/>
        </w:r>
        <w:r w:rsidR="00131F48">
          <w:rPr>
            <w:noProof/>
            <w:webHidden/>
          </w:rPr>
          <w:instrText xml:space="preserve"> PAGEREF _Toc428171785 \h </w:instrText>
        </w:r>
        <w:r w:rsidR="00131F48">
          <w:rPr>
            <w:noProof/>
            <w:webHidden/>
          </w:rPr>
        </w:r>
        <w:r w:rsidR="00131F48">
          <w:rPr>
            <w:noProof/>
            <w:webHidden/>
          </w:rPr>
          <w:fldChar w:fldCharType="separate"/>
        </w:r>
        <w:r w:rsidR="00472DB8">
          <w:rPr>
            <w:noProof/>
            <w:webHidden/>
          </w:rPr>
          <w:t>8</w:t>
        </w:r>
        <w:r w:rsidR="00131F48">
          <w:rPr>
            <w:noProof/>
            <w:webHidden/>
          </w:rPr>
          <w:fldChar w:fldCharType="end"/>
        </w:r>
      </w:hyperlink>
    </w:p>
    <w:p w14:paraId="0D950DAD" w14:textId="77777777" w:rsidR="00131F48" w:rsidRDefault="00EC159A">
      <w:pPr>
        <w:pStyle w:val="TOC2"/>
        <w:tabs>
          <w:tab w:val="right" w:leader="dot" w:pos="9016"/>
        </w:tabs>
        <w:rPr>
          <w:rFonts w:eastAsiaTheme="minorEastAsia"/>
          <w:noProof/>
          <w:lang w:eastAsia="en-GB"/>
        </w:rPr>
      </w:pPr>
      <w:hyperlink w:anchor="_Toc428171786" w:history="1">
        <w:r w:rsidR="00131F48" w:rsidRPr="00232742">
          <w:rPr>
            <w:rStyle w:val="Hyperlink"/>
            <w:noProof/>
          </w:rPr>
          <w:t>2.2 Protocol non-compliances</w:t>
        </w:r>
        <w:r w:rsidR="00131F48">
          <w:rPr>
            <w:noProof/>
            <w:webHidden/>
          </w:rPr>
          <w:tab/>
        </w:r>
        <w:r w:rsidR="00131F48">
          <w:rPr>
            <w:noProof/>
            <w:webHidden/>
          </w:rPr>
          <w:fldChar w:fldCharType="begin"/>
        </w:r>
        <w:r w:rsidR="00131F48">
          <w:rPr>
            <w:noProof/>
            <w:webHidden/>
          </w:rPr>
          <w:instrText xml:space="preserve"> PAGEREF _Toc428171786 \h </w:instrText>
        </w:r>
        <w:r w:rsidR="00131F48">
          <w:rPr>
            <w:noProof/>
            <w:webHidden/>
          </w:rPr>
        </w:r>
        <w:r w:rsidR="00131F48">
          <w:rPr>
            <w:noProof/>
            <w:webHidden/>
          </w:rPr>
          <w:fldChar w:fldCharType="separate"/>
        </w:r>
        <w:r w:rsidR="00472DB8">
          <w:rPr>
            <w:noProof/>
            <w:webHidden/>
          </w:rPr>
          <w:t>8</w:t>
        </w:r>
        <w:r w:rsidR="00131F48">
          <w:rPr>
            <w:noProof/>
            <w:webHidden/>
          </w:rPr>
          <w:fldChar w:fldCharType="end"/>
        </w:r>
      </w:hyperlink>
    </w:p>
    <w:p w14:paraId="2A3A604B" w14:textId="77777777" w:rsidR="00131F48" w:rsidRDefault="00EC159A">
      <w:pPr>
        <w:pStyle w:val="TOC2"/>
        <w:tabs>
          <w:tab w:val="right" w:leader="dot" w:pos="9016"/>
        </w:tabs>
        <w:rPr>
          <w:rFonts w:eastAsiaTheme="minorEastAsia"/>
          <w:noProof/>
          <w:lang w:eastAsia="en-GB"/>
        </w:rPr>
      </w:pPr>
      <w:hyperlink w:anchor="_Toc428171787" w:history="1">
        <w:r w:rsidR="00131F48" w:rsidRPr="00232742">
          <w:rPr>
            <w:rStyle w:val="Hyperlink"/>
            <w:noProof/>
          </w:rPr>
          <w:t>2.3 Analysis populations</w:t>
        </w:r>
        <w:r w:rsidR="00131F48">
          <w:rPr>
            <w:noProof/>
            <w:webHidden/>
          </w:rPr>
          <w:tab/>
        </w:r>
        <w:r w:rsidR="00131F48">
          <w:rPr>
            <w:noProof/>
            <w:webHidden/>
          </w:rPr>
          <w:fldChar w:fldCharType="begin"/>
        </w:r>
        <w:r w:rsidR="00131F48">
          <w:rPr>
            <w:noProof/>
            <w:webHidden/>
          </w:rPr>
          <w:instrText xml:space="preserve"> PAGEREF _Toc428171787 \h </w:instrText>
        </w:r>
        <w:r w:rsidR="00131F48">
          <w:rPr>
            <w:noProof/>
            <w:webHidden/>
          </w:rPr>
        </w:r>
        <w:r w:rsidR="00131F48">
          <w:rPr>
            <w:noProof/>
            <w:webHidden/>
          </w:rPr>
          <w:fldChar w:fldCharType="separate"/>
        </w:r>
        <w:r w:rsidR="00472DB8">
          <w:rPr>
            <w:noProof/>
            <w:webHidden/>
          </w:rPr>
          <w:t>9</w:t>
        </w:r>
        <w:r w:rsidR="00131F48">
          <w:rPr>
            <w:noProof/>
            <w:webHidden/>
          </w:rPr>
          <w:fldChar w:fldCharType="end"/>
        </w:r>
      </w:hyperlink>
    </w:p>
    <w:p w14:paraId="1C8CEACD" w14:textId="77777777" w:rsidR="00131F48" w:rsidRDefault="00EC159A">
      <w:pPr>
        <w:pStyle w:val="TOC3"/>
        <w:tabs>
          <w:tab w:val="right" w:leader="dot" w:pos="9016"/>
        </w:tabs>
        <w:rPr>
          <w:rFonts w:eastAsiaTheme="minorEastAsia"/>
          <w:noProof/>
          <w:lang w:eastAsia="en-GB"/>
        </w:rPr>
      </w:pPr>
      <w:hyperlink w:anchor="_Toc428171788" w:history="1">
        <w:r w:rsidR="00131F48" w:rsidRPr="00232742">
          <w:rPr>
            <w:rStyle w:val="Hyperlink"/>
            <w:noProof/>
          </w:rPr>
          <w:t>2.3.1 Intention to treat (ITT)</w:t>
        </w:r>
        <w:r w:rsidR="00131F48">
          <w:rPr>
            <w:noProof/>
            <w:webHidden/>
          </w:rPr>
          <w:tab/>
        </w:r>
        <w:r w:rsidR="00131F48">
          <w:rPr>
            <w:noProof/>
            <w:webHidden/>
          </w:rPr>
          <w:fldChar w:fldCharType="begin"/>
        </w:r>
        <w:r w:rsidR="00131F48">
          <w:rPr>
            <w:noProof/>
            <w:webHidden/>
          </w:rPr>
          <w:instrText xml:space="preserve"> PAGEREF _Toc428171788 \h </w:instrText>
        </w:r>
        <w:r w:rsidR="00131F48">
          <w:rPr>
            <w:noProof/>
            <w:webHidden/>
          </w:rPr>
        </w:r>
        <w:r w:rsidR="00131F48">
          <w:rPr>
            <w:noProof/>
            <w:webHidden/>
          </w:rPr>
          <w:fldChar w:fldCharType="separate"/>
        </w:r>
        <w:r w:rsidR="00472DB8">
          <w:rPr>
            <w:noProof/>
            <w:webHidden/>
          </w:rPr>
          <w:t>9</w:t>
        </w:r>
        <w:r w:rsidR="00131F48">
          <w:rPr>
            <w:noProof/>
            <w:webHidden/>
          </w:rPr>
          <w:fldChar w:fldCharType="end"/>
        </w:r>
      </w:hyperlink>
    </w:p>
    <w:p w14:paraId="65186DDF" w14:textId="77777777" w:rsidR="00131F48" w:rsidRDefault="00EC159A">
      <w:pPr>
        <w:pStyle w:val="TOC3"/>
        <w:tabs>
          <w:tab w:val="right" w:leader="dot" w:pos="9016"/>
        </w:tabs>
        <w:rPr>
          <w:rFonts w:eastAsiaTheme="minorEastAsia"/>
          <w:noProof/>
          <w:lang w:eastAsia="en-GB"/>
        </w:rPr>
      </w:pPr>
      <w:hyperlink w:anchor="_Toc428171789" w:history="1">
        <w:r w:rsidR="00131F48" w:rsidRPr="00232742">
          <w:rPr>
            <w:rStyle w:val="Hyperlink"/>
            <w:noProof/>
          </w:rPr>
          <w:t>2.3.2 Per Protocol set (PP)</w:t>
        </w:r>
        <w:r w:rsidR="00131F48">
          <w:rPr>
            <w:noProof/>
            <w:webHidden/>
          </w:rPr>
          <w:tab/>
        </w:r>
        <w:r w:rsidR="00131F48">
          <w:rPr>
            <w:noProof/>
            <w:webHidden/>
          </w:rPr>
          <w:fldChar w:fldCharType="begin"/>
        </w:r>
        <w:r w:rsidR="00131F48">
          <w:rPr>
            <w:noProof/>
            <w:webHidden/>
          </w:rPr>
          <w:instrText xml:space="preserve"> PAGEREF _Toc428171789 \h </w:instrText>
        </w:r>
        <w:r w:rsidR="00131F48">
          <w:rPr>
            <w:noProof/>
            <w:webHidden/>
          </w:rPr>
        </w:r>
        <w:r w:rsidR="00131F48">
          <w:rPr>
            <w:noProof/>
            <w:webHidden/>
          </w:rPr>
          <w:fldChar w:fldCharType="separate"/>
        </w:r>
        <w:r w:rsidR="00472DB8">
          <w:rPr>
            <w:noProof/>
            <w:webHidden/>
          </w:rPr>
          <w:t>9</w:t>
        </w:r>
        <w:r w:rsidR="00131F48">
          <w:rPr>
            <w:noProof/>
            <w:webHidden/>
          </w:rPr>
          <w:fldChar w:fldCharType="end"/>
        </w:r>
      </w:hyperlink>
    </w:p>
    <w:p w14:paraId="753BF513" w14:textId="77777777" w:rsidR="00131F48" w:rsidRDefault="00EC159A">
      <w:pPr>
        <w:pStyle w:val="TOC1"/>
        <w:tabs>
          <w:tab w:val="right" w:leader="dot" w:pos="9016"/>
        </w:tabs>
        <w:rPr>
          <w:rFonts w:eastAsiaTheme="minorEastAsia"/>
          <w:noProof/>
          <w:lang w:eastAsia="en-GB"/>
        </w:rPr>
      </w:pPr>
      <w:hyperlink w:anchor="_Toc428171790" w:history="1">
        <w:r w:rsidR="00131F48" w:rsidRPr="00232742">
          <w:rPr>
            <w:rStyle w:val="Hyperlink"/>
            <w:noProof/>
          </w:rPr>
          <w:t>3 Outline of statistical analyses</w:t>
        </w:r>
        <w:r w:rsidR="00131F48">
          <w:rPr>
            <w:noProof/>
            <w:webHidden/>
          </w:rPr>
          <w:tab/>
        </w:r>
        <w:r w:rsidR="00131F48">
          <w:rPr>
            <w:noProof/>
            <w:webHidden/>
          </w:rPr>
          <w:fldChar w:fldCharType="begin"/>
        </w:r>
        <w:r w:rsidR="00131F48">
          <w:rPr>
            <w:noProof/>
            <w:webHidden/>
          </w:rPr>
          <w:instrText xml:space="preserve"> PAGEREF _Toc428171790 \h </w:instrText>
        </w:r>
        <w:r w:rsidR="00131F48">
          <w:rPr>
            <w:noProof/>
            <w:webHidden/>
          </w:rPr>
        </w:r>
        <w:r w:rsidR="00131F48">
          <w:rPr>
            <w:noProof/>
            <w:webHidden/>
          </w:rPr>
          <w:fldChar w:fldCharType="separate"/>
        </w:r>
        <w:r w:rsidR="00472DB8">
          <w:rPr>
            <w:noProof/>
            <w:webHidden/>
          </w:rPr>
          <w:t>9</w:t>
        </w:r>
        <w:r w:rsidR="00131F48">
          <w:rPr>
            <w:noProof/>
            <w:webHidden/>
          </w:rPr>
          <w:fldChar w:fldCharType="end"/>
        </w:r>
      </w:hyperlink>
    </w:p>
    <w:p w14:paraId="1835DDC7" w14:textId="77777777" w:rsidR="00131F48" w:rsidRDefault="00EC159A">
      <w:pPr>
        <w:pStyle w:val="TOC2"/>
        <w:tabs>
          <w:tab w:val="right" w:leader="dot" w:pos="9016"/>
        </w:tabs>
        <w:rPr>
          <w:rFonts w:eastAsiaTheme="minorEastAsia"/>
          <w:noProof/>
          <w:lang w:eastAsia="en-GB"/>
        </w:rPr>
      </w:pPr>
      <w:hyperlink w:anchor="_Toc428171791" w:history="1">
        <w:r w:rsidR="00131F48" w:rsidRPr="00232742">
          <w:rPr>
            <w:rStyle w:val="Hyperlink"/>
            <w:noProof/>
          </w:rPr>
          <w:t>3.1 General considerations</w:t>
        </w:r>
        <w:r w:rsidR="00131F48">
          <w:rPr>
            <w:noProof/>
            <w:webHidden/>
          </w:rPr>
          <w:tab/>
        </w:r>
        <w:r w:rsidR="00131F48">
          <w:rPr>
            <w:noProof/>
            <w:webHidden/>
          </w:rPr>
          <w:fldChar w:fldCharType="begin"/>
        </w:r>
        <w:r w:rsidR="00131F48">
          <w:rPr>
            <w:noProof/>
            <w:webHidden/>
          </w:rPr>
          <w:instrText xml:space="preserve"> PAGEREF _Toc428171791 \h </w:instrText>
        </w:r>
        <w:r w:rsidR="00131F48">
          <w:rPr>
            <w:noProof/>
            <w:webHidden/>
          </w:rPr>
        </w:r>
        <w:r w:rsidR="00131F48">
          <w:rPr>
            <w:noProof/>
            <w:webHidden/>
          </w:rPr>
          <w:fldChar w:fldCharType="separate"/>
        </w:r>
        <w:r w:rsidR="00472DB8">
          <w:rPr>
            <w:noProof/>
            <w:webHidden/>
          </w:rPr>
          <w:t>9</w:t>
        </w:r>
        <w:r w:rsidR="00131F48">
          <w:rPr>
            <w:noProof/>
            <w:webHidden/>
          </w:rPr>
          <w:fldChar w:fldCharType="end"/>
        </w:r>
      </w:hyperlink>
    </w:p>
    <w:p w14:paraId="6589E924" w14:textId="77777777" w:rsidR="00131F48" w:rsidRDefault="00EC159A">
      <w:pPr>
        <w:pStyle w:val="TOC2"/>
        <w:tabs>
          <w:tab w:val="right" w:leader="dot" w:pos="9016"/>
        </w:tabs>
        <w:rPr>
          <w:rFonts w:eastAsiaTheme="minorEastAsia"/>
          <w:noProof/>
          <w:lang w:eastAsia="en-GB"/>
        </w:rPr>
      </w:pPr>
      <w:hyperlink w:anchor="_Toc428171792" w:history="1">
        <w:r w:rsidR="00131F48" w:rsidRPr="00232742">
          <w:rPr>
            <w:rStyle w:val="Hyperlink"/>
            <w:noProof/>
          </w:rPr>
          <w:t>3.2 Demographics and baseline characteristics</w:t>
        </w:r>
        <w:r w:rsidR="00131F48">
          <w:rPr>
            <w:noProof/>
            <w:webHidden/>
          </w:rPr>
          <w:tab/>
        </w:r>
        <w:r w:rsidR="00131F48">
          <w:rPr>
            <w:noProof/>
            <w:webHidden/>
          </w:rPr>
          <w:fldChar w:fldCharType="begin"/>
        </w:r>
        <w:r w:rsidR="00131F48">
          <w:rPr>
            <w:noProof/>
            <w:webHidden/>
          </w:rPr>
          <w:instrText xml:space="preserve"> PAGEREF _Toc428171792 \h </w:instrText>
        </w:r>
        <w:r w:rsidR="00131F48">
          <w:rPr>
            <w:noProof/>
            <w:webHidden/>
          </w:rPr>
        </w:r>
        <w:r w:rsidR="00131F48">
          <w:rPr>
            <w:noProof/>
            <w:webHidden/>
          </w:rPr>
          <w:fldChar w:fldCharType="separate"/>
        </w:r>
        <w:r w:rsidR="00472DB8">
          <w:rPr>
            <w:noProof/>
            <w:webHidden/>
          </w:rPr>
          <w:t>9</w:t>
        </w:r>
        <w:r w:rsidR="00131F48">
          <w:rPr>
            <w:noProof/>
            <w:webHidden/>
          </w:rPr>
          <w:fldChar w:fldCharType="end"/>
        </w:r>
      </w:hyperlink>
    </w:p>
    <w:p w14:paraId="76C1FFB6" w14:textId="77777777" w:rsidR="00131F48" w:rsidRDefault="00EC159A">
      <w:pPr>
        <w:pStyle w:val="TOC3"/>
        <w:tabs>
          <w:tab w:val="right" w:leader="dot" w:pos="9016"/>
        </w:tabs>
        <w:rPr>
          <w:rFonts w:eastAsiaTheme="minorEastAsia"/>
          <w:noProof/>
          <w:lang w:eastAsia="en-GB"/>
        </w:rPr>
      </w:pPr>
      <w:hyperlink w:anchor="_Toc428171793" w:history="1">
        <w:r w:rsidR="00131F48" w:rsidRPr="00232742">
          <w:rPr>
            <w:rStyle w:val="Hyperlink"/>
            <w:noProof/>
          </w:rPr>
          <w:t>3.2.1 Definitions and data manipulation</w:t>
        </w:r>
        <w:r w:rsidR="00131F48">
          <w:rPr>
            <w:noProof/>
            <w:webHidden/>
          </w:rPr>
          <w:tab/>
        </w:r>
        <w:r w:rsidR="00131F48">
          <w:rPr>
            <w:noProof/>
            <w:webHidden/>
          </w:rPr>
          <w:fldChar w:fldCharType="begin"/>
        </w:r>
        <w:r w:rsidR="00131F48">
          <w:rPr>
            <w:noProof/>
            <w:webHidden/>
          </w:rPr>
          <w:instrText xml:space="preserve"> PAGEREF _Toc428171793 \h </w:instrText>
        </w:r>
        <w:r w:rsidR="00131F48">
          <w:rPr>
            <w:noProof/>
            <w:webHidden/>
          </w:rPr>
        </w:r>
        <w:r w:rsidR="00131F48">
          <w:rPr>
            <w:noProof/>
            <w:webHidden/>
          </w:rPr>
          <w:fldChar w:fldCharType="separate"/>
        </w:r>
        <w:r w:rsidR="00472DB8">
          <w:rPr>
            <w:noProof/>
            <w:webHidden/>
          </w:rPr>
          <w:t>9</w:t>
        </w:r>
        <w:r w:rsidR="00131F48">
          <w:rPr>
            <w:noProof/>
            <w:webHidden/>
          </w:rPr>
          <w:fldChar w:fldCharType="end"/>
        </w:r>
      </w:hyperlink>
    </w:p>
    <w:p w14:paraId="0B7BF011" w14:textId="77777777" w:rsidR="00131F48" w:rsidRDefault="00EC159A">
      <w:pPr>
        <w:pStyle w:val="TOC3"/>
        <w:tabs>
          <w:tab w:val="right" w:leader="dot" w:pos="9016"/>
        </w:tabs>
        <w:rPr>
          <w:rFonts w:eastAsiaTheme="minorEastAsia"/>
          <w:noProof/>
          <w:lang w:eastAsia="en-GB"/>
        </w:rPr>
      </w:pPr>
      <w:hyperlink w:anchor="_Toc428171794" w:history="1">
        <w:r w:rsidR="00131F48" w:rsidRPr="00232742">
          <w:rPr>
            <w:rStyle w:val="Hyperlink"/>
            <w:noProof/>
          </w:rPr>
          <w:t>3.2.1.2 Secondary outcomes scoring algorithms</w:t>
        </w:r>
        <w:r w:rsidR="00131F48">
          <w:rPr>
            <w:noProof/>
            <w:webHidden/>
          </w:rPr>
          <w:tab/>
        </w:r>
        <w:r w:rsidR="00131F48">
          <w:rPr>
            <w:noProof/>
            <w:webHidden/>
          </w:rPr>
          <w:fldChar w:fldCharType="begin"/>
        </w:r>
        <w:r w:rsidR="00131F48">
          <w:rPr>
            <w:noProof/>
            <w:webHidden/>
          </w:rPr>
          <w:instrText xml:space="preserve"> PAGEREF _Toc428171794 \h </w:instrText>
        </w:r>
        <w:r w:rsidR="00131F48">
          <w:rPr>
            <w:noProof/>
            <w:webHidden/>
          </w:rPr>
        </w:r>
        <w:r w:rsidR="00131F48">
          <w:rPr>
            <w:noProof/>
            <w:webHidden/>
          </w:rPr>
          <w:fldChar w:fldCharType="separate"/>
        </w:r>
        <w:r w:rsidR="00472DB8">
          <w:rPr>
            <w:noProof/>
            <w:webHidden/>
          </w:rPr>
          <w:t>11</w:t>
        </w:r>
        <w:r w:rsidR="00131F48">
          <w:rPr>
            <w:noProof/>
            <w:webHidden/>
          </w:rPr>
          <w:fldChar w:fldCharType="end"/>
        </w:r>
      </w:hyperlink>
    </w:p>
    <w:p w14:paraId="2CB574E6" w14:textId="77777777" w:rsidR="00131F48" w:rsidRDefault="00EC159A">
      <w:pPr>
        <w:pStyle w:val="TOC3"/>
        <w:tabs>
          <w:tab w:val="right" w:leader="dot" w:pos="9016"/>
        </w:tabs>
        <w:rPr>
          <w:rFonts w:eastAsiaTheme="minorEastAsia"/>
          <w:noProof/>
          <w:lang w:eastAsia="en-GB"/>
        </w:rPr>
      </w:pPr>
      <w:hyperlink w:anchor="_Toc428171795" w:history="1">
        <w:r w:rsidR="00131F48" w:rsidRPr="00232742">
          <w:rPr>
            <w:rStyle w:val="Hyperlink"/>
            <w:noProof/>
          </w:rPr>
          <w:t>3.2.2 Recruitment and data completeness</w:t>
        </w:r>
        <w:r w:rsidR="00131F48">
          <w:rPr>
            <w:noProof/>
            <w:webHidden/>
          </w:rPr>
          <w:tab/>
        </w:r>
        <w:r w:rsidR="00131F48">
          <w:rPr>
            <w:noProof/>
            <w:webHidden/>
          </w:rPr>
          <w:fldChar w:fldCharType="begin"/>
        </w:r>
        <w:r w:rsidR="00131F48">
          <w:rPr>
            <w:noProof/>
            <w:webHidden/>
          </w:rPr>
          <w:instrText xml:space="preserve"> PAGEREF _Toc428171795 \h </w:instrText>
        </w:r>
        <w:r w:rsidR="00131F48">
          <w:rPr>
            <w:noProof/>
            <w:webHidden/>
          </w:rPr>
        </w:r>
        <w:r w:rsidR="00131F48">
          <w:rPr>
            <w:noProof/>
            <w:webHidden/>
          </w:rPr>
          <w:fldChar w:fldCharType="separate"/>
        </w:r>
        <w:r w:rsidR="00472DB8">
          <w:rPr>
            <w:noProof/>
            <w:webHidden/>
          </w:rPr>
          <w:t>12</w:t>
        </w:r>
        <w:r w:rsidR="00131F48">
          <w:rPr>
            <w:noProof/>
            <w:webHidden/>
          </w:rPr>
          <w:fldChar w:fldCharType="end"/>
        </w:r>
      </w:hyperlink>
    </w:p>
    <w:p w14:paraId="48526249" w14:textId="77777777" w:rsidR="00131F48" w:rsidRDefault="00EC159A">
      <w:pPr>
        <w:pStyle w:val="TOC2"/>
        <w:tabs>
          <w:tab w:val="right" w:leader="dot" w:pos="9016"/>
        </w:tabs>
        <w:rPr>
          <w:rFonts w:eastAsiaTheme="minorEastAsia"/>
          <w:noProof/>
          <w:lang w:eastAsia="en-GB"/>
        </w:rPr>
      </w:pPr>
      <w:hyperlink w:anchor="_Toc428171796" w:history="1">
        <w:r w:rsidR="00131F48" w:rsidRPr="00232742">
          <w:rPr>
            <w:rStyle w:val="Hyperlink"/>
            <w:noProof/>
          </w:rPr>
          <w:t>3.3 Clinical outcomes</w:t>
        </w:r>
        <w:r w:rsidR="00131F48">
          <w:rPr>
            <w:noProof/>
            <w:webHidden/>
          </w:rPr>
          <w:tab/>
        </w:r>
        <w:r w:rsidR="00131F48">
          <w:rPr>
            <w:noProof/>
            <w:webHidden/>
          </w:rPr>
          <w:fldChar w:fldCharType="begin"/>
        </w:r>
        <w:r w:rsidR="00131F48">
          <w:rPr>
            <w:noProof/>
            <w:webHidden/>
          </w:rPr>
          <w:instrText xml:space="preserve"> PAGEREF _Toc428171796 \h </w:instrText>
        </w:r>
        <w:r w:rsidR="00131F48">
          <w:rPr>
            <w:noProof/>
            <w:webHidden/>
          </w:rPr>
        </w:r>
        <w:r w:rsidR="00131F48">
          <w:rPr>
            <w:noProof/>
            <w:webHidden/>
          </w:rPr>
          <w:fldChar w:fldCharType="separate"/>
        </w:r>
        <w:r w:rsidR="00472DB8">
          <w:rPr>
            <w:noProof/>
            <w:webHidden/>
          </w:rPr>
          <w:t>13</w:t>
        </w:r>
        <w:r w:rsidR="00131F48">
          <w:rPr>
            <w:noProof/>
            <w:webHidden/>
          </w:rPr>
          <w:fldChar w:fldCharType="end"/>
        </w:r>
      </w:hyperlink>
    </w:p>
    <w:p w14:paraId="1B917658" w14:textId="77777777" w:rsidR="00131F48" w:rsidRDefault="00EC159A">
      <w:pPr>
        <w:pStyle w:val="TOC3"/>
        <w:tabs>
          <w:tab w:val="right" w:leader="dot" w:pos="9016"/>
        </w:tabs>
        <w:rPr>
          <w:rFonts w:eastAsiaTheme="minorEastAsia"/>
          <w:noProof/>
          <w:lang w:eastAsia="en-GB"/>
        </w:rPr>
      </w:pPr>
      <w:hyperlink w:anchor="_Toc428171797" w:history="1">
        <w:r w:rsidR="00131F48" w:rsidRPr="00232742">
          <w:rPr>
            <w:rStyle w:val="Hyperlink"/>
            <w:noProof/>
          </w:rPr>
          <w:t>3.3.1 Primary outcome</w:t>
        </w:r>
        <w:r w:rsidR="00131F48">
          <w:rPr>
            <w:noProof/>
            <w:webHidden/>
          </w:rPr>
          <w:tab/>
        </w:r>
        <w:r w:rsidR="00131F48">
          <w:rPr>
            <w:noProof/>
            <w:webHidden/>
          </w:rPr>
          <w:fldChar w:fldCharType="begin"/>
        </w:r>
        <w:r w:rsidR="00131F48">
          <w:rPr>
            <w:noProof/>
            <w:webHidden/>
          </w:rPr>
          <w:instrText xml:space="preserve"> PAGEREF _Toc428171797 \h </w:instrText>
        </w:r>
        <w:r w:rsidR="00131F48">
          <w:rPr>
            <w:noProof/>
            <w:webHidden/>
          </w:rPr>
        </w:r>
        <w:r w:rsidR="00131F48">
          <w:rPr>
            <w:noProof/>
            <w:webHidden/>
          </w:rPr>
          <w:fldChar w:fldCharType="separate"/>
        </w:r>
        <w:r w:rsidR="00472DB8">
          <w:rPr>
            <w:noProof/>
            <w:webHidden/>
          </w:rPr>
          <w:t>13</w:t>
        </w:r>
        <w:r w:rsidR="00131F48">
          <w:rPr>
            <w:noProof/>
            <w:webHidden/>
          </w:rPr>
          <w:fldChar w:fldCharType="end"/>
        </w:r>
      </w:hyperlink>
    </w:p>
    <w:p w14:paraId="3675D00E" w14:textId="77777777" w:rsidR="00131F48" w:rsidRDefault="00EC159A">
      <w:pPr>
        <w:pStyle w:val="TOC3"/>
        <w:tabs>
          <w:tab w:val="right" w:leader="dot" w:pos="9016"/>
        </w:tabs>
        <w:rPr>
          <w:rFonts w:eastAsiaTheme="minorEastAsia"/>
          <w:noProof/>
          <w:lang w:eastAsia="en-GB"/>
        </w:rPr>
      </w:pPr>
      <w:hyperlink w:anchor="_Toc428171798" w:history="1">
        <w:r w:rsidR="00131F48" w:rsidRPr="00232742">
          <w:rPr>
            <w:rStyle w:val="Hyperlink"/>
            <w:noProof/>
          </w:rPr>
          <w:t>3.3.1.1 Statistical model</w:t>
        </w:r>
        <w:r w:rsidR="00131F48">
          <w:rPr>
            <w:noProof/>
            <w:webHidden/>
          </w:rPr>
          <w:tab/>
        </w:r>
        <w:r w:rsidR="00131F48">
          <w:rPr>
            <w:noProof/>
            <w:webHidden/>
          </w:rPr>
          <w:fldChar w:fldCharType="begin"/>
        </w:r>
        <w:r w:rsidR="00131F48">
          <w:rPr>
            <w:noProof/>
            <w:webHidden/>
          </w:rPr>
          <w:instrText xml:space="preserve"> PAGEREF _Toc428171798 \h </w:instrText>
        </w:r>
        <w:r w:rsidR="00131F48">
          <w:rPr>
            <w:noProof/>
            <w:webHidden/>
          </w:rPr>
        </w:r>
        <w:r w:rsidR="00131F48">
          <w:rPr>
            <w:noProof/>
            <w:webHidden/>
          </w:rPr>
          <w:fldChar w:fldCharType="separate"/>
        </w:r>
        <w:r w:rsidR="00472DB8">
          <w:rPr>
            <w:noProof/>
            <w:webHidden/>
          </w:rPr>
          <w:t>13</w:t>
        </w:r>
        <w:r w:rsidR="00131F48">
          <w:rPr>
            <w:noProof/>
            <w:webHidden/>
          </w:rPr>
          <w:fldChar w:fldCharType="end"/>
        </w:r>
      </w:hyperlink>
    </w:p>
    <w:p w14:paraId="60BB8ADE" w14:textId="77777777" w:rsidR="00131F48" w:rsidRDefault="00EC159A">
      <w:pPr>
        <w:pStyle w:val="TOC3"/>
        <w:tabs>
          <w:tab w:val="right" w:leader="dot" w:pos="9016"/>
        </w:tabs>
        <w:rPr>
          <w:rFonts w:eastAsiaTheme="minorEastAsia"/>
          <w:noProof/>
          <w:lang w:eastAsia="en-GB"/>
        </w:rPr>
      </w:pPr>
      <w:hyperlink w:anchor="_Toc428171799" w:history="1">
        <w:r w:rsidR="00131F48" w:rsidRPr="00232742">
          <w:rPr>
            <w:rStyle w:val="Hyperlink"/>
            <w:noProof/>
          </w:rPr>
          <w:t>3.3.2 Key secondary and secondary outcomes</w:t>
        </w:r>
        <w:r w:rsidR="00131F48">
          <w:rPr>
            <w:noProof/>
            <w:webHidden/>
          </w:rPr>
          <w:tab/>
        </w:r>
        <w:r w:rsidR="00131F48">
          <w:rPr>
            <w:noProof/>
            <w:webHidden/>
          </w:rPr>
          <w:fldChar w:fldCharType="begin"/>
        </w:r>
        <w:r w:rsidR="00131F48">
          <w:rPr>
            <w:noProof/>
            <w:webHidden/>
          </w:rPr>
          <w:instrText xml:space="preserve"> PAGEREF _Toc428171799 \h </w:instrText>
        </w:r>
        <w:r w:rsidR="00131F48">
          <w:rPr>
            <w:noProof/>
            <w:webHidden/>
          </w:rPr>
        </w:r>
        <w:r w:rsidR="00131F48">
          <w:rPr>
            <w:noProof/>
            <w:webHidden/>
          </w:rPr>
          <w:fldChar w:fldCharType="separate"/>
        </w:r>
        <w:r w:rsidR="00472DB8">
          <w:rPr>
            <w:noProof/>
            <w:webHidden/>
          </w:rPr>
          <w:t>13</w:t>
        </w:r>
        <w:r w:rsidR="00131F48">
          <w:rPr>
            <w:noProof/>
            <w:webHidden/>
          </w:rPr>
          <w:fldChar w:fldCharType="end"/>
        </w:r>
      </w:hyperlink>
    </w:p>
    <w:p w14:paraId="15CB4210" w14:textId="77777777" w:rsidR="00131F48" w:rsidRDefault="00EC159A">
      <w:pPr>
        <w:pStyle w:val="TOC3"/>
        <w:tabs>
          <w:tab w:val="right" w:leader="dot" w:pos="9016"/>
        </w:tabs>
        <w:rPr>
          <w:rFonts w:eastAsiaTheme="minorEastAsia"/>
          <w:noProof/>
          <w:lang w:eastAsia="en-GB"/>
        </w:rPr>
      </w:pPr>
      <w:hyperlink w:anchor="_Toc428171800" w:history="1">
        <w:r w:rsidR="00131F48" w:rsidRPr="00232742">
          <w:rPr>
            <w:rStyle w:val="Hyperlink"/>
            <w:noProof/>
          </w:rPr>
          <w:t>3.3.3 Analysis of the decision quality questionnaires</w:t>
        </w:r>
        <w:r w:rsidR="00131F48">
          <w:rPr>
            <w:noProof/>
            <w:webHidden/>
          </w:rPr>
          <w:tab/>
        </w:r>
        <w:r w:rsidR="00131F48">
          <w:rPr>
            <w:noProof/>
            <w:webHidden/>
          </w:rPr>
          <w:fldChar w:fldCharType="begin"/>
        </w:r>
        <w:r w:rsidR="00131F48">
          <w:rPr>
            <w:noProof/>
            <w:webHidden/>
          </w:rPr>
          <w:instrText xml:space="preserve"> PAGEREF _Toc428171800 \h </w:instrText>
        </w:r>
        <w:r w:rsidR="00131F48">
          <w:rPr>
            <w:noProof/>
            <w:webHidden/>
          </w:rPr>
        </w:r>
        <w:r w:rsidR="00131F48">
          <w:rPr>
            <w:noProof/>
            <w:webHidden/>
          </w:rPr>
          <w:fldChar w:fldCharType="separate"/>
        </w:r>
        <w:r w:rsidR="00472DB8">
          <w:rPr>
            <w:noProof/>
            <w:webHidden/>
          </w:rPr>
          <w:t>13</w:t>
        </w:r>
        <w:r w:rsidR="00131F48">
          <w:rPr>
            <w:noProof/>
            <w:webHidden/>
          </w:rPr>
          <w:fldChar w:fldCharType="end"/>
        </w:r>
      </w:hyperlink>
    </w:p>
    <w:p w14:paraId="31B22A5E" w14:textId="77777777" w:rsidR="00131F48" w:rsidRDefault="00EC159A">
      <w:pPr>
        <w:pStyle w:val="TOC3"/>
        <w:tabs>
          <w:tab w:val="right" w:leader="dot" w:pos="9016"/>
        </w:tabs>
        <w:rPr>
          <w:rFonts w:eastAsiaTheme="minorEastAsia"/>
          <w:noProof/>
          <w:lang w:eastAsia="en-GB"/>
        </w:rPr>
      </w:pPr>
      <w:hyperlink w:anchor="_Toc428171801" w:history="1">
        <w:r w:rsidR="00131F48" w:rsidRPr="00232742">
          <w:rPr>
            <w:rStyle w:val="Hyperlink"/>
            <w:noProof/>
          </w:rPr>
          <w:t>3.3.4 Other outcomes</w:t>
        </w:r>
        <w:r w:rsidR="00131F48">
          <w:rPr>
            <w:noProof/>
            <w:webHidden/>
          </w:rPr>
          <w:tab/>
        </w:r>
        <w:r w:rsidR="00131F48">
          <w:rPr>
            <w:noProof/>
            <w:webHidden/>
          </w:rPr>
          <w:fldChar w:fldCharType="begin"/>
        </w:r>
        <w:r w:rsidR="00131F48">
          <w:rPr>
            <w:noProof/>
            <w:webHidden/>
          </w:rPr>
          <w:instrText xml:space="preserve"> PAGEREF _Toc428171801 \h </w:instrText>
        </w:r>
        <w:r w:rsidR="00131F48">
          <w:rPr>
            <w:noProof/>
            <w:webHidden/>
          </w:rPr>
        </w:r>
        <w:r w:rsidR="00131F48">
          <w:rPr>
            <w:noProof/>
            <w:webHidden/>
          </w:rPr>
          <w:fldChar w:fldCharType="separate"/>
        </w:r>
        <w:r w:rsidR="00472DB8">
          <w:rPr>
            <w:noProof/>
            <w:webHidden/>
          </w:rPr>
          <w:t>14</w:t>
        </w:r>
        <w:r w:rsidR="00131F48">
          <w:rPr>
            <w:noProof/>
            <w:webHidden/>
          </w:rPr>
          <w:fldChar w:fldCharType="end"/>
        </w:r>
      </w:hyperlink>
    </w:p>
    <w:p w14:paraId="1B1027BA" w14:textId="77777777" w:rsidR="00131F48" w:rsidRDefault="00EC159A">
      <w:pPr>
        <w:pStyle w:val="TOC3"/>
        <w:tabs>
          <w:tab w:val="right" w:leader="dot" w:pos="9016"/>
        </w:tabs>
        <w:rPr>
          <w:rFonts w:eastAsiaTheme="minorEastAsia"/>
          <w:noProof/>
          <w:lang w:eastAsia="en-GB"/>
        </w:rPr>
      </w:pPr>
      <w:hyperlink w:anchor="_Toc428171802" w:history="1">
        <w:r w:rsidR="00131F48" w:rsidRPr="00232742">
          <w:rPr>
            <w:rStyle w:val="Hyperlink"/>
            <w:noProof/>
          </w:rPr>
          <w:t>3.3.4.1 Survival analysis</w:t>
        </w:r>
        <w:r w:rsidR="00131F48">
          <w:rPr>
            <w:noProof/>
            <w:webHidden/>
          </w:rPr>
          <w:tab/>
        </w:r>
        <w:r w:rsidR="00131F48">
          <w:rPr>
            <w:noProof/>
            <w:webHidden/>
          </w:rPr>
          <w:fldChar w:fldCharType="begin"/>
        </w:r>
        <w:r w:rsidR="00131F48">
          <w:rPr>
            <w:noProof/>
            <w:webHidden/>
          </w:rPr>
          <w:instrText xml:space="preserve"> PAGEREF _Toc428171802 \h </w:instrText>
        </w:r>
        <w:r w:rsidR="00131F48">
          <w:rPr>
            <w:noProof/>
            <w:webHidden/>
          </w:rPr>
        </w:r>
        <w:r w:rsidR="00131F48">
          <w:rPr>
            <w:noProof/>
            <w:webHidden/>
          </w:rPr>
          <w:fldChar w:fldCharType="separate"/>
        </w:r>
        <w:r w:rsidR="00472DB8">
          <w:rPr>
            <w:noProof/>
            <w:webHidden/>
          </w:rPr>
          <w:t>14</w:t>
        </w:r>
        <w:r w:rsidR="00131F48">
          <w:rPr>
            <w:noProof/>
            <w:webHidden/>
          </w:rPr>
          <w:fldChar w:fldCharType="end"/>
        </w:r>
      </w:hyperlink>
    </w:p>
    <w:p w14:paraId="55D0BA4C" w14:textId="77777777" w:rsidR="00131F48" w:rsidRDefault="00EC159A">
      <w:pPr>
        <w:pStyle w:val="TOC3"/>
        <w:tabs>
          <w:tab w:val="right" w:leader="dot" w:pos="9016"/>
        </w:tabs>
        <w:rPr>
          <w:rFonts w:eastAsiaTheme="minorEastAsia"/>
          <w:noProof/>
          <w:lang w:eastAsia="en-GB"/>
        </w:rPr>
      </w:pPr>
      <w:hyperlink w:anchor="_Toc428171803" w:history="1">
        <w:r w:rsidR="00131F48" w:rsidRPr="00232742">
          <w:rPr>
            <w:rStyle w:val="Hyperlink"/>
            <w:noProof/>
          </w:rPr>
          <w:t>3.3.5 Process evaluation</w:t>
        </w:r>
        <w:r w:rsidR="00131F48">
          <w:rPr>
            <w:noProof/>
            <w:webHidden/>
          </w:rPr>
          <w:tab/>
        </w:r>
        <w:r w:rsidR="00131F48">
          <w:rPr>
            <w:noProof/>
            <w:webHidden/>
          </w:rPr>
          <w:fldChar w:fldCharType="begin"/>
        </w:r>
        <w:r w:rsidR="00131F48">
          <w:rPr>
            <w:noProof/>
            <w:webHidden/>
          </w:rPr>
          <w:instrText xml:space="preserve"> PAGEREF _Toc428171803 \h </w:instrText>
        </w:r>
        <w:r w:rsidR="00131F48">
          <w:rPr>
            <w:noProof/>
            <w:webHidden/>
          </w:rPr>
        </w:r>
        <w:r w:rsidR="00131F48">
          <w:rPr>
            <w:noProof/>
            <w:webHidden/>
          </w:rPr>
          <w:fldChar w:fldCharType="separate"/>
        </w:r>
        <w:r w:rsidR="00472DB8">
          <w:rPr>
            <w:noProof/>
            <w:webHidden/>
          </w:rPr>
          <w:t>14</w:t>
        </w:r>
        <w:r w:rsidR="00131F48">
          <w:rPr>
            <w:noProof/>
            <w:webHidden/>
          </w:rPr>
          <w:fldChar w:fldCharType="end"/>
        </w:r>
      </w:hyperlink>
    </w:p>
    <w:p w14:paraId="4387EA7F" w14:textId="77777777" w:rsidR="00131F48" w:rsidRDefault="00EC159A">
      <w:pPr>
        <w:pStyle w:val="TOC3"/>
        <w:tabs>
          <w:tab w:val="right" w:leader="dot" w:pos="9016"/>
        </w:tabs>
        <w:rPr>
          <w:rFonts w:eastAsiaTheme="minorEastAsia"/>
          <w:noProof/>
          <w:lang w:eastAsia="en-GB"/>
        </w:rPr>
      </w:pPr>
      <w:hyperlink w:anchor="_Toc428171804" w:history="1">
        <w:r w:rsidR="00131F48" w:rsidRPr="00232742">
          <w:rPr>
            <w:rStyle w:val="Hyperlink"/>
            <w:noProof/>
          </w:rPr>
          <w:t>3.3.5.1 Consultations</w:t>
        </w:r>
        <w:r w:rsidR="00131F48">
          <w:rPr>
            <w:noProof/>
            <w:webHidden/>
          </w:rPr>
          <w:tab/>
        </w:r>
        <w:r w:rsidR="00131F48">
          <w:rPr>
            <w:noProof/>
            <w:webHidden/>
          </w:rPr>
          <w:fldChar w:fldCharType="begin"/>
        </w:r>
        <w:r w:rsidR="00131F48">
          <w:rPr>
            <w:noProof/>
            <w:webHidden/>
          </w:rPr>
          <w:instrText xml:space="preserve"> PAGEREF _Toc428171804 \h </w:instrText>
        </w:r>
        <w:r w:rsidR="00131F48">
          <w:rPr>
            <w:noProof/>
            <w:webHidden/>
          </w:rPr>
        </w:r>
        <w:r w:rsidR="00131F48">
          <w:rPr>
            <w:noProof/>
            <w:webHidden/>
          </w:rPr>
          <w:fldChar w:fldCharType="separate"/>
        </w:r>
        <w:r w:rsidR="00472DB8">
          <w:rPr>
            <w:noProof/>
            <w:webHidden/>
          </w:rPr>
          <w:t>14</w:t>
        </w:r>
        <w:r w:rsidR="00131F48">
          <w:rPr>
            <w:noProof/>
            <w:webHidden/>
          </w:rPr>
          <w:fldChar w:fldCharType="end"/>
        </w:r>
      </w:hyperlink>
    </w:p>
    <w:p w14:paraId="503BF1C3" w14:textId="77777777" w:rsidR="00131F48" w:rsidRDefault="00EC159A">
      <w:pPr>
        <w:pStyle w:val="TOC3"/>
        <w:tabs>
          <w:tab w:val="right" w:leader="dot" w:pos="9016"/>
        </w:tabs>
        <w:rPr>
          <w:rFonts w:eastAsiaTheme="minorEastAsia"/>
          <w:noProof/>
          <w:lang w:eastAsia="en-GB"/>
        </w:rPr>
      </w:pPr>
      <w:hyperlink w:anchor="_Toc428171805" w:history="1">
        <w:r w:rsidR="00131F48" w:rsidRPr="00232742">
          <w:rPr>
            <w:rStyle w:val="Hyperlink"/>
            <w:noProof/>
          </w:rPr>
          <w:t>3.3.5.2 Interviews</w:t>
        </w:r>
        <w:r w:rsidR="00131F48">
          <w:rPr>
            <w:noProof/>
            <w:webHidden/>
          </w:rPr>
          <w:tab/>
        </w:r>
        <w:r w:rsidR="00131F48">
          <w:rPr>
            <w:noProof/>
            <w:webHidden/>
          </w:rPr>
          <w:fldChar w:fldCharType="begin"/>
        </w:r>
        <w:r w:rsidR="00131F48">
          <w:rPr>
            <w:noProof/>
            <w:webHidden/>
          </w:rPr>
          <w:instrText xml:space="preserve"> PAGEREF _Toc428171805 \h </w:instrText>
        </w:r>
        <w:r w:rsidR="00131F48">
          <w:rPr>
            <w:noProof/>
            <w:webHidden/>
          </w:rPr>
        </w:r>
        <w:r w:rsidR="00131F48">
          <w:rPr>
            <w:noProof/>
            <w:webHidden/>
          </w:rPr>
          <w:fldChar w:fldCharType="separate"/>
        </w:r>
        <w:r w:rsidR="00472DB8">
          <w:rPr>
            <w:noProof/>
            <w:webHidden/>
          </w:rPr>
          <w:t>14</w:t>
        </w:r>
        <w:r w:rsidR="00131F48">
          <w:rPr>
            <w:noProof/>
            <w:webHidden/>
          </w:rPr>
          <w:fldChar w:fldCharType="end"/>
        </w:r>
      </w:hyperlink>
    </w:p>
    <w:p w14:paraId="26B6A7B3" w14:textId="77777777" w:rsidR="00131F48" w:rsidRDefault="00EC159A">
      <w:pPr>
        <w:pStyle w:val="TOC3"/>
        <w:tabs>
          <w:tab w:val="right" w:leader="dot" w:pos="9016"/>
        </w:tabs>
        <w:rPr>
          <w:rFonts w:eastAsiaTheme="minorEastAsia"/>
          <w:noProof/>
          <w:lang w:eastAsia="en-GB"/>
        </w:rPr>
      </w:pPr>
      <w:hyperlink w:anchor="_Toc428171806" w:history="1">
        <w:r w:rsidR="00131F48" w:rsidRPr="00232742">
          <w:rPr>
            <w:rStyle w:val="Hyperlink"/>
            <w:noProof/>
          </w:rPr>
          <w:t>3.3.5.3 Questionnaires</w:t>
        </w:r>
        <w:r w:rsidR="00131F48">
          <w:rPr>
            <w:noProof/>
            <w:webHidden/>
          </w:rPr>
          <w:tab/>
        </w:r>
        <w:r w:rsidR="00131F48">
          <w:rPr>
            <w:noProof/>
            <w:webHidden/>
          </w:rPr>
          <w:fldChar w:fldCharType="begin"/>
        </w:r>
        <w:r w:rsidR="00131F48">
          <w:rPr>
            <w:noProof/>
            <w:webHidden/>
          </w:rPr>
          <w:instrText xml:space="preserve"> PAGEREF _Toc428171806 \h </w:instrText>
        </w:r>
        <w:r w:rsidR="00131F48">
          <w:rPr>
            <w:noProof/>
            <w:webHidden/>
          </w:rPr>
        </w:r>
        <w:r w:rsidR="00131F48">
          <w:rPr>
            <w:noProof/>
            <w:webHidden/>
          </w:rPr>
          <w:fldChar w:fldCharType="separate"/>
        </w:r>
        <w:r w:rsidR="00472DB8">
          <w:rPr>
            <w:noProof/>
            <w:webHidden/>
          </w:rPr>
          <w:t>14</w:t>
        </w:r>
        <w:r w:rsidR="00131F48">
          <w:rPr>
            <w:noProof/>
            <w:webHidden/>
          </w:rPr>
          <w:fldChar w:fldCharType="end"/>
        </w:r>
      </w:hyperlink>
    </w:p>
    <w:p w14:paraId="484C3A0B" w14:textId="77777777" w:rsidR="00131F48" w:rsidRDefault="00EC159A">
      <w:pPr>
        <w:pStyle w:val="TOC3"/>
        <w:tabs>
          <w:tab w:val="right" w:leader="dot" w:pos="9016"/>
        </w:tabs>
        <w:rPr>
          <w:rFonts w:eastAsiaTheme="minorEastAsia"/>
          <w:noProof/>
          <w:lang w:eastAsia="en-GB"/>
        </w:rPr>
      </w:pPr>
      <w:hyperlink w:anchor="_Toc428171807" w:history="1">
        <w:r w:rsidR="00131F48" w:rsidRPr="00232742">
          <w:rPr>
            <w:rStyle w:val="Hyperlink"/>
            <w:noProof/>
          </w:rPr>
          <w:t>3.3.5.4 Integration of analyses</w:t>
        </w:r>
        <w:r w:rsidR="00131F48">
          <w:rPr>
            <w:noProof/>
            <w:webHidden/>
          </w:rPr>
          <w:tab/>
        </w:r>
        <w:r w:rsidR="00131F48">
          <w:rPr>
            <w:noProof/>
            <w:webHidden/>
          </w:rPr>
          <w:fldChar w:fldCharType="begin"/>
        </w:r>
        <w:r w:rsidR="00131F48">
          <w:rPr>
            <w:noProof/>
            <w:webHidden/>
          </w:rPr>
          <w:instrText xml:space="preserve"> PAGEREF _Toc428171807 \h </w:instrText>
        </w:r>
        <w:r w:rsidR="00131F48">
          <w:rPr>
            <w:noProof/>
            <w:webHidden/>
          </w:rPr>
        </w:r>
        <w:r w:rsidR="00131F48">
          <w:rPr>
            <w:noProof/>
            <w:webHidden/>
          </w:rPr>
          <w:fldChar w:fldCharType="separate"/>
        </w:r>
        <w:r w:rsidR="00472DB8">
          <w:rPr>
            <w:noProof/>
            <w:webHidden/>
          </w:rPr>
          <w:t>15</w:t>
        </w:r>
        <w:r w:rsidR="00131F48">
          <w:rPr>
            <w:noProof/>
            <w:webHidden/>
          </w:rPr>
          <w:fldChar w:fldCharType="end"/>
        </w:r>
      </w:hyperlink>
    </w:p>
    <w:p w14:paraId="2F5BA4CB" w14:textId="77777777" w:rsidR="00131F48" w:rsidRDefault="00EC159A">
      <w:pPr>
        <w:pStyle w:val="TOC3"/>
        <w:tabs>
          <w:tab w:val="right" w:leader="dot" w:pos="9016"/>
        </w:tabs>
        <w:rPr>
          <w:rFonts w:eastAsiaTheme="minorEastAsia"/>
          <w:noProof/>
          <w:lang w:eastAsia="en-GB"/>
        </w:rPr>
      </w:pPr>
      <w:hyperlink w:anchor="_Toc428171808" w:history="1">
        <w:r w:rsidR="00131F48" w:rsidRPr="00232742">
          <w:rPr>
            <w:rStyle w:val="Hyperlink"/>
            <w:noProof/>
          </w:rPr>
          <w:t>3.3.6 Subgroup analysis</w:t>
        </w:r>
        <w:r w:rsidR="00131F48">
          <w:rPr>
            <w:noProof/>
            <w:webHidden/>
          </w:rPr>
          <w:tab/>
        </w:r>
        <w:r w:rsidR="00131F48">
          <w:rPr>
            <w:noProof/>
            <w:webHidden/>
          </w:rPr>
          <w:fldChar w:fldCharType="begin"/>
        </w:r>
        <w:r w:rsidR="00131F48">
          <w:rPr>
            <w:noProof/>
            <w:webHidden/>
          </w:rPr>
          <w:instrText xml:space="preserve"> PAGEREF _Toc428171808 \h </w:instrText>
        </w:r>
        <w:r w:rsidR="00131F48">
          <w:rPr>
            <w:noProof/>
            <w:webHidden/>
          </w:rPr>
        </w:r>
        <w:r w:rsidR="00131F48">
          <w:rPr>
            <w:noProof/>
            <w:webHidden/>
          </w:rPr>
          <w:fldChar w:fldCharType="separate"/>
        </w:r>
        <w:r w:rsidR="00472DB8">
          <w:rPr>
            <w:noProof/>
            <w:webHidden/>
          </w:rPr>
          <w:t>15</w:t>
        </w:r>
        <w:r w:rsidR="00131F48">
          <w:rPr>
            <w:noProof/>
            <w:webHidden/>
          </w:rPr>
          <w:fldChar w:fldCharType="end"/>
        </w:r>
      </w:hyperlink>
    </w:p>
    <w:p w14:paraId="69CDCFB1" w14:textId="77777777" w:rsidR="00131F48" w:rsidRDefault="00EC159A">
      <w:pPr>
        <w:pStyle w:val="TOC3"/>
        <w:tabs>
          <w:tab w:val="right" w:leader="dot" w:pos="9016"/>
        </w:tabs>
        <w:rPr>
          <w:rFonts w:eastAsiaTheme="minorEastAsia"/>
          <w:noProof/>
          <w:lang w:eastAsia="en-GB"/>
        </w:rPr>
      </w:pPr>
      <w:hyperlink w:anchor="_Toc428171809" w:history="1">
        <w:r w:rsidR="00131F48" w:rsidRPr="00232742">
          <w:rPr>
            <w:rStyle w:val="Hyperlink"/>
            <w:noProof/>
          </w:rPr>
          <w:t>3.3.7 Model diagnostics</w:t>
        </w:r>
        <w:r w:rsidR="00131F48">
          <w:rPr>
            <w:noProof/>
            <w:webHidden/>
          </w:rPr>
          <w:tab/>
        </w:r>
        <w:r w:rsidR="00131F48">
          <w:rPr>
            <w:noProof/>
            <w:webHidden/>
          </w:rPr>
          <w:fldChar w:fldCharType="begin"/>
        </w:r>
        <w:r w:rsidR="00131F48">
          <w:rPr>
            <w:noProof/>
            <w:webHidden/>
          </w:rPr>
          <w:instrText xml:space="preserve"> PAGEREF _Toc428171809 \h </w:instrText>
        </w:r>
        <w:r w:rsidR="00131F48">
          <w:rPr>
            <w:noProof/>
            <w:webHidden/>
          </w:rPr>
        </w:r>
        <w:r w:rsidR="00131F48">
          <w:rPr>
            <w:noProof/>
            <w:webHidden/>
          </w:rPr>
          <w:fldChar w:fldCharType="separate"/>
        </w:r>
        <w:r w:rsidR="00472DB8">
          <w:rPr>
            <w:noProof/>
            <w:webHidden/>
          </w:rPr>
          <w:t>15</w:t>
        </w:r>
        <w:r w:rsidR="00131F48">
          <w:rPr>
            <w:noProof/>
            <w:webHidden/>
          </w:rPr>
          <w:fldChar w:fldCharType="end"/>
        </w:r>
      </w:hyperlink>
    </w:p>
    <w:p w14:paraId="17A5B23D" w14:textId="77777777" w:rsidR="00131F48" w:rsidRDefault="00EC159A">
      <w:pPr>
        <w:pStyle w:val="TOC3"/>
        <w:tabs>
          <w:tab w:val="right" w:leader="dot" w:pos="9016"/>
        </w:tabs>
        <w:rPr>
          <w:rFonts w:eastAsiaTheme="minorEastAsia"/>
          <w:noProof/>
          <w:lang w:eastAsia="en-GB"/>
        </w:rPr>
      </w:pPr>
      <w:hyperlink w:anchor="_Toc428171810" w:history="1">
        <w:r w:rsidR="00131F48" w:rsidRPr="00232742">
          <w:rPr>
            <w:rStyle w:val="Hyperlink"/>
            <w:noProof/>
          </w:rPr>
          <w:t>3.3.7.1 Statistical analysis</w:t>
        </w:r>
        <w:r w:rsidR="00131F48">
          <w:rPr>
            <w:noProof/>
            <w:webHidden/>
          </w:rPr>
          <w:tab/>
        </w:r>
        <w:r w:rsidR="00131F48">
          <w:rPr>
            <w:noProof/>
            <w:webHidden/>
          </w:rPr>
          <w:fldChar w:fldCharType="begin"/>
        </w:r>
        <w:r w:rsidR="00131F48">
          <w:rPr>
            <w:noProof/>
            <w:webHidden/>
          </w:rPr>
          <w:instrText xml:space="preserve"> PAGEREF _Toc428171810 \h </w:instrText>
        </w:r>
        <w:r w:rsidR="00131F48">
          <w:rPr>
            <w:noProof/>
            <w:webHidden/>
          </w:rPr>
        </w:r>
        <w:r w:rsidR="00131F48">
          <w:rPr>
            <w:noProof/>
            <w:webHidden/>
          </w:rPr>
          <w:fldChar w:fldCharType="separate"/>
        </w:r>
        <w:r w:rsidR="00472DB8">
          <w:rPr>
            <w:noProof/>
            <w:webHidden/>
          </w:rPr>
          <w:t>15</w:t>
        </w:r>
        <w:r w:rsidR="00131F48">
          <w:rPr>
            <w:noProof/>
            <w:webHidden/>
          </w:rPr>
          <w:fldChar w:fldCharType="end"/>
        </w:r>
      </w:hyperlink>
    </w:p>
    <w:p w14:paraId="4AB38814" w14:textId="77777777" w:rsidR="00131F48" w:rsidRDefault="00EC159A">
      <w:pPr>
        <w:pStyle w:val="TOC3"/>
        <w:tabs>
          <w:tab w:val="right" w:leader="dot" w:pos="9016"/>
        </w:tabs>
        <w:rPr>
          <w:rFonts w:eastAsiaTheme="minorEastAsia"/>
          <w:noProof/>
          <w:lang w:eastAsia="en-GB"/>
        </w:rPr>
      </w:pPr>
      <w:hyperlink w:anchor="_Toc428171811" w:history="1">
        <w:r w:rsidR="00131F48" w:rsidRPr="00232742">
          <w:rPr>
            <w:rStyle w:val="Hyperlink"/>
            <w:noProof/>
          </w:rPr>
          <w:t>3.3.7.2 Secondary outcomes</w:t>
        </w:r>
        <w:r w:rsidR="00131F48">
          <w:rPr>
            <w:noProof/>
            <w:webHidden/>
          </w:rPr>
          <w:tab/>
        </w:r>
        <w:r w:rsidR="00131F48">
          <w:rPr>
            <w:noProof/>
            <w:webHidden/>
          </w:rPr>
          <w:fldChar w:fldCharType="begin"/>
        </w:r>
        <w:r w:rsidR="00131F48">
          <w:rPr>
            <w:noProof/>
            <w:webHidden/>
          </w:rPr>
          <w:instrText xml:space="preserve"> PAGEREF _Toc428171811 \h </w:instrText>
        </w:r>
        <w:r w:rsidR="00131F48">
          <w:rPr>
            <w:noProof/>
            <w:webHidden/>
          </w:rPr>
        </w:r>
        <w:r w:rsidR="00131F48">
          <w:rPr>
            <w:noProof/>
            <w:webHidden/>
          </w:rPr>
          <w:fldChar w:fldCharType="separate"/>
        </w:r>
        <w:r w:rsidR="00472DB8">
          <w:rPr>
            <w:noProof/>
            <w:webHidden/>
          </w:rPr>
          <w:t>15</w:t>
        </w:r>
        <w:r w:rsidR="00131F48">
          <w:rPr>
            <w:noProof/>
            <w:webHidden/>
          </w:rPr>
          <w:fldChar w:fldCharType="end"/>
        </w:r>
      </w:hyperlink>
    </w:p>
    <w:p w14:paraId="647850C3" w14:textId="77777777" w:rsidR="00131F48" w:rsidRDefault="00EC159A">
      <w:pPr>
        <w:pStyle w:val="TOC3"/>
        <w:tabs>
          <w:tab w:val="right" w:leader="dot" w:pos="9016"/>
        </w:tabs>
        <w:rPr>
          <w:rFonts w:eastAsiaTheme="minorEastAsia"/>
          <w:noProof/>
          <w:lang w:eastAsia="en-GB"/>
        </w:rPr>
      </w:pPr>
      <w:hyperlink w:anchor="_Toc428171812" w:history="1">
        <w:r w:rsidR="00131F48" w:rsidRPr="00232742">
          <w:rPr>
            <w:rStyle w:val="Hyperlink"/>
            <w:noProof/>
          </w:rPr>
          <w:t>3.3.7.3 Analysis of the decision quality questionnaires</w:t>
        </w:r>
        <w:r w:rsidR="00131F48">
          <w:rPr>
            <w:noProof/>
            <w:webHidden/>
          </w:rPr>
          <w:tab/>
        </w:r>
        <w:r w:rsidR="00131F48">
          <w:rPr>
            <w:noProof/>
            <w:webHidden/>
          </w:rPr>
          <w:fldChar w:fldCharType="begin"/>
        </w:r>
        <w:r w:rsidR="00131F48">
          <w:rPr>
            <w:noProof/>
            <w:webHidden/>
          </w:rPr>
          <w:instrText xml:space="preserve"> PAGEREF _Toc428171812 \h </w:instrText>
        </w:r>
        <w:r w:rsidR="00131F48">
          <w:rPr>
            <w:noProof/>
            <w:webHidden/>
          </w:rPr>
        </w:r>
        <w:r w:rsidR="00131F48">
          <w:rPr>
            <w:noProof/>
            <w:webHidden/>
          </w:rPr>
          <w:fldChar w:fldCharType="separate"/>
        </w:r>
        <w:r w:rsidR="00472DB8">
          <w:rPr>
            <w:noProof/>
            <w:webHidden/>
          </w:rPr>
          <w:t>15</w:t>
        </w:r>
        <w:r w:rsidR="00131F48">
          <w:rPr>
            <w:noProof/>
            <w:webHidden/>
          </w:rPr>
          <w:fldChar w:fldCharType="end"/>
        </w:r>
      </w:hyperlink>
    </w:p>
    <w:p w14:paraId="76BF3F73" w14:textId="77777777" w:rsidR="00131F48" w:rsidRDefault="00EC159A">
      <w:pPr>
        <w:pStyle w:val="TOC3"/>
        <w:tabs>
          <w:tab w:val="right" w:leader="dot" w:pos="9016"/>
        </w:tabs>
        <w:rPr>
          <w:rFonts w:eastAsiaTheme="minorEastAsia"/>
          <w:noProof/>
          <w:lang w:eastAsia="en-GB"/>
        </w:rPr>
      </w:pPr>
      <w:hyperlink w:anchor="_Toc428171813" w:history="1">
        <w:r w:rsidR="00131F48" w:rsidRPr="00232742">
          <w:rPr>
            <w:rStyle w:val="Hyperlink"/>
            <w:noProof/>
          </w:rPr>
          <w:t>3.3.7.4 Survival analysis</w:t>
        </w:r>
        <w:r w:rsidR="00131F48">
          <w:rPr>
            <w:noProof/>
            <w:webHidden/>
          </w:rPr>
          <w:tab/>
        </w:r>
        <w:r w:rsidR="00131F48">
          <w:rPr>
            <w:noProof/>
            <w:webHidden/>
          </w:rPr>
          <w:fldChar w:fldCharType="begin"/>
        </w:r>
        <w:r w:rsidR="00131F48">
          <w:rPr>
            <w:noProof/>
            <w:webHidden/>
          </w:rPr>
          <w:instrText xml:space="preserve"> PAGEREF _Toc428171813 \h </w:instrText>
        </w:r>
        <w:r w:rsidR="00131F48">
          <w:rPr>
            <w:noProof/>
            <w:webHidden/>
          </w:rPr>
        </w:r>
        <w:r w:rsidR="00131F48">
          <w:rPr>
            <w:noProof/>
            <w:webHidden/>
          </w:rPr>
          <w:fldChar w:fldCharType="separate"/>
        </w:r>
        <w:r w:rsidR="00472DB8">
          <w:rPr>
            <w:noProof/>
            <w:webHidden/>
          </w:rPr>
          <w:t>16</w:t>
        </w:r>
        <w:r w:rsidR="00131F48">
          <w:rPr>
            <w:noProof/>
            <w:webHidden/>
          </w:rPr>
          <w:fldChar w:fldCharType="end"/>
        </w:r>
      </w:hyperlink>
    </w:p>
    <w:p w14:paraId="21F20D39" w14:textId="77777777" w:rsidR="00131F48" w:rsidRDefault="00EC159A">
      <w:pPr>
        <w:pStyle w:val="TOC2"/>
        <w:tabs>
          <w:tab w:val="right" w:leader="dot" w:pos="9016"/>
        </w:tabs>
        <w:rPr>
          <w:rFonts w:eastAsiaTheme="minorEastAsia"/>
          <w:noProof/>
          <w:lang w:eastAsia="en-GB"/>
        </w:rPr>
      </w:pPr>
      <w:hyperlink w:anchor="_Toc428171814" w:history="1">
        <w:r w:rsidR="00131F48" w:rsidRPr="00232742">
          <w:rPr>
            <w:rStyle w:val="Hyperlink"/>
            <w:noProof/>
          </w:rPr>
          <w:t>3.4 Safety outcomes</w:t>
        </w:r>
        <w:r w:rsidR="00131F48">
          <w:rPr>
            <w:noProof/>
            <w:webHidden/>
          </w:rPr>
          <w:tab/>
        </w:r>
        <w:r w:rsidR="00131F48">
          <w:rPr>
            <w:noProof/>
            <w:webHidden/>
          </w:rPr>
          <w:fldChar w:fldCharType="begin"/>
        </w:r>
        <w:r w:rsidR="00131F48">
          <w:rPr>
            <w:noProof/>
            <w:webHidden/>
          </w:rPr>
          <w:instrText xml:space="preserve"> PAGEREF _Toc428171814 \h </w:instrText>
        </w:r>
        <w:r w:rsidR="00131F48">
          <w:rPr>
            <w:noProof/>
            <w:webHidden/>
          </w:rPr>
        </w:r>
        <w:r w:rsidR="00131F48">
          <w:rPr>
            <w:noProof/>
            <w:webHidden/>
          </w:rPr>
          <w:fldChar w:fldCharType="separate"/>
        </w:r>
        <w:r w:rsidR="00472DB8">
          <w:rPr>
            <w:noProof/>
            <w:webHidden/>
          </w:rPr>
          <w:t>16</w:t>
        </w:r>
        <w:r w:rsidR="00131F48">
          <w:rPr>
            <w:noProof/>
            <w:webHidden/>
          </w:rPr>
          <w:fldChar w:fldCharType="end"/>
        </w:r>
      </w:hyperlink>
    </w:p>
    <w:p w14:paraId="5DF213A7" w14:textId="77777777" w:rsidR="00131F48" w:rsidRDefault="00EC159A">
      <w:pPr>
        <w:pStyle w:val="TOC2"/>
        <w:tabs>
          <w:tab w:val="right" w:leader="dot" w:pos="9016"/>
        </w:tabs>
        <w:rPr>
          <w:rFonts w:eastAsiaTheme="minorEastAsia"/>
          <w:noProof/>
          <w:lang w:eastAsia="en-GB"/>
        </w:rPr>
      </w:pPr>
      <w:hyperlink w:anchor="_Toc428171815" w:history="1">
        <w:r w:rsidR="00131F48" w:rsidRPr="00232742">
          <w:rPr>
            <w:rStyle w:val="Hyperlink"/>
            <w:noProof/>
          </w:rPr>
          <w:t>3.5 Missing and spurious data</w:t>
        </w:r>
        <w:r w:rsidR="00131F48">
          <w:rPr>
            <w:noProof/>
            <w:webHidden/>
          </w:rPr>
          <w:tab/>
        </w:r>
        <w:r w:rsidR="00131F48">
          <w:rPr>
            <w:noProof/>
            <w:webHidden/>
          </w:rPr>
          <w:fldChar w:fldCharType="begin"/>
        </w:r>
        <w:r w:rsidR="00131F48">
          <w:rPr>
            <w:noProof/>
            <w:webHidden/>
          </w:rPr>
          <w:instrText xml:space="preserve"> PAGEREF _Toc428171815 \h </w:instrText>
        </w:r>
        <w:r w:rsidR="00131F48">
          <w:rPr>
            <w:noProof/>
            <w:webHidden/>
          </w:rPr>
        </w:r>
        <w:r w:rsidR="00131F48">
          <w:rPr>
            <w:noProof/>
            <w:webHidden/>
          </w:rPr>
          <w:fldChar w:fldCharType="separate"/>
        </w:r>
        <w:r w:rsidR="00472DB8">
          <w:rPr>
            <w:noProof/>
            <w:webHidden/>
          </w:rPr>
          <w:t>16</w:t>
        </w:r>
        <w:r w:rsidR="00131F48">
          <w:rPr>
            <w:noProof/>
            <w:webHidden/>
          </w:rPr>
          <w:fldChar w:fldCharType="end"/>
        </w:r>
      </w:hyperlink>
    </w:p>
    <w:p w14:paraId="2AE8E69B" w14:textId="77777777" w:rsidR="00131F48" w:rsidRDefault="00EC159A">
      <w:pPr>
        <w:pStyle w:val="TOC1"/>
        <w:tabs>
          <w:tab w:val="right" w:leader="dot" w:pos="9016"/>
        </w:tabs>
        <w:rPr>
          <w:rFonts w:eastAsiaTheme="minorEastAsia"/>
          <w:noProof/>
          <w:lang w:eastAsia="en-GB"/>
        </w:rPr>
      </w:pPr>
      <w:hyperlink w:anchor="_Toc428171816" w:history="1">
        <w:r w:rsidR="00131F48" w:rsidRPr="00232742">
          <w:rPr>
            <w:rStyle w:val="Hyperlink"/>
            <w:noProof/>
          </w:rPr>
          <w:t>4 References</w:t>
        </w:r>
        <w:r w:rsidR="00131F48">
          <w:rPr>
            <w:noProof/>
            <w:webHidden/>
          </w:rPr>
          <w:tab/>
        </w:r>
        <w:r w:rsidR="00131F48">
          <w:rPr>
            <w:noProof/>
            <w:webHidden/>
          </w:rPr>
          <w:fldChar w:fldCharType="begin"/>
        </w:r>
        <w:r w:rsidR="00131F48">
          <w:rPr>
            <w:noProof/>
            <w:webHidden/>
          </w:rPr>
          <w:instrText xml:space="preserve"> PAGEREF _Toc428171816 \h </w:instrText>
        </w:r>
        <w:r w:rsidR="00131F48">
          <w:rPr>
            <w:noProof/>
            <w:webHidden/>
          </w:rPr>
        </w:r>
        <w:r w:rsidR="00131F48">
          <w:rPr>
            <w:noProof/>
            <w:webHidden/>
          </w:rPr>
          <w:fldChar w:fldCharType="separate"/>
        </w:r>
        <w:r w:rsidR="00472DB8">
          <w:rPr>
            <w:noProof/>
            <w:webHidden/>
          </w:rPr>
          <w:t>18</w:t>
        </w:r>
        <w:r w:rsidR="00131F48">
          <w:rPr>
            <w:noProof/>
            <w:webHidden/>
          </w:rPr>
          <w:fldChar w:fldCharType="end"/>
        </w:r>
      </w:hyperlink>
    </w:p>
    <w:p w14:paraId="43E3823A" w14:textId="77777777" w:rsidR="00D73F20" w:rsidRPr="008B1FC9" w:rsidRDefault="00D73F20" w:rsidP="008B1FC9">
      <w:pPr>
        <w:pStyle w:val="NoSpacing"/>
      </w:pPr>
      <w:r w:rsidRPr="008B1FC9">
        <w:fldChar w:fldCharType="end"/>
      </w:r>
    </w:p>
    <w:p w14:paraId="0A07D493" w14:textId="77777777" w:rsidR="00AF3611" w:rsidRPr="008B1FC9" w:rsidRDefault="00AF3611" w:rsidP="008B1FC9">
      <w:pPr>
        <w:pStyle w:val="NoSpacing"/>
      </w:pPr>
    </w:p>
    <w:p w14:paraId="6972B549" w14:textId="77777777" w:rsidR="00AF3611" w:rsidRPr="008B1FC9" w:rsidRDefault="00AF3611" w:rsidP="008B1FC9">
      <w:pPr>
        <w:pStyle w:val="NoSpacing"/>
      </w:pPr>
    </w:p>
    <w:p w14:paraId="70A19FF6" w14:textId="77777777" w:rsidR="00AF3611" w:rsidRPr="008B1FC9" w:rsidRDefault="00AF3611" w:rsidP="008B1FC9">
      <w:pPr>
        <w:pStyle w:val="NoSpacing"/>
      </w:pPr>
    </w:p>
    <w:p w14:paraId="03829688" w14:textId="77777777" w:rsidR="00AF3611" w:rsidRPr="008B1FC9" w:rsidRDefault="00AF3611" w:rsidP="008B1FC9">
      <w:pPr>
        <w:pStyle w:val="NoSpacing"/>
      </w:pPr>
    </w:p>
    <w:p w14:paraId="43D5A41E" w14:textId="77777777" w:rsidR="00AF3611" w:rsidRPr="008B1FC9" w:rsidRDefault="00AF3611" w:rsidP="008B1FC9">
      <w:pPr>
        <w:pStyle w:val="NoSpacing"/>
      </w:pPr>
    </w:p>
    <w:p w14:paraId="2B809AC0" w14:textId="77777777" w:rsidR="00317DBF" w:rsidRDefault="00317DBF" w:rsidP="008B1FC9">
      <w:pPr>
        <w:pStyle w:val="NoSpacing"/>
      </w:pPr>
    </w:p>
    <w:p w14:paraId="7FBD9329" w14:textId="77777777" w:rsidR="00AF3611" w:rsidRDefault="00AF3611" w:rsidP="008B1FC9">
      <w:pPr>
        <w:pStyle w:val="NoSpacing"/>
        <w:rPr>
          <w:b/>
          <w:sz w:val="28"/>
          <w:szCs w:val="28"/>
        </w:rPr>
      </w:pPr>
      <w:r w:rsidRPr="008B1FC9">
        <w:rPr>
          <w:b/>
          <w:sz w:val="28"/>
          <w:szCs w:val="28"/>
        </w:rPr>
        <w:t>List of abbreviations</w:t>
      </w:r>
    </w:p>
    <w:p w14:paraId="26C37CD0" w14:textId="77777777" w:rsidR="008B1FC9" w:rsidRPr="00755C02" w:rsidRDefault="008B1FC9" w:rsidP="008B1FC9">
      <w:pPr>
        <w:pStyle w:val="NoSpacing"/>
        <w:rPr>
          <w:b/>
          <w:sz w:val="28"/>
          <w:szCs w:val="28"/>
        </w:rPr>
      </w:pPr>
    </w:p>
    <w:p w14:paraId="34980736" w14:textId="77777777" w:rsidR="00AF3611" w:rsidRDefault="00AF3611" w:rsidP="00DE2DE2">
      <w:pPr>
        <w:pStyle w:val="NoSpacing"/>
        <w:tabs>
          <w:tab w:val="left" w:pos="720"/>
          <w:tab w:val="left" w:pos="1440"/>
          <w:tab w:val="left" w:pos="2160"/>
          <w:tab w:val="left" w:pos="2880"/>
        </w:tabs>
      </w:pPr>
      <w:r w:rsidRPr="00755C02">
        <w:t>AE</w:t>
      </w:r>
      <w:r w:rsidRPr="00755C02">
        <w:tab/>
      </w:r>
      <w:r w:rsidRPr="00755C02">
        <w:tab/>
        <w:t>Adverse event</w:t>
      </w:r>
      <w:r w:rsidR="00DE2DE2" w:rsidRPr="00755C02">
        <w:tab/>
      </w:r>
    </w:p>
    <w:p w14:paraId="47597FAE" w14:textId="77777777" w:rsidR="00131F48" w:rsidRPr="00755C02" w:rsidRDefault="00131F48" w:rsidP="00DE2DE2">
      <w:pPr>
        <w:pStyle w:val="NoSpacing"/>
        <w:tabs>
          <w:tab w:val="left" w:pos="720"/>
          <w:tab w:val="left" w:pos="1440"/>
          <w:tab w:val="left" w:pos="2160"/>
          <w:tab w:val="left" w:pos="2880"/>
        </w:tabs>
      </w:pPr>
      <w:r>
        <w:t>AFT</w:t>
      </w:r>
      <w:r>
        <w:tab/>
      </w:r>
      <w:r>
        <w:tab/>
        <w:t>Accelerated failure time</w:t>
      </w:r>
    </w:p>
    <w:p w14:paraId="4F84009D" w14:textId="77777777" w:rsidR="00DE2DE2" w:rsidRPr="00755C02" w:rsidRDefault="00DE2DE2" w:rsidP="008B1FC9">
      <w:pPr>
        <w:pStyle w:val="NoSpacing"/>
      </w:pPr>
      <w:r w:rsidRPr="00755C02">
        <w:t>ANCOVA</w:t>
      </w:r>
      <w:r w:rsidRPr="00755C02">
        <w:tab/>
        <w:t>Analysis of covariance</w:t>
      </w:r>
    </w:p>
    <w:p w14:paraId="16186F0A" w14:textId="77777777" w:rsidR="00AF3611" w:rsidRPr="00755C02" w:rsidRDefault="00AF3611" w:rsidP="008B1FC9">
      <w:pPr>
        <w:pStyle w:val="NoSpacing"/>
      </w:pPr>
      <w:r w:rsidRPr="00755C02">
        <w:t>CI</w:t>
      </w:r>
      <w:r w:rsidRPr="00755C02">
        <w:tab/>
      </w:r>
      <w:r w:rsidRPr="00755C02">
        <w:tab/>
        <w:t>Chief Investigator or confidence interval</w:t>
      </w:r>
    </w:p>
    <w:p w14:paraId="42688A9B" w14:textId="77777777" w:rsidR="00AF3611" w:rsidRPr="00755C02" w:rsidRDefault="00AF3611" w:rsidP="008B1FC9">
      <w:pPr>
        <w:pStyle w:val="NoSpacing"/>
      </w:pPr>
      <w:r w:rsidRPr="00755C02">
        <w:t>CRF</w:t>
      </w:r>
      <w:r w:rsidRPr="00755C02">
        <w:tab/>
      </w:r>
      <w:r w:rsidRPr="00755C02">
        <w:tab/>
        <w:t>Case Report Form</w:t>
      </w:r>
    </w:p>
    <w:p w14:paraId="3F9A2A16" w14:textId="77777777" w:rsidR="00AF3611" w:rsidRPr="00755C02" w:rsidRDefault="00AF3611" w:rsidP="008B1FC9">
      <w:pPr>
        <w:pStyle w:val="NoSpacing"/>
      </w:pPr>
      <w:r w:rsidRPr="00755C02">
        <w:t>CTRU</w:t>
      </w:r>
      <w:r w:rsidRPr="00755C02">
        <w:tab/>
      </w:r>
      <w:r w:rsidRPr="00755C02">
        <w:tab/>
        <w:t>Clinical Trials Research Unit</w:t>
      </w:r>
    </w:p>
    <w:p w14:paraId="184D564D" w14:textId="77777777" w:rsidR="008153F6" w:rsidRPr="00755C02" w:rsidRDefault="008153F6" w:rsidP="008153F6">
      <w:pPr>
        <w:pStyle w:val="NoSpacing"/>
      </w:pPr>
      <w:r w:rsidRPr="00755C02">
        <w:t>DESI</w:t>
      </w:r>
      <w:r w:rsidRPr="00755C02">
        <w:tab/>
      </w:r>
      <w:r w:rsidRPr="00755C02">
        <w:tab/>
        <w:t>Decision Support Instrument</w:t>
      </w:r>
    </w:p>
    <w:p w14:paraId="69F48650" w14:textId="77777777" w:rsidR="00AF3611" w:rsidRPr="00755C02" w:rsidRDefault="00AF3611" w:rsidP="008B1FC9">
      <w:pPr>
        <w:pStyle w:val="NoSpacing"/>
      </w:pPr>
      <w:r w:rsidRPr="00755C02">
        <w:t>DMEC</w:t>
      </w:r>
      <w:r w:rsidRPr="00755C02">
        <w:tab/>
      </w:r>
      <w:r w:rsidRPr="00755C02">
        <w:tab/>
        <w:t>Data Monitoring and Ethics Committee</w:t>
      </w:r>
    </w:p>
    <w:p w14:paraId="64D189B2" w14:textId="77777777" w:rsidR="00AF3611" w:rsidRPr="00755C02" w:rsidRDefault="00AF3611" w:rsidP="008B1FC9">
      <w:pPr>
        <w:pStyle w:val="NoSpacing"/>
      </w:pPr>
      <w:r w:rsidRPr="00755C02">
        <w:t>EORTC</w:t>
      </w:r>
      <w:r w:rsidRPr="00755C02">
        <w:tab/>
      </w:r>
      <w:r w:rsidRPr="00755C02">
        <w:tab/>
        <w:t>European Organisation for Research and the Treatment of Cancer</w:t>
      </w:r>
    </w:p>
    <w:p w14:paraId="559C5B50" w14:textId="77777777" w:rsidR="00AF3611" w:rsidRPr="00755C02" w:rsidRDefault="00AF3611" w:rsidP="008B1FC9">
      <w:pPr>
        <w:pStyle w:val="NoSpacing"/>
      </w:pPr>
      <w:r w:rsidRPr="00755C02">
        <w:t>ER</w:t>
      </w:r>
      <w:r w:rsidRPr="00755C02">
        <w:tab/>
      </w:r>
      <w:r w:rsidRPr="00755C02">
        <w:tab/>
        <w:t>Oestrogen receptor</w:t>
      </w:r>
    </w:p>
    <w:p w14:paraId="6A67EA3F" w14:textId="77777777" w:rsidR="00AF3611" w:rsidRPr="00755C02" w:rsidRDefault="00AF3611" w:rsidP="008B1FC9">
      <w:pPr>
        <w:pStyle w:val="NoSpacing"/>
      </w:pPr>
      <w:r w:rsidRPr="00755C02">
        <w:t>GCP</w:t>
      </w:r>
      <w:r w:rsidRPr="00755C02">
        <w:tab/>
      </w:r>
      <w:r w:rsidRPr="00755C02">
        <w:tab/>
        <w:t>Good Clinical Practice</w:t>
      </w:r>
    </w:p>
    <w:p w14:paraId="2F925917" w14:textId="77777777" w:rsidR="00AF3611" w:rsidRPr="00755C02" w:rsidRDefault="00AF3611" w:rsidP="008B1FC9">
      <w:pPr>
        <w:pStyle w:val="NoSpacing"/>
      </w:pPr>
      <w:r w:rsidRPr="00755C02">
        <w:t>GEE</w:t>
      </w:r>
      <w:r w:rsidRPr="00755C02">
        <w:tab/>
      </w:r>
      <w:r w:rsidRPr="00755C02">
        <w:tab/>
        <w:t>Generalised estimating equation</w:t>
      </w:r>
    </w:p>
    <w:p w14:paraId="1C7097E8" w14:textId="77777777" w:rsidR="00DE2DE2" w:rsidRPr="00755C02" w:rsidRDefault="00755C02" w:rsidP="008B1FC9">
      <w:pPr>
        <w:pStyle w:val="NoSpacing"/>
      </w:pPr>
      <w:r>
        <w:t>GLM</w:t>
      </w:r>
      <w:r>
        <w:tab/>
      </w:r>
      <w:r>
        <w:tab/>
        <w:t>Gener</w:t>
      </w:r>
      <w:r w:rsidR="00DE2DE2" w:rsidRPr="00755C02">
        <w:t>alised linear model</w:t>
      </w:r>
    </w:p>
    <w:p w14:paraId="26805CE0" w14:textId="77777777" w:rsidR="00AF3611" w:rsidRPr="00755C02" w:rsidRDefault="00AF3611" w:rsidP="008B1FC9">
      <w:pPr>
        <w:pStyle w:val="NoSpacing"/>
      </w:pPr>
      <w:r w:rsidRPr="00755C02">
        <w:t>ICH</w:t>
      </w:r>
      <w:r w:rsidRPr="00755C02">
        <w:tab/>
      </w:r>
      <w:r w:rsidRPr="00755C02">
        <w:tab/>
        <w:t>International Conference on Harmonisation</w:t>
      </w:r>
    </w:p>
    <w:p w14:paraId="2577BCB1" w14:textId="77777777" w:rsidR="00DE2DE2" w:rsidRPr="00755C02" w:rsidRDefault="00DE2DE2" w:rsidP="008B1FC9">
      <w:pPr>
        <w:pStyle w:val="NoSpacing"/>
      </w:pPr>
      <w:r w:rsidRPr="00755C02">
        <w:t>IPQ</w:t>
      </w:r>
      <w:r w:rsidRPr="00755C02">
        <w:tab/>
      </w:r>
      <w:r w:rsidRPr="00755C02">
        <w:tab/>
        <w:t>Brief Illness Perceptions Questionnaire</w:t>
      </w:r>
    </w:p>
    <w:p w14:paraId="7D8E986E" w14:textId="77777777" w:rsidR="00DE2DE2" w:rsidRPr="00755C02" w:rsidRDefault="00DE2DE2" w:rsidP="008B1FC9">
      <w:pPr>
        <w:pStyle w:val="NoSpacing"/>
      </w:pPr>
      <w:r w:rsidRPr="00755C02">
        <w:t>ITT</w:t>
      </w:r>
      <w:r w:rsidRPr="00755C02">
        <w:tab/>
      </w:r>
      <w:r w:rsidRPr="00755C02">
        <w:tab/>
        <w:t>Intention to treat</w:t>
      </w:r>
    </w:p>
    <w:p w14:paraId="627AB4C3" w14:textId="77777777" w:rsidR="00DE2DE2" w:rsidRPr="00755C02" w:rsidRDefault="00AF3611" w:rsidP="008153F6">
      <w:pPr>
        <w:pStyle w:val="NoSpacing"/>
        <w:tabs>
          <w:tab w:val="left" w:pos="720"/>
          <w:tab w:val="left" w:pos="1440"/>
          <w:tab w:val="left" w:pos="2160"/>
          <w:tab w:val="left" w:pos="2880"/>
          <w:tab w:val="left" w:pos="3600"/>
          <w:tab w:val="left" w:pos="4524"/>
        </w:tabs>
      </w:pPr>
      <w:r w:rsidRPr="00755C02">
        <w:t>PET</w:t>
      </w:r>
      <w:r w:rsidRPr="00755C02">
        <w:tab/>
      </w:r>
      <w:r w:rsidRPr="00755C02">
        <w:tab/>
        <w:t>Primary Endocrine Therapy</w:t>
      </w:r>
    </w:p>
    <w:p w14:paraId="18757FF9" w14:textId="77777777" w:rsidR="00AF3611" w:rsidRPr="00755C02" w:rsidRDefault="00DE2DE2" w:rsidP="008153F6">
      <w:pPr>
        <w:pStyle w:val="NoSpacing"/>
        <w:tabs>
          <w:tab w:val="left" w:pos="720"/>
          <w:tab w:val="left" w:pos="1440"/>
          <w:tab w:val="left" w:pos="2160"/>
          <w:tab w:val="left" w:pos="2880"/>
          <w:tab w:val="left" w:pos="3600"/>
          <w:tab w:val="left" w:pos="4524"/>
        </w:tabs>
      </w:pPr>
      <w:r w:rsidRPr="00755C02">
        <w:t>PP</w:t>
      </w:r>
      <w:r w:rsidRPr="00755C02">
        <w:tab/>
      </w:r>
      <w:r w:rsidRPr="00755C02">
        <w:tab/>
        <w:t>Per protocol</w:t>
      </w:r>
      <w:r w:rsidR="008153F6" w:rsidRPr="00755C02">
        <w:tab/>
      </w:r>
    </w:p>
    <w:p w14:paraId="6EBB32D8" w14:textId="77777777" w:rsidR="00AF3611" w:rsidRPr="00755C02" w:rsidRDefault="00AF3611" w:rsidP="008B1FC9">
      <w:pPr>
        <w:pStyle w:val="NoSpacing"/>
      </w:pPr>
      <w:proofErr w:type="spellStart"/>
      <w:r w:rsidRPr="00755C02">
        <w:t>QoL</w:t>
      </w:r>
      <w:proofErr w:type="spellEnd"/>
      <w:r w:rsidRPr="00755C02">
        <w:tab/>
      </w:r>
      <w:r w:rsidRPr="00755C02">
        <w:tab/>
        <w:t>Quality of life</w:t>
      </w:r>
    </w:p>
    <w:p w14:paraId="1E9A7BF0" w14:textId="77777777" w:rsidR="008153F6" w:rsidRPr="00755C02" w:rsidRDefault="008153F6" w:rsidP="008B1FC9">
      <w:pPr>
        <w:pStyle w:val="NoSpacing"/>
      </w:pPr>
      <w:r w:rsidRPr="00755C02">
        <w:t>RCT</w:t>
      </w:r>
      <w:r w:rsidRPr="00755C02">
        <w:tab/>
      </w:r>
      <w:r w:rsidRPr="00755C02">
        <w:tab/>
        <w:t>Randomised controlled trial</w:t>
      </w:r>
    </w:p>
    <w:p w14:paraId="27915638" w14:textId="77777777" w:rsidR="00AF3611" w:rsidRPr="00755C02" w:rsidRDefault="00AF3611" w:rsidP="008B1FC9">
      <w:pPr>
        <w:pStyle w:val="NoSpacing"/>
      </w:pPr>
      <w:r w:rsidRPr="00755C02">
        <w:t>SAE</w:t>
      </w:r>
      <w:r w:rsidRPr="00755C02">
        <w:tab/>
      </w:r>
      <w:r w:rsidRPr="00755C02">
        <w:tab/>
        <w:t>Serious adverse event</w:t>
      </w:r>
    </w:p>
    <w:p w14:paraId="0DA56662" w14:textId="77777777" w:rsidR="00AF3611" w:rsidRPr="00755C02" w:rsidRDefault="00AF3611" w:rsidP="008B1FC9">
      <w:pPr>
        <w:pStyle w:val="NoSpacing"/>
      </w:pPr>
      <w:r w:rsidRPr="00755C02">
        <w:t>SAP</w:t>
      </w:r>
      <w:r w:rsidRPr="00755C02">
        <w:tab/>
      </w:r>
      <w:r w:rsidRPr="00755C02">
        <w:tab/>
        <w:t>Statistical analysis plan</w:t>
      </w:r>
    </w:p>
    <w:p w14:paraId="1D556E62" w14:textId="77777777" w:rsidR="00DE2DE2" w:rsidRPr="00755C02" w:rsidRDefault="00DE2DE2" w:rsidP="008B1FC9">
      <w:pPr>
        <w:pStyle w:val="NoSpacing"/>
      </w:pPr>
      <w:r w:rsidRPr="00755C02">
        <w:t>SD</w:t>
      </w:r>
      <w:r w:rsidRPr="00755C02">
        <w:tab/>
      </w:r>
      <w:r w:rsidRPr="00755C02">
        <w:tab/>
        <w:t>Standard deviation</w:t>
      </w:r>
    </w:p>
    <w:p w14:paraId="71786297" w14:textId="77777777" w:rsidR="00AF3611" w:rsidRPr="00755C02" w:rsidRDefault="00AF3611" w:rsidP="008B1FC9">
      <w:pPr>
        <w:pStyle w:val="NoSpacing"/>
      </w:pPr>
      <w:r w:rsidRPr="00755C02">
        <w:t>SDV</w:t>
      </w:r>
      <w:r w:rsidRPr="00755C02">
        <w:tab/>
      </w:r>
      <w:r w:rsidRPr="00755C02">
        <w:tab/>
        <w:t>Source data verification</w:t>
      </w:r>
    </w:p>
    <w:p w14:paraId="326B3584" w14:textId="77777777" w:rsidR="00AF3611" w:rsidRPr="00755C02" w:rsidRDefault="00AF3611" w:rsidP="008B1FC9">
      <w:pPr>
        <w:pStyle w:val="NoSpacing"/>
      </w:pPr>
      <w:r w:rsidRPr="00755C02">
        <w:t>SOP</w:t>
      </w:r>
      <w:r w:rsidRPr="00755C02">
        <w:tab/>
      </w:r>
      <w:r w:rsidRPr="00755C02">
        <w:tab/>
        <w:t>Standard operating procedure</w:t>
      </w:r>
    </w:p>
    <w:p w14:paraId="55F0C9C4" w14:textId="77777777" w:rsidR="008153F6" w:rsidRPr="00755C02" w:rsidRDefault="008153F6" w:rsidP="008B1FC9">
      <w:pPr>
        <w:pStyle w:val="NoSpacing"/>
      </w:pPr>
      <w:r w:rsidRPr="00755C02">
        <w:t>STAI</w:t>
      </w:r>
      <w:r w:rsidRPr="00755C02">
        <w:tab/>
      </w:r>
      <w:r w:rsidRPr="00755C02">
        <w:tab/>
      </w:r>
      <w:r w:rsidR="00DE2DE2" w:rsidRPr="00755C02">
        <w:t>State Anxiety Inventory</w:t>
      </w:r>
    </w:p>
    <w:p w14:paraId="1179429E" w14:textId="77777777" w:rsidR="00AF3611" w:rsidRPr="00755C02" w:rsidRDefault="00AF3611" w:rsidP="008B1FC9">
      <w:pPr>
        <w:pStyle w:val="NoSpacing"/>
      </w:pPr>
      <w:r w:rsidRPr="00755C02">
        <w:t>TMG</w:t>
      </w:r>
      <w:r w:rsidRPr="00755C02">
        <w:tab/>
      </w:r>
      <w:r w:rsidRPr="00755C02">
        <w:tab/>
        <w:t>Trial Management Group</w:t>
      </w:r>
    </w:p>
    <w:p w14:paraId="73FD55C7" w14:textId="77777777" w:rsidR="00AF3611" w:rsidRPr="008B1FC9" w:rsidRDefault="00AF3611" w:rsidP="008B1FC9">
      <w:pPr>
        <w:pStyle w:val="NoSpacing"/>
      </w:pPr>
      <w:r w:rsidRPr="008B1FC9">
        <w:br w:type="page"/>
      </w:r>
    </w:p>
    <w:p w14:paraId="58D09DD7" w14:textId="77777777" w:rsidR="00AF3611" w:rsidRPr="008B1FC9" w:rsidRDefault="00AF3611" w:rsidP="008B1FC9">
      <w:pPr>
        <w:pStyle w:val="Heading1"/>
      </w:pPr>
      <w:bookmarkStart w:id="59" w:name="_Toc421094207"/>
      <w:bookmarkStart w:id="60" w:name="_Toc428171769"/>
      <w:r w:rsidRPr="008B1FC9">
        <w:lastRenderedPageBreak/>
        <w:t>1</w:t>
      </w:r>
      <w:r w:rsidR="008B1FC9" w:rsidRPr="008B1FC9">
        <w:t xml:space="preserve"> </w:t>
      </w:r>
      <w:r w:rsidRPr="008B1FC9">
        <w:t>Introduction, study design and key trial objectives</w:t>
      </w:r>
      <w:bookmarkEnd w:id="59"/>
      <w:bookmarkEnd w:id="60"/>
    </w:p>
    <w:p w14:paraId="56442655" w14:textId="77777777" w:rsidR="00AF3611" w:rsidRPr="008B1FC9" w:rsidRDefault="00AF3611" w:rsidP="008B1FC9">
      <w:pPr>
        <w:pStyle w:val="Heading2"/>
      </w:pPr>
      <w:bookmarkStart w:id="61" w:name="_Toc421094208"/>
      <w:bookmarkStart w:id="62" w:name="_Toc428171770"/>
      <w:r w:rsidRPr="008B1FC9">
        <w:t>1.1</w:t>
      </w:r>
      <w:r w:rsidR="008B1FC9">
        <w:t xml:space="preserve"> </w:t>
      </w:r>
      <w:r w:rsidRPr="008B1FC9">
        <w:t>Study outline</w:t>
      </w:r>
      <w:bookmarkEnd w:id="61"/>
      <w:bookmarkEnd w:id="62"/>
    </w:p>
    <w:p w14:paraId="0F7F73EF" w14:textId="77777777" w:rsidR="00685688" w:rsidRPr="008B1FC9" w:rsidRDefault="00685688" w:rsidP="008B1FC9">
      <w:pPr>
        <w:pStyle w:val="NoSpacing"/>
      </w:pPr>
      <w:r w:rsidRPr="008B1FC9">
        <w:t xml:space="preserve">The second phase of the Bridging the </w:t>
      </w:r>
      <w:r w:rsidR="00755C02">
        <w:t>Age Gap</w:t>
      </w:r>
      <w:r w:rsidRPr="008153F6">
        <w:t xml:space="preserve"> study is a multi-centre, parallel group, pragmatic cluster randomised controlled trial</w:t>
      </w:r>
      <w:r w:rsidR="007B0183" w:rsidRPr="008153F6">
        <w:t xml:space="preserve"> (RCT)</w:t>
      </w:r>
      <w:r w:rsidR="005C60AD" w:rsidRPr="008153F6">
        <w:t xml:space="preserve"> to evaluate whether use of a package of decision support interventions (DESIs), given to 50% of existing sites and embedded as ‘standard care’, helps to improve the quality of life</w:t>
      </w:r>
      <w:r w:rsidR="00E6684A" w:rsidRPr="008153F6">
        <w:t xml:space="preserve"> (</w:t>
      </w:r>
      <w:proofErr w:type="spellStart"/>
      <w:r w:rsidR="00E6684A" w:rsidRPr="008153F6">
        <w:t>QoL</w:t>
      </w:r>
      <w:proofErr w:type="spellEnd"/>
      <w:r w:rsidR="00E6684A" w:rsidRPr="008153F6">
        <w:t>)</w:t>
      </w:r>
      <w:r w:rsidR="005C60AD" w:rsidRPr="008153F6">
        <w:t>, decision quality, decision regret, satisfaction and treatment understanding of older women entering</w:t>
      </w:r>
      <w:r w:rsidR="005C60AD">
        <w:t xml:space="preserve"> the Age Gap study</w:t>
      </w:r>
      <w:r w:rsidRPr="008B1FC9">
        <w:t xml:space="preserve">. </w:t>
      </w:r>
    </w:p>
    <w:p w14:paraId="278F3E44" w14:textId="77777777" w:rsidR="00685688" w:rsidRPr="008B1FC9" w:rsidRDefault="00685688" w:rsidP="008B1FC9">
      <w:pPr>
        <w:pStyle w:val="NoSpacing"/>
      </w:pPr>
    </w:p>
    <w:p w14:paraId="3D547126" w14:textId="77777777" w:rsidR="00D73F20" w:rsidRPr="008B1FC9" w:rsidRDefault="00D73F20" w:rsidP="008B1FC9">
      <w:pPr>
        <w:pStyle w:val="NoSpacing"/>
      </w:pPr>
      <w:r w:rsidRPr="008B1FC9">
        <w:t>The aims of the study are:</w:t>
      </w:r>
    </w:p>
    <w:p w14:paraId="6B858C5A" w14:textId="77777777" w:rsidR="00924756" w:rsidRPr="008B1FC9" w:rsidRDefault="00924756" w:rsidP="008B1FC9">
      <w:pPr>
        <w:pStyle w:val="NoSpacing"/>
      </w:pPr>
    </w:p>
    <w:p w14:paraId="7D6658D2" w14:textId="77777777" w:rsidR="00D73F20" w:rsidRPr="008B1FC9" w:rsidRDefault="00D73F20" w:rsidP="008B1FC9">
      <w:pPr>
        <w:pStyle w:val="NoSpacing"/>
        <w:numPr>
          <w:ilvl w:val="0"/>
          <w:numId w:val="35"/>
        </w:numPr>
      </w:pPr>
      <w:r w:rsidRPr="008B1FC9">
        <w:t>To enhance the level of patient participation and decision quality in the treatment decision making process for older women with breast cancer. This will be achieved by making available bespoke and personalised patient facing DESIs focused on the following two choices:</w:t>
      </w:r>
    </w:p>
    <w:p w14:paraId="5A6A6181" w14:textId="77777777" w:rsidR="00924756" w:rsidRPr="008B1FC9" w:rsidRDefault="00924756" w:rsidP="008B1FC9">
      <w:pPr>
        <w:pStyle w:val="NoSpacing"/>
      </w:pPr>
    </w:p>
    <w:p w14:paraId="3E2B7D63" w14:textId="77777777" w:rsidR="00D73F20" w:rsidRPr="008153F6" w:rsidRDefault="00D73F20" w:rsidP="008B1FC9">
      <w:pPr>
        <w:pStyle w:val="NoSpacing"/>
        <w:numPr>
          <w:ilvl w:val="1"/>
          <w:numId w:val="35"/>
        </w:numPr>
      </w:pPr>
      <w:r w:rsidRPr="008153F6">
        <w:t xml:space="preserve">Use of surgery versus primary endocrine therapy (PET) in frailer less fit older women with oestrogen receptor positive (ER+) cancers. </w:t>
      </w:r>
    </w:p>
    <w:p w14:paraId="25760B8B" w14:textId="77777777" w:rsidR="00924756" w:rsidRPr="008153F6" w:rsidRDefault="00924756" w:rsidP="008B1FC9">
      <w:pPr>
        <w:pStyle w:val="NoSpacing"/>
      </w:pPr>
    </w:p>
    <w:p w14:paraId="3CA59F66" w14:textId="77777777" w:rsidR="00D73F20" w:rsidRPr="008153F6" w:rsidRDefault="00924756" w:rsidP="008B1FC9">
      <w:pPr>
        <w:pStyle w:val="NoSpacing"/>
        <w:numPr>
          <w:ilvl w:val="1"/>
          <w:numId w:val="35"/>
        </w:numPr>
      </w:pPr>
      <w:r w:rsidRPr="008153F6">
        <w:t>Use of adjuvant chemotherapy or no chemotherapy in older women with high risk cancers.</w:t>
      </w:r>
    </w:p>
    <w:p w14:paraId="38E0E5F8" w14:textId="77777777" w:rsidR="00924756" w:rsidRPr="008153F6" w:rsidRDefault="00924756" w:rsidP="008B1FC9">
      <w:pPr>
        <w:pStyle w:val="NoSpacing"/>
      </w:pPr>
    </w:p>
    <w:p w14:paraId="26E333BC" w14:textId="77777777" w:rsidR="00924756" w:rsidRPr="008153F6" w:rsidRDefault="00924756" w:rsidP="008B1FC9">
      <w:pPr>
        <w:pStyle w:val="NoSpacing"/>
        <w:numPr>
          <w:ilvl w:val="0"/>
          <w:numId w:val="35"/>
        </w:numPr>
      </w:pPr>
      <w:r w:rsidRPr="008153F6">
        <w:t>To improve and standardise the management of breast cancer in older women by use of a specially developed, evidence based, clinician facing management algorithm.</w:t>
      </w:r>
    </w:p>
    <w:p w14:paraId="75448890" w14:textId="77777777" w:rsidR="00924756" w:rsidRPr="008153F6" w:rsidRDefault="00924756" w:rsidP="008B1FC9">
      <w:pPr>
        <w:pStyle w:val="NoSpacing"/>
      </w:pPr>
    </w:p>
    <w:p w14:paraId="6137F146" w14:textId="77777777" w:rsidR="00924756" w:rsidRPr="008153F6" w:rsidRDefault="00924756" w:rsidP="008B1FC9">
      <w:pPr>
        <w:pStyle w:val="NoSpacing"/>
      </w:pPr>
      <w:r w:rsidRPr="008153F6">
        <w:t>The study objectives are:</w:t>
      </w:r>
    </w:p>
    <w:p w14:paraId="3A2FF919" w14:textId="77777777" w:rsidR="00924756" w:rsidRPr="008153F6" w:rsidRDefault="00924756" w:rsidP="008B1FC9">
      <w:pPr>
        <w:pStyle w:val="NoSpacing"/>
      </w:pPr>
    </w:p>
    <w:p w14:paraId="5D7418C9" w14:textId="77777777" w:rsidR="00924756" w:rsidRPr="008B1FC9" w:rsidRDefault="00354E9A" w:rsidP="008B1FC9">
      <w:pPr>
        <w:pStyle w:val="NoSpacing"/>
        <w:numPr>
          <w:ilvl w:val="0"/>
          <w:numId w:val="36"/>
        </w:numPr>
      </w:pPr>
      <w:r w:rsidRPr="008153F6">
        <w:t xml:space="preserve">To assess the effectiveness of bespoke patient facing DESIs (PET versus surgery and chemotherapy versus no chemotherapy) in clinical practice in terms of improving patient </w:t>
      </w:r>
      <w:proofErr w:type="spellStart"/>
      <w:r w:rsidRPr="008153F6">
        <w:t>QoL</w:t>
      </w:r>
      <w:proofErr w:type="spellEnd"/>
      <w:r w:rsidRPr="008153F6">
        <w:t>, decision quality (integrating knowledge</w:t>
      </w:r>
      <w:r w:rsidRPr="008B1FC9">
        <w:t xml:space="preserve">, attitudes and decision made), coping and reducing decision regret, thus indicating better informed decision making. </w:t>
      </w:r>
    </w:p>
    <w:p w14:paraId="49E7B5A7" w14:textId="77777777" w:rsidR="00354E9A" w:rsidRPr="008B1FC9" w:rsidRDefault="00354E9A" w:rsidP="008B1FC9">
      <w:pPr>
        <w:pStyle w:val="NoSpacing"/>
      </w:pPr>
    </w:p>
    <w:p w14:paraId="5930B151" w14:textId="77777777" w:rsidR="00354E9A" w:rsidRPr="008153F6" w:rsidRDefault="00354E9A" w:rsidP="008B1FC9">
      <w:pPr>
        <w:pStyle w:val="NoSpacing"/>
        <w:numPr>
          <w:ilvl w:val="0"/>
          <w:numId w:val="36"/>
        </w:numPr>
      </w:pPr>
      <w:r w:rsidRPr="008B1FC9">
        <w:t>To determine if, how, or to what extent, the interventions have an impact on clinical decision making among clinicians (</w:t>
      </w:r>
      <w:r w:rsidRPr="008153F6">
        <w:t>change in PET/surgery rates and chemotherapy rates).</w:t>
      </w:r>
    </w:p>
    <w:p w14:paraId="3C0F4E9C" w14:textId="77777777" w:rsidR="00354E9A" w:rsidRPr="008153F6" w:rsidRDefault="00354E9A" w:rsidP="008B1FC9">
      <w:pPr>
        <w:pStyle w:val="NoSpacing"/>
      </w:pPr>
    </w:p>
    <w:p w14:paraId="32479CE0" w14:textId="77777777" w:rsidR="00354E9A" w:rsidRPr="008153F6" w:rsidRDefault="00354E9A" w:rsidP="008B1FC9">
      <w:pPr>
        <w:pStyle w:val="NoSpacing"/>
        <w:numPr>
          <w:ilvl w:val="0"/>
          <w:numId w:val="36"/>
        </w:numPr>
      </w:pPr>
      <w:r w:rsidRPr="008153F6">
        <w:t>To determine whether the intervention improves patient knowledge and satisfaction with their preferred level of decision making.</w:t>
      </w:r>
    </w:p>
    <w:p w14:paraId="005A0DED" w14:textId="77777777" w:rsidR="00354E9A" w:rsidRPr="008153F6" w:rsidRDefault="00354E9A" w:rsidP="008B1FC9">
      <w:pPr>
        <w:pStyle w:val="NoSpacing"/>
      </w:pPr>
    </w:p>
    <w:p w14:paraId="19D4FAB1" w14:textId="77777777" w:rsidR="00354E9A" w:rsidRPr="008153F6" w:rsidRDefault="00354E9A" w:rsidP="008B1FC9">
      <w:pPr>
        <w:pStyle w:val="NoSpacing"/>
        <w:numPr>
          <w:ilvl w:val="0"/>
          <w:numId w:val="36"/>
        </w:numPr>
      </w:pPr>
      <w:r w:rsidRPr="008153F6">
        <w:t xml:space="preserve">To determine whether the intervention is effective in improving short, medium and long term cancer outcomes in this age group of women, (treatment morbidity, </w:t>
      </w:r>
      <w:proofErr w:type="spellStart"/>
      <w:r w:rsidRPr="008153F6">
        <w:t>QoL</w:t>
      </w:r>
      <w:proofErr w:type="spellEnd"/>
      <w:r w:rsidRPr="008153F6">
        <w:t>, overall and disease specific survival).</w:t>
      </w:r>
    </w:p>
    <w:p w14:paraId="1AA2179F" w14:textId="77777777" w:rsidR="00354E9A" w:rsidRPr="008153F6" w:rsidRDefault="00354E9A" w:rsidP="008B1FC9">
      <w:pPr>
        <w:pStyle w:val="NoSpacing"/>
      </w:pPr>
    </w:p>
    <w:p w14:paraId="5770DCE6" w14:textId="77777777" w:rsidR="00924756" w:rsidRPr="008153F6" w:rsidRDefault="00AD70EF" w:rsidP="008B1FC9">
      <w:pPr>
        <w:pStyle w:val="NoSpacing"/>
        <w:numPr>
          <w:ilvl w:val="0"/>
          <w:numId w:val="36"/>
        </w:numPr>
      </w:pPr>
      <w:r w:rsidRPr="008153F6">
        <w:t xml:space="preserve">To assess the utility and uptake of the package of DESIs from the perspective of both clinicians and patients. </w:t>
      </w:r>
      <w:r w:rsidR="00550606" w:rsidRPr="008153F6">
        <w:t>To this end a detailed process evaluation to primarily assess the usage of the DESIs (fidelity to the trial protocol), their usefulness and acceptability, an</w:t>
      </w:r>
      <w:r w:rsidR="00B81D8C" w:rsidRPr="008153F6">
        <w:t>d</w:t>
      </w:r>
      <w:r w:rsidR="00550606" w:rsidRPr="008153F6">
        <w:t xml:space="preserve"> consider the facilitators and barriers to embedding them into everyday clinical practice.</w:t>
      </w:r>
    </w:p>
    <w:p w14:paraId="1FD7410C" w14:textId="77777777" w:rsidR="008B5495" w:rsidRDefault="008B5495" w:rsidP="008B5495">
      <w:pPr>
        <w:pStyle w:val="NoSpacing"/>
      </w:pPr>
    </w:p>
    <w:p w14:paraId="1FE73F14" w14:textId="77777777" w:rsidR="008B5495" w:rsidRDefault="008B5495" w:rsidP="008B5495">
      <w:pPr>
        <w:pStyle w:val="NoSpacing"/>
        <w:rPr>
          <w:ins w:id="63" w:author="lynda wyld" w:date="2016-02-19T17:39:00Z"/>
        </w:rPr>
      </w:pPr>
      <w:r>
        <w:t xml:space="preserve">This statistical analysis </w:t>
      </w:r>
      <w:r w:rsidRPr="008153F6">
        <w:t>plan (SAP) is</w:t>
      </w:r>
      <w:r>
        <w:t xml:space="preserve"> written in conjunction with the International Conferen</w:t>
      </w:r>
      <w:r w:rsidR="00F80760">
        <w:t>c</w:t>
      </w:r>
      <w:r>
        <w:t xml:space="preserve">e on Harmonisation </w:t>
      </w:r>
      <w:r w:rsidRPr="008153F6">
        <w:t>(ICH) topic</w:t>
      </w:r>
      <w:r>
        <w:t xml:space="preserve"> </w:t>
      </w:r>
      <w:r w:rsidRPr="00BF5F83">
        <w:t xml:space="preserve">E9 </w:t>
      </w:r>
      <w:r w:rsidR="00F80760" w:rsidRPr="00BF5F83">
        <w:t>[1]</w:t>
      </w:r>
      <w:r w:rsidRPr="00BF5F83">
        <w:t>, applicable</w:t>
      </w:r>
      <w:r>
        <w:t xml:space="preserve"> standard operating procedures </w:t>
      </w:r>
      <w:r w:rsidRPr="008153F6">
        <w:t>(SOPs) from</w:t>
      </w:r>
      <w:r>
        <w:t xml:space="preserve"> </w:t>
      </w:r>
      <w:r>
        <w:lastRenderedPageBreak/>
        <w:t xml:space="preserve">the University of Sheffield Clinical Trials </w:t>
      </w:r>
      <w:r w:rsidRPr="008153F6">
        <w:t>Research Unit (CTRU) and</w:t>
      </w:r>
      <w:r>
        <w:t xml:space="preserve"> the trial </w:t>
      </w:r>
      <w:r w:rsidRPr="00BF5F83">
        <w:t>protocol</w:t>
      </w:r>
      <w:r w:rsidR="00BA6DC2" w:rsidRPr="00BF5F83">
        <w:t xml:space="preserve"> [2]</w:t>
      </w:r>
      <w:r w:rsidRPr="00BF5F83">
        <w:t>.</w:t>
      </w:r>
      <w:r>
        <w:t xml:space="preserve"> The trial will be conducted in accordance with the principles of Good Clinical Practice </w:t>
      </w:r>
      <w:r w:rsidRPr="008153F6">
        <w:t>(GCP)</w:t>
      </w:r>
      <w:r>
        <w:t xml:space="preserve"> according to the EU Directive 2005/28/EC (</w:t>
      </w:r>
      <w:r w:rsidRPr="008153F6">
        <w:t>GCP Directive</w:t>
      </w:r>
      <w:r>
        <w:t xml:space="preserve">), which was implemented in The Medicines for Human Use (Clinical Trials) Amendment Regulations </w:t>
      </w:r>
      <w:r w:rsidRPr="00BF5F83">
        <w:t>2006</w:t>
      </w:r>
      <w:r w:rsidR="00BA6DC2" w:rsidRPr="00BF5F83">
        <w:t xml:space="preserve"> [3]</w:t>
      </w:r>
      <w:r w:rsidRPr="00BF5F83">
        <w:t>.</w:t>
      </w:r>
    </w:p>
    <w:p w14:paraId="7368CB94" w14:textId="77777777" w:rsidR="009E3517" w:rsidRDefault="009E3517" w:rsidP="008B5495">
      <w:pPr>
        <w:pStyle w:val="NoSpacing"/>
        <w:rPr>
          <w:ins w:id="64" w:author="lynda wyld" w:date="2016-02-19T17:39:00Z"/>
        </w:rPr>
      </w:pPr>
    </w:p>
    <w:p w14:paraId="1656D67E" w14:textId="30420982" w:rsidR="009E3517" w:rsidRDefault="009E3517" w:rsidP="008B5495">
      <w:pPr>
        <w:pStyle w:val="NoSpacing"/>
      </w:pPr>
      <w:ins w:id="65" w:author="lynda wyld" w:date="2016-02-19T17:39:00Z">
        <w:r>
          <w:t xml:space="preserve">Running alongside this RCT will be a comprehensive process evaluation of the uptake and utility of the DESIs.  </w:t>
        </w:r>
      </w:ins>
    </w:p>
    <w:p w14:paraId="056BB451" w14:textId="77777777" w:rsidR="00B81D8C" w:rsidRDefault="00B81D8C" w:rsidP="00B81D8C">
      <w:pPr>
        <w:pStyle w:val="NoSpacing"/>
        <w:ind w:left="720"/>
      </w:pPr>
    </w:p>
    <w:p w14:paraId="0FF136EF" w14:textId="77777777" w:rsidR="00B81D8C" w:rsidRDefault="00B81D8C" w:rsidP="00B81D8C">
      <w:pPr>
        <w:pStyle w:val="Heading2"/>
      </w:pPr>
      <w:bookmarkStart w:id="66" w:name="_Toc428171771"/>
      <w:r>
        <w:t>1.2 Hypotheses</w:t>
      </w:r>
      <w:bookmarkEnd w:id="66"/>
    </w:p>
    <w:p w14:paraId="33D52872" w14:textId="77777777" w:rsidR="00B81D8C" w:rsidRDefault="00B81D8C" w:rsidP="00B81D8C">
      <w:pPr>
        <w:pStyle w:val="NoSpacing"/>
      </w:pPr>
      <w:r>
        <w:t>The hypotheses of the trial are:</w:t>
      </w:r>
    </w:p>
    <w:p w14:paraId="137D6B0B" w14:textId="77777777" w:rsidR="00B81D8C" w:rsidRDefault="00B81D8C" w:rsidP="00B81D8C">
      <w:pPr>
        <w:pStyle w:val="NoSpacing"/>
      </w:pPr>
    </w:p>
    <w:p w14:paraId="4D803F5D" w14:textId="77777777" w:rsidR="00B81D8C" w:rsidRPr="008153F6" w:rsidRDefault="00B81D8C" w:rsidP="00B81D8C">
      <w:pPr>
        <w:pStyle w:val="NoSpacing"/>
        <w:numPr>
          <w:ilvl w:val="0"/>
          <w:numId w:val="42"/>
        </w:numPr>
      </w:pPr>
      <w:r>
        <w:t xml:space="preserve">Use of clinical and patient </w:t>
      </w:r>
      <w:r w:rsidRPr="008153F6">
        <w:t xml:space="preserve">facing DESIs will improve the </w:t>
      </w:r>
      <w:proofErr w:type="spellStart"/>
      <w:r w:rsidRPr="008153F6">
        <w:t>QoL</w:t>
      </w:r>
      <w:proofErr w:type="spellEnd"/>
      <w:r w:rsidRPr="008153F6">
        <w:t xml:space="preserve"> in older women with operable breast cancer and ultimately improve cancer outcomes.</w:t>
      </w:r>
    </w:p>
    <w:p w14:paraId="4C0BBFBB" w14:textId="77777777" w:rsidR="00B81D8C" w:rsidRPr="008153F6" w:rsidRDefault="00B81D8C" w:rsidP="00B81D8C">
      <w:pPr>
        <w:pStyle w:val="NoSpacing"/>
        <w:ind w:left="720"/>
      </w:pPr>
    </w:p>
    <w:p w14:paraId="79C746D1" w14:textId="77777777" w:rsidR="00B81D8C" w:rsidRPr="008153F6" w:rsidRDefault="00B81D8C" w:rsidP="00B81D8C">
      <w:pPr>
        <w:pStyle w:val="NoSpacing"/>
        <w:numPr>
          <w:ilvl w:val="0"/>
          <w:numId w:val="42"/>
        </w:numPr>
      </w:pPr>
      <w:r w:rsidRPr="008153F6">
        <w:t>Older women faced with a choice of treatment decisions for their breast cancer will report an improved decision quality and shared decision-making experience and less decision regret using DESIs compared to older women who receive usual standard clinical decision making support.</w:t>
      </w:r>
    </w:p>
    <w:p w14:paraId="6CF4B09E" w14:textId="77777777" w:rsidR="00B81D8C" w:rsidRPr="008153F6" w:rsidRDefault="00B81D8C" w:rsidP="00B81D8C">
      <w:pPr>
        <w:pStyle w:val="NoSpacing"/>
        <w:ind w:left="720"/>
      </w:pPr>
    </w:p>
    <w:p w14:paraId="02287E6F" w14:textId="77777777" w:rsidR="00B81D8C" w:rsidRDefault="00B81D8C" w:rsidP="00B81D8C">
      <w:pPr>
        <w:pStyle w:val="NoSpacing"/>
        <w:numPr>
          <w:ilvl w:val="0"/>
          <w:numId w:val="42"/>
        </w:numPr>
      </w:pPr>
      <w:r w:rsidRPr="008153F6">
        <w:t>Use of evidence based DESIs will impro</w:t>
      </w:r>
      <w:r>
        <w:t>ve short and longer term outcomes by improving and standardising the quality of decision making, reducing the heterogeneity of practice across the UK.</w:t>
      </w:r>
    </w:p>
    <w:p w14:paraId="6687247D" w14:textId="77777777" w:rsidR="00B81D8C" w:rsidRDefault="00B81D8C" w:rsidP="00B81D8C">
      <w:pPr>
        <w:pStyle w:val="NoSpacing"/>
        <w:ind w:left="720"/>
      </w:pPr>
    </w:p>
    <w:p w14:paraId="698FCA25" w14:textId="77777777" w:rsidR="00FE052E" w:rsidRPr="00B81D8C" w:rsidRDefault="00B81D8C" w:rsidP="008B1FC9">
      <w:pPr>
        <w:pStyle w:val="NoSpacing"/>
        <w:numPr>
          <w:ilvl w:val="0"/>
          <w:numId w:val="42"/>
        </w:numPr>
        <w:rPr>
          <w:b/>
          <w:bCs/>
        </w:rPr>
      </w:pPr>
      <w:r>
        <w:t>Women in the intervention sites will express more positive illness representations (e.g. increased personal control, positive emotional consequences, less overall threat) and increased use of engagement coping strategies compared to women from the control sites.</w:t>
      </w:r>
    </w:p>
    <w:p w14:paraId="4C4ACC26" w14:textId="77777777" w:rsidR="00AF3611" w:rsidRPr="008B1FC9" w:rsidRDefault="00AF3611" w:rsidP="008B1FC9">
      <w:pPr>
        <w:pStyle w:val="Heading2"/>
      </w:pPr>
      <w:bookmarkStart w:id="67" w:name="_Toc421094209"/>
      <w:bookmarkStart w:id="68" w:name="_Toc428171772"/>
      <w:r w:rsidRPr="008B1FC9">
        <w:t>1.</w:t>
      </w:r>
      <w:r w:rsidR="00B81D8C">
        <w:t>3</w:t>
      </w:r>
      <w:r w:rsidR="008B1FC9">
        <w:t xml:space="preserve"> </w:t>
      </w:r>
      <w:r w:rsidRPr="008B1FC9">
        <w:t>Outcome measures</w:t>
      </w:r>
      <w:bookmarkEnd w:id="67"/>
      <w:bookmarkEnd w:id="68"/>
    </w:p>
    <w:p w14:paraId="6C86BE6B" w14:textId="77777777" w:rsidR="00AF3611" w:rsidRPr="008B1FC9" w:rsidRDefault="00AF3611" w:rsidP="008B1FC9">
      <w:pPr>
        <w:pStyle w:val="Heading3"/>
      </w:pPr>
      <w:bookmarkStart w:id="69" w:name="_Toc421094210"/>
      <w:bookmarkStart w:id="70" w:name="_Toc428171773"/>
      <w:r w:rsidRPr="008B1FC9">
        <w:t>1.</w:t>
      </w:r>
      <w:r w:rsidR="00B81D8C">
        <w:t>3</w:t>
      </w:r>
      <w:r w:rsidRPr="008B1FC9">
        <w:t>.1</w:t>
      </w:r>
      <w:r w:rsidR="008B1FC9">
        <w:t xml:space="preserve"> </w:t>
      </w:r>
      <w:r w:rsidRPr="008B1FC9">
        <w:t>Primary endpoints</w:t>
      </w:r>
      <w:bookmarkEnd w:id="69"/>
      <w:bookmarkEnd w:id="70"/>
    </w:p>
    <w:p w14:paraId="08440F4D" w14:textId="59567D18" w:rsidR="001A22ED" w:rsidRDefault="001A22ED" w:rsidP="001A22ED">
      <w:pPr>
        <w:pStyle w:val="NoSpacing"/>
      </w:pPr>
      <w:r>
        <w:t>The primary endpoint is the global health status/</w:t>
      </w:r>
      <w:proofErr w:type="spellStart"/>
      <w:r>
        <w:t>QoL</w:t>
      </w:r>
      <w:proofErr w:type="spellEnd"/>
      <w:r>
        <w:t xml:space="preserve"> domain of the </w:t>
      </w:r>
      <w:r w:rsidR="00B956C5" w:rsidRPr="008B1FC9">
        <w:t>EORTC-QLQ-</w:t>
      </w:r>
      <w:r w:rsidR="00B956C5" w:rsidRPr="00BF5F83">
        <w:t>C30</w:t>
      </w:r>
      <w:r w:rsidR="00BA6DC2" w:rsidRPr="00BF5F83">
        <w:t xml:space="preserve"> [4]</w:t>
      </w:r>
      <w:r w:rsidRPr="00BF5F83">
        <w:t>,</w:t>
      </w:r>
      <w:r>
        <w:t xml:space="preserve"> a generic </w:t>
      </w:r>
      <w:proofErr w:type="spellStart"/>
      <w:r>
        <w:t>QoL</w:t>
      </w:r>
      <w:proofErr w:type="spellEnd"/>
      <w:r>
        <w:t xml:space="preserve"> tool, measured at 6 months post-</w:t>
      </w:r>
      <w:commentRangeStart w:id="71"/>
      <w:del w:id="72" w:author="User" w:date="2016-02-02T12:02:00Z">
        <w:r w:rsidDel="00746C7B">
          <w:delText>baseline</w:delText>
        </w:r>
      </w:del>
      <w:ins w:id="73" w:author="User" w:date="2016-02-02T12:02:00Z">
        <w:r w:rsidR="00746C7B">
          <w:t>intervention</w:t>
        </w:r>
      </w:ins>
      <w:r>
        <w:t>.</w:t>
      </w:r>
      <w:commentRangeEnd w:id="71"/>
      <w:r w:rsidR="00527FE8">
        <w:rPr>
          <w:rStyle w:val="CommentReference"/>
          <w:rFonts w:asciiTheme="minorHAnsi" w:hAnsiTheme="minorHAnsi"/>
        </w:rPr>
        <w:commentReference w:id="71"/>
      </w:r>
    </w:p>
    <w:p w14:paraId="360BBD56" w14:textId="77777777" w:rsidR="001A22ED" w:rsidRDefault="001A22ED" w:rsidP="001A22ED">
      <w:pPr>
        <w:pStyle w:val="Heading3"/>
      </w:pPr>
      <w:bookmarkStart w:id="74" w:name="_Toc428171774"/>
      <w:r>
        <w:t>1.3.2 Key secondary endpoints</w:t>
      </w:r>
      <w:bookmarkEnd w:id="74"/>
    </w:p>
    <w:p w14:paraId="7B6B6734" w14:textId="77777777" w:rsidR="001A22ED" w:rsidRDefault="001A22ED" w:rsidP="001A22ED">
      <w:pPr>
        <w:pStyle w:val="NoSpacing"/>
      </w:pPr>
      <w:r>
        <w:t xml:space="preserve">The following </w:t>
      </w:r>
      <w:proofErr w:type="spellStart"/>
      <w:r>
        <w:t>QoL</w:t>
      </w:r>
      <w:proofErr w:type="spellEnd"/>
      <w:r>
        <w:t xml:space="preserve"> measures are key secondary endpoints (measured at 6 months</w:t>
      </w:r>
      <w:r w:rsidR="007C035F">
        <w:t xml:space="preserve"> post-baseline</w:t>
      </w:r>
      <w:r>
        <w:t>):</w:t>
      </w:r>
    </w:p>
    <w:p w14:paraId="6263235C" w14:textId="77777777" w:rsidR="00685688" w:rsidRPr="008B1FC9" w:rsidRDefault="001A22ED" w:rsidP="001A22ED">
      <w:pPr>
        <w:pStyle w:val="NoSpacing"/>
      </w:pPr>
      <w:r>
        <w:t xml:space="preserve"> </w:t>
      </w:r>
    </w:p>
    <w:p w14:paraId="105068CD" w14:textId="77777777" w:rsidR="001A22ED" w:rsidRDefault="001A22ED" w:rsidP="008B1FC9">
      <w:pPr>
        <w:pStyle w:val="NoSpacing"/>
        <w:numPr>
          <w:ilvl w:val="0"/>
          <w:numId w:val="37"/>
        </w:numPr>
      </w:pPr>
      <w:r>
        <w:t>The functional and symptom scales of the EORTC-QLQ-C30,</w:t>
      </w:r>
    </w:p>
    <w:p w14:paraId="77D134EB" w14:textId="77777777" w:rsidR="00B956C5" w:rsidRPr="00BF5F83" w:rsidRDefault="001A22ED" w:rsidP="008B1FC9">
      <w:pPr>
        <w:pStyle w:val="NoSpacing"/>
        <w:numPr>
          <w:ilvl w:val="0"/>
          <w:numId w:val="37"/>
        </w:numPr>
      </w:pPr>
      <w:r>
        <w:t xml:space="preserve">The </w:t>
      </w:r>
      <w:r w:rsidR="00B956C5" w:rsidRPr="008B1FC9">
        <w:t>EORTC-QLQ-</w:t>
      </w:r>
      <w:r w:rsidR="00B956C5" w:rsidRPr="00BF5F83">
        <w:t>BR23</w:t>
      </w:r>
      <w:r w:rsidR="00BA6DC2" w:rsidRPr="00BF5F83">
        <w:t xml:space="preserve"> [5]</w:t>
      </w:r>
      <w:r w:rsidRPr="00BF5F83">
        <w:t>, a breast specific module, and</w:t>
      </w:r>
    </w:p>
    <w:p w14:paraId="2FE82145" w14:textId="77777777" w:rsidR="00B956C5" w:rsidRDefault="001A22ED" w:rsidP="008B1FC9">
      <w:pPr>
        <w:pStyle w:val="NoSpacing"/>
        <w:numPr>
          <w:ilvl w:val="0"/>
          <w:numId w:val="37"/>
        </w:numPr>
      </w:pPr>
      <w:r w:rsidRPr="00BF5F83">
        <w:t xml:space="preserve">The </w:t>
      </w:r>
      <w:r w:rsidR="00B956C5" w:rsidRPr="00BF5F83">
        <w:t>EORTC-QLQ-ELD15</w:t>
      </w:r>
      <w:r w:rsidR="00BA6DC2" w:rsidRPr="00BF5F83">
        <w:t xml:space="preserve"> [6]</w:t>
      </w:r>
      <w:r w:rsidRPr="00BF5F83">
        <w:t>, an</w:t>
      </w:r>
      <w:r w:rsidRPr="00223EC6">
        <w:t xml:space="preserve"> older person specific module</w:t>
      </w:r>
      <w:r w:rsidR="00B956C5" w:rsidRPr="00223EC6">
        <w:t>.</w:t>
      </w:r>
    </w:p>
    <w:p w14:paraId="77511E51" w14:textId="77777777" w:rsidR="00935C45" w:rsidRPr="008B1FC9" w:rsidRDefault="00935C45" w:rsidP="00935C45">
      <w:pPr>
        <w:pStyle w:val="NoSpacing"/>
        <w:ind w:left="720"/>
      </w:pPr>
    </w:p>
    <w:p w14:paraId="7E0509D9" w14:textId="77777777" w:rsidR="001A22ED" w:rsidRPr="001A22ED" w:rsidRDefault="00B956C5" w:rsidP="001A22ED">
      <w:pPr>
        <w:pStyle w:val="NoSpacing"/>
      </w:pPr>
      <w:r w:rsidRPr="008B1FC9">
        <w:rPr>
          <w:b/>
          <w:i/>
        </w:rPr>
        <w:t>These are already collected as standard in the Age G</w:t>
      </w:r>
      <w:r w:rsidR="00C22844">
        <w:rPr>
          <w:b/>
          <w:i/>
        </w:rPr>
        <w:t>ap</w:t>
      </w:r>
      <w:r w:rsidRPr="008B1FC9">
        <w:rPr>
          <w:b/>
          <w:i/>
        </w:rPr>
        <w:t xml:space="preserve"> cohort study. </w:t>
      </w:r>
      <w:bookmarkStart w:id="75" w:name="_Toc421094211"/>
    </w:p>
    <w:p w14:paraId="2257D6ED" w14:textId="77777777" w:rsidR="00AF3611" w:rsidRPr="008B1FC9" w:rsidRDefault="008B1FC9" w:rsidP="008B1FC9">
      <w:pPr>
        <w:pStyle w:val="Heading3"/>
      </w:pPr>
      <w:bookmarkStart w:id="76" w:name="_Toc428171775"/>
      <w:r>
        <w:t>1.</w:t>
      </w:r>
      <w:r w:rsidR="00B81D8C">
        <w:t>3</w:t>
      </w:r>
      <w:r>
        <w:t xml:space="preserve">.2 </w:t>
      </w:r>
      <w:r w:rsidR="00AF3611" w:rsidRPr="008B1FC9">
        <w:t>Secondary endpoints</w:t>
      </w:r>
      <w:bookmarkEnd w:id="75"/>
      <w:bookmarkEnd w:id="76"/>
    </w:p>
    <w:p w14:paraId="1EDCF6C6" w14:textId="77777777" w:rsidR="007B0183" w:rsidRPr="008B1FC9" w:rsidRDefault="007B0183" w:rsidP="008B1FC9">
      <w:pPr>
        <w:pStyle w:val="NoSpacing"/>
      </w:pPr>
      <w:r w:rsidRPr="008B1FC9">
        <w:t xml:space="preserve">The following secondary endpoints are new to </w:t>
      </w:r>
      <w:r w:rsidRPr="008153F6">
        <w:t>the RCT:</w:t>
      </w:r>
    </w:p>
    <w:p w14:paraId="1DF3D802" w14:textId="311326F2" w:rsidR="00561D35" w:rsidRPr="008B1FC9" w:rsidRDefault="00F723D9" w:rsidP="008B1FC9">
      <w:pPr>
        <w:pStyle w:val="NoSpacing"/>
      </w:pPr>
      <w:ins w:id="77" w:author="Kate L" w:date="2015-11-16T11:28:00Z">
        <w:r>
          <w:t xml:space="preserve">Note: the timing of these questionnaires is around the treatment decision rather than entry to the study, so </w:t>
        </w:r>
      </w:ins>
      <w:ins w:id="78" w:author="lynda wyld" w:date="2016-02-22T16:30:00Z">
        <w:r w:rsidR="00481772">
          <w:t xml:space="preserve">if </w:t>
        </w:r>
      </w:ins>
      <w:ins w:id="79" w:author="Kate L" w:date="2015-11-16T11:28:00Z">
        <w:r>
          <w:t xml:space="preserve">baseline is </w:t>
        </w:r>
      </w:ins>
      <w:ins w:id="80" w:author="Kate L" w:date="2015-11-16T11:31:00Z">
        <w:r w:rsidR="00D37F0D">
          <w:t>after the treatment decisio</w:t>
        </w:r>
      </w:ins>
      <w:ins w:id="81" w:author="Kate L" w:date="2015-11-17T11:09:00Z">
        <w:r w:rsidR="00D37F0D">
          <w:t>n</w:t>
        </w:r>
      </w:ins>
      <w:ins w:id="82" w:author="lynda wyld" w:date="2016-02-22T16:30:00Z">
        <w:r w:rsidR="00481772">
          <w:t xml:space="preserve"> </w:t>
        </w:r>
        <w:proofErr w:type="gramStart"/>
        <w:r w:rsidR="00481772">
          <w:t>( as</w:t>
        </w:r>
        <w:proofErr w:type="gramEnd"/>
        <w:r w:rsidR="00481772">
          <w:t xml:space="preserve"> it will be for the PET versus surgery decision, but not for the chemotherapy decision which will take place many months after baseline)</w:t>
        </w:r>
      </w:ins>
      <w:ins w:id="83" w:author="Kate L" w:date="2015-11-16T11:32:00Z">
        <w:r>
          <w:t>, then 6 weeks and 6 month measures are collect</w:t>
        </w:r>
      </w:ins>
      <w:ins w:id="84" w:author="Kate L" w:date="2015-11-17T11:02:00Z">
        <w:r w:rsidR="00B318E8">
          <w:t>ed</w:t>
        </w:r>
      </w:ins>
      <w:ins w:id="85" w:author="Kate L" w:date="2015-11-16T11:32:00Z">
        <w:r>
          <w:t xml:space="preserve"> 6 </w:t>
        </w:r>
      </w:ins>
      <w:ins w:id="86" w:author="Kate L" w:date="2015-11-16T11:33:00Z">
        <w:r>
          <w:t>weeks</w:t>
        </w:r>
      </w:ins>
      <w:ins w:id="87" w:author="Kate L" w:date="2015-11-16T11:32:00Z">
        <w:r>
          <w:t xml:space="preserve"> and 6 months after the treatment decision respectively</w:t>
        </w:r>
        <w:commentRangeStart w:id="88"/>
        <w:r>
          <w:t>.</w:t>
        </w:r>
      </w:ins>
      <w:commentRangeEnd w:id="88"/>
      <w:ins w:id="89" w:author="Kate L" w:date="2015-11-16T11:35:00Z">
        <w:r w:rsidR="005F0F55">
          <w:rPr>
            <w:rStyle w:val="CommentReference"/>
            <w:rFonts w:asciiTheme="minorHAnsi" w:hAnsiTheme="minorHAnsi"/>
          </w:rPr>
          <w:commentReference w:id="88"/>
        </w:r>
      </w:ins>
    </w:p>
    <w:p w14:paraId="2EB2828B" w14:textId="0432576B" w:rsidR="007B0183" w:rsidRPr="00BF5F83" w:rsidRDefault="007B0183" w:rsidP="008B1FC9">
      <w:pPr>
        <w:pStyle w:val="NoSpacing"/>
        <w:numPr>
          <w:ilvl w:val="0"/>
          <w:numId w:val="38"/>
        </w:numPr>
      </w:pPr>
      <w:r w:rsidRPr="008B1FC9">
        <w:t xml:space="preserve">Decision regret at </w:t>
      </w:r>
      <w:ins w:id="90" w:author="Kate L" w:date="2015-11-16T11:33:00Z">
        <w:r w:rsidR="00F723D9">
          <w:t xml:space="preserve">6 weeks and </w:t>
        </w:r>
      </w:ins>
      <w:r w:rsidRPr="008B1FC9">
        <w:t xml:space="preserve">6 months, measured by the Decision Regret </w:t>
      </w:r>
      <w:r w:rsidRPr="00BF5F83">
        <w:t>Scale</w:t>
      </w:r>
      <w:r w:rsidR="00C653D3" w:rsidRPr="00BF5F83">
        <w:t xml:space="preserve"> [7]</w:t>
      </w:r>
      <w:r w:rsidRPr="00BF5F83">
        <w:t>.</w:t>
      </w:r>
    </w:p>
    <w:p w14:paraId="1146E2B8" w14:textId="16480D9D" w:rsidR="00561D35" w:rsidRPr="00BF5F83" w:rsidRDefault="007B0183" w:rsidP="008B1FC9">
      <w:pPr>
        <w:pStyle w:val="NoSpacing"/>
        <w:numPr>
          <w:ilvl w:val="0"/>
          <w:numId w:val="38"/>
        </w:numPr>
      </w:pPr>
      <w:r w:rsidRPr="00BF5F83">
        <w:lastRenderedPageBreak/>
        <w:t xml:space="preserve">Shared decision making using </w:t>
      </w:r>
      <w:proofErr w:type="spellStart"/>
      <w:r w:rsidRPr="00BF5F83">
        <w:t>CollaboRATE</w:t>
      </w:r>
      <w:proofErr w:type="spellEnd"/>
      <w:r w:rsidRPr="00BF5F83">
        <w:t xml:space="preserve">, at baseline </w:t>
      </w:r>
      <w:del w:id="91" w:author="Kate L" w:date="2015-11-16T11:33:00Z">
        <w:r w:rsidRPr="00BF5F83" w:rsidDel="00F723D9">
          <w:delText>and 6 weeks</w:delText>
        </w:r>
        <w:r w:rsidR="00BE3672" w:rsidRPr="00BF5F83" w:rsidDel="00F723D9">
          <w:delText xml:space="preserve"> </w:delText>
        </w:r>
      </w:del>
      <w:r w:rsidR="00BE3672" w:rsidRPr="00BF5F83">
        <w:t>[8]</w:t>
      </w:r>
      <w:r w:rsidRPr="00BF5F83">
        <w:t>.</w:t>
      </w:r>
    </w:p>
    <w:p w14:paraId="6774669D" w14:textId="5063FF3E" w:rsidR="00561D35" w:rsidRPr="008B1FC9" w:rsidRDefault="007B0183" w:rsidP="008B1FC9">
      <w:pPr>
        <w:pStyle w:val="NoSpacing"/>
        <w:numPr>
          <w:ilvl w:val="0"/>
          <w:numId w:val="38"/>
        </w:numPr>
      </w:pPr>
      <w:r w:rsidRPr="008B1FC9">
        <w:t xml:space="preserve">Patient anxiety levels using the </w:t>
      </w:r>
      <w:proofErr w:type="spellStart"/>
      <w:r w:rsidRPr="008B1FC9">
        <w:t>Sp</w:t>
      </w:r>
      <w:del w:id="92" w:author="Kate L" w:date="2015-11-17T11:02:00Z">
        <w:r w:rsidRPr="008B1FC9" w:rsidDel="00B318E8">
          <w:delText>e</w:delText>
        </w:r>
      </w:del>
      <w:r w:rsidRPr="008B1FC9">
        <w:t>i</w:t>
      </w:r>
      <w:ins w:id="93" w:author="Kate L" w:date="2015-11-17T11:02:00Z">
        <w:r w:rsidR="00B318E8">
          <w:t>e</w:t>
        </w:r>
      </w:ins>
      <w:r w:rsidRPr="008B1FC9">
        <w:t>lberge</w:t>
      </w:r>
      <w:r w:rsidR="0094589D">
        <w:t>r</w:t>
      </w:r>
      <w:proofErr w:type="spellEnd"/>
      <w:r w:rsidR="0094589D">
        <w:t xml:space="preserve"> short form State Anxiety Inventory </w:t>
      </w:r>
      <w:r w:rsidR="0094589D" w:rsidRPr="00DE2DE2">
        <w:t>(STAI</w:t>
      </w:r>
      <w:r w:rsidR="0094589D">
        <w:t>)</w:t>
      </w:r>
      <w:r w:rsidRPr="008B1FC9">
        <w:t xml:space="preserve"> at </w:t>
      </w:r>
      <w:del w:id="94" w:author="Kate L" w:date="2015-11-16T11:33:00Z">
        <w:r w:rsidRPr="008B1FC9" w:rsidDel="00F723D9">
          <w:delText xml:space="preserve">baseline, </w:delText>
        </w:r>
      </w:del>
      <w:r w:rsidRPr="008B1FC9">
        <w:t xml:space="preserve">6 weeks and 6 </w:t>
      </w:r>
      <w:r w:rsidRPr="00BF5F83">
        <w:t>months</w:t>
      </w:r>
      <w:r w:rsidR="00BE3672" w:rsidRPr="00BF5F83">
        <w:t xml:space="preserve"> [9]</w:t>
      </w:r>
      <w:r w:rsidRPr="00BF5F83">
        <w:t>.</w:t>
      </w:r>
    </w:p>
    <w:p w14:paraId="77917098" w14:textId="2743DBF8" w:rsidR="00561D35" w:rsidRPr="008B1FC9" w:rsidRDefault="007B0183" w:rsidP="008B1FC9">
      <w:pPr>
        <w:pStyle w:val="NoSpacing"/>
        <w:numPr>
          <w:ilvl w:val="0"/>
          <w:numId w:val="38"/>
        </w:numPr>
      </w:pPr>
      <w:r w:rsidRPr="008B1FC9">
        <w:t>Knowledge</w:t>
      </w:r>
      <w:ins w:id="95" w:author="Kate L" w:date="2015-11-17T11:04:00Z">
        <w:r w:rsidR="00B318E8">
          <w:t>, readiness to decide</w:t>
        </w:r>
      </w:ins>
      <w:r w:rsidRPr="008B1FC9">
        <w:t xml:space="preserve"> and treatment preference, measured using a non-validated questionnaire, at baseline</w:t>
      </w:r>
      <w:del w:id="96" w:author="Kate L" w:date="2015-11-16T11:33:00Z">
        <w:r w:rsidRPr="008B1FC9" w:rsidDel="00F723D9">
          <w:delText xml:space="preserve"> and 6 weeks</w:delText>
        </w:r>
      </w:del>
      <w:r w:rsidRPr="008B1FC9">
        <w:t>.</w:t>
      </w:r>
    </w:p>
    <w:p w14:paraId="21997613" w14:textId="3F2B711A" w:rsidR="007B0183" w:rsidRPr="00BF5F83" w:rsidRDefault="007B0183" w:rsidP="008B1FC9">
      <w:pPr>
        <w:pStyle w:val="NoSpacing"/>
        <w:numPr>
          <w:ilvl w:val="0"/>
          <w:numId w:val="38"/>
        </w:numPr>
      </w:pPr>
      <w:r w:rsidRPr="008B1FC9">
        <w:t xml:space="preserve">Illness perceptions at </w:t>
      </w:r>
      <w:del w:id="97" w:author="Kate L" w:date="2015-11-16T11:33:00Z">
        <w:r w:rsidRPr="008B1FC9" w:rsidDel="00F723D9">
          <w:delText xml:space="preserve">baseline, </w:delText>
        </w:r>
      </w:del>
      <w:r w:rsidRPr="008B1FC9">
        <w:t>6 weeks and 6 months, measure</w:t>
      </w:r>
      <w:r w:rsidR="00EE714F">
        <w:t>d</w:t>
      </w:r>
      <w:r w:rsidRPr="008B1FC9">
        <w:t xml:space="preserve"> using the Brief Illness Perceptions </w:t>
      </w:r>
      <w:r w:rsidRPr="00DE2DE2">
        <w:t>Questionnaire</w:t>
      </w:r>
      <w:r w:rsidR="0094589D" w:rsidRPr="00DE2DE2">
        <w:t xml:space="preserve"> (</w:t>
      </w:r>
      <w:r w:rsidR="0094589D" w:rsidRPr="00BF5F83">
        <w:t>IPQ)</w:t>
      </w:r>
      <w:r w:rsidR="00A64BA0" w:rsidRPr="00BF5F83">
        <w:t xml:space="preserve"> [10]</w:t>
      </w:r>
      <w:r w:rsidRPr="00BF5F83">
        <w:t>.</w:t>
      </w:r>
    </w:p>
    <w:p w14:paraId="17537E50" w14:textId="009EC013" w:rsidR="007B0183" w:rsidRPr="008B1FC9" w:rsidRDefault="007B0183" w:rsidP="008B1FC9">
      <w:pPr>
        <w:pStyle w:val="NoSpacing"/>
        <w:numPr>
          <w:ilvl w:val="0"/>
          <w:numId w:val="38"/>
        </w:numPr>
      </w:pPr>
      <w:r w:rsidRPr="008B1FC9">
        <w:t xml:space="preserve">Coping at </w:t>
      </w:r>
      <w:del w:id="98" w:author="Kate L" w:date="2015-11-16T11:33:00Z">
        <w:r w:rsidRPr="008B1FC9" w:rsidDel="00F723D9">
          <w:delText xml:space="preserve">baseline, </w:delText>
        </w:r>
      </w:del>
      <w:r w:rsidRPr="008B1FC9">
        <w:t>6 weeks and 6 months, measure</w:t>
      </w:r>
      <w:r w:rsidR="00012608">
        <w:t>d</w:t>
      </w:r>
      <w:r w:rsidRPr="008B1FC9">
        <w:t xml:space="preserve"> using the Brief </w:t>
      </w:r>
      <w:r w:rsidRPr="00BF5F83">
        <w:t>COPE</w:t>
      </w:r>
      <w:r w:rsidR="007F4988" w:rsidRPr="00BF5F83">
        <w:t xml:space="preserve"> [11]</w:t>
      </w:r>
      <w:r w:rsidRPr="00BF5F83">
        <w:t>.</w:t>
      </w:r>
    </w:p>
    <w:p w14:paraId="79217A82" w14:textId="77777777" w:rsidR="007B0183" w:rsidRPr="008B1FC9" w:rsidRDefault="007B0183" w:rsidP="008B1FC9">
      <w:pPr>
        <w:pStyle w:val="Heading3"/>
      </w:pPr>
      <w:bookmarkStart w:id="99" w:name="_Toc428171776"/>
      <w:r w:rsidRPr="008B1FC9">
        <w:t>1.</w:t>
      </w:r>
      <w:r w:rsidR="00B81D8C">
        <w:t>3</w:t>
      </w:r>
      <w:r w:rsidRPr="008B1FC9">
        <w:t>.3 Other outcomes</w:t>
      </w:r>
      <w:bookmarkEnd w:id="99"/>
    </w:p>
    <w:p w14:paraId="1465B6F4" w14:textId="77777777" w:rsidR="007C4308" w:rsidRDefault="007B0183" w:rsidP="008B1FC9">
      <w:pPr>
        <w:pStyle w:val="NoSpacing"/>
      </w:pPr>
      <w:r w:rsidRPr="008B1FC9">
        <w:t xml:space="preserve">The study will also compare </w:t>
      </w:r>
      <w:r w:rsidR="002C4F36">
        <w:t>survival outcomes</w:t>
      </w:r>
      <w:r w:rsidRPr="008B1FC9">
        <w:t xml:space="preserve"> and treatment types between control and intervention sites using data that is already collected via the normal cohort study protocol.</w:t>
      </w:r>
    </w:p>
    <w:p w14:paraId="1D286D82" w14:textId="77777777" w:rsidR="007C4308" w:rsidRDefault="007C4308" w:rsidP="007C4308">
      <w:pPr>
        <w:pStyle w:val="Heading3"/>
      </w:pPr>
      <w:bookmarkStart w:id="100" w:name="_Toc428171777"/>
      <w:r>
        <w:t>1.3.4 Process evaluation measures</w:t>
      </w:r>
      <w:bookmarkEnd w:id="100"/>
    </w:p>
    <w:p w14:paraId="32FDD6EA" w14:textId="77777777" w:rsidR="007C4308" w:rsidRDefault="007C4308" w:rsidP="007C4308">
      <w:pPr>
        <w:pStyle w:val="NoSpacing"/>
      </w:pPr>
      <w:r>
        <w:t>The following process evaluation measures will be recorded:</w:t>
      </w:r>
    </w:p>
    <w:p w14:paraId="4F2A9BCF" w14:textId="77777777" w:rsidR="007C4308" w:rsidRDefault="007C4308" w:rsidP="007C4308">
      <w:pPr>
        <w:pStyle w:val="NoSpacing"/>
      </w:pPr>
    </w:p>
    <w:p w14:paraId="30A83502" w14:textId="29A2E139" w:rsidR="007C4308" w:rsidRDefault="007C4308" w:rsidP="007C4308">
      <w:pPr>
        <w:pStyle w:val="NoSpacing"/>
        <w:numPr>
          <w:ilvl w:val="0"/>
          <w:numId w:val="44"/>
        </w:numPr>
      </w:pPr>
      <w:r>
        <w:t>DESI usage by trial staff and patients (staff and patient interviews</w:t>
      </w:r>
      <w:r w:rsidR="00745518">
        <w:t>, patient questionnaires and treatment decision CRF</w:t>
      </w:r>
      <w:r>
        <w:t>).</w:t>
      </w:r>
    </w:p>
    <w:p w14:paraId="40065B47" w14:textId="77777777" w:rsidR="007C4308" w:rsidRDefault="007C4308" w:rsidP="007C4308">
      <w:pPr>
        <w:pStyle w:val="NoSpacing"/>
        <w:numPr>
          <w:ilvl w:val="0"/>
          <w:numId w:val="44"/>
        </w:numPr>
      </w:pPr>
      <w:r>
        <w:t>DESI acceptability (staff and patient interviews).</w:t>
      </w:r>
    </w:p>
    <w:p w14:paraId="4EE88C8E" w14:textId="68A71362" w:rsidR="007C4308" w:rsidRDefault="007C4308" w:rsidP="007C4308">
      <w:pPr>
        <w:pStyle w:val="NoSpacing"/>
        <w:numPr>
          <w:ilvl w:val="0"/>
          <w:numId w:val="44"/>
        </w:numPr>
      </w:pPr>
      <w:r>
        <w:t>DESI usefulness (staff and patient interviews</w:t>
      </w:r>
      <w:r w:rsidR="00745518">
        <w:t xml:space="preserve"> and patient questionnaires</w:t>
      </w:r>
      <w:r>
        <w:t>).</w:t>
      </w:r>
    </w:p>
    <w:p w14:paraId="4A6514A7" w14:textId="77777777" w:rsidR="007C4308" w:rsidRDefault="007C4308" w:rsidP="007C4308">
      <w:pPr>
        <w:pStyle w:val="NoSpacing"/>
        <w:numPr>
          <w:ilvl w:val="0"/>
          <w:numId w:val="44"/>
        </w:numPr>
      </w:pPr>
      <w:r>
        <w:t>Barriers and facilitators to embedding the DESI into everyday routine clinical practice (staff interviews).</w:t>
      </w:r>
    </w:p>
    <w:p w14:paraId="22D6282E" w14:textId="77777777" w:rsidR="007C4308" w:rsidRDefault="007C4308" w:rsidP="007C4308">
      <w:pPr>
        <w:pStyle w:val="NoSpacing"/>
        <w:numPr>
          <w:ilvl w:val="0"/>
          <w:numId w:val="44"/>
        </w:numPr>
      </w:pPr>
      <w:r>
        <w:t xml:space="preserve">Levels of shared decision making determined by scoring of audio-recordings of consultations, patient interviews and </w:t>
      </w:r>
      <w:proofErr w:type="spellStart"/>
      <w:r>
        <w:t>CollaboRATE</w:t>
      </w:r>
      <w:proofErr w:type="spellEnd"/>
      <w:r>
        <w:t>.</w:t>
      </w:r>
    </w:p>
    <w:p w14:paraId="0CD03A91" w14:textId="77777777" w:rsidR="00EB78D8" w:rsidRDefault="00EB78D8" w:rsidP="00EB78D8">
      <w:pPr>
        <w:pStyle w:val="NoSpacing"/>
      </w:pPr>
    </w:p>
    <w:p w14:paraId="2B637597" w14:textId="49ECD5B4" w:rsidR="00EB78D8" w:rsidRPr="007C4308" w:rsidRDefault="00EB78D8" w:rsidP="00EB78D8">
      <w:pPr>
        <w:pStyle w:val="NoSpacing"/>
      </w:pPr>
      <w:r>
        <w:t>A selection of breast units randomised to the intervention arm (</w:t>
      </w:r>
      <w:r w:rsidR="00745518">
        <w:t xml:space="preserve">8 </w:t>
      </w:r>
      <w:r>
        <w:t>units) and a selection of control arm breast units (</w:t>
      </w:r>
      <w:r w:rsidR="00745518">
        <w:t xml:space="preserve">8 </w:t>
      </w:r>
      <w:r>
        <w:t xml:space="preserve">units) will be used for the process evaluation. These will be selected to be representative of the randomised units. Interviews with clinicians will only be conducted within the intervention arm sites and consultations will only be recorded when the chemotherapy decision is being discussed.  </w:t>
      </w:r>
    </w:p>
    <w:p w14:paraId="21A2DC14" w14:textId="77777777" w:rsidR="00AF3611" w:rsidRPr="008B1FC9" w:rsidRDefault="00AF3611" w:rsidP="008B1FC9">
      <w:pPr>
        <w:pStyle w:val="Heading2"/>
      </w:pPr>
      <w:bookmarkStart w:id="101" w:name="_Toc421094212"/>
      <w:bookmarkStart w:id="102" w:name="_Toc428171778"/>
      <w:r w:rsidRPr="008B1FC9">
        <w:t>1.</w:t>
      </w:r>
      <w:r w:rsidR="00B81D8C">
        <w:t>4</w:t>
      </w:r>
      <w:r w:rsidR="008B1FC9">
        <w:t xml:space="preserve"> </w:t>
      </w:r>
      <w:r w:rsidRPr="008B1FC9">
        <w:t>Sample size</w:t>
      </w:r>
      <w:bookmarkEnd w:id="101"/>
      <w:bookmarkEnd w:id="102"/>
    </w:p>
    <w:p w14:paraId="7FE1A3E8" w14:textId="77777777" w:rsidR="001E75FA" w:rsidRPr="008B1FC9" w:rsidRDefault="001E75FA" w:rsidP="008B1FC9">
      <w:pPr>
        <w:pStyle w:val="NoSpacing"/>
      </w:pPr>
      <w:r w:rsidRPr="008B1FC9">
        <w:t>The primary endpoint will be the global health status/</w:t>
      </w:r>
      <w:proofErr w:type="spellStart"/>
      <w:r w:rsidRPr="008B1FC9">
        <w:t>QoL</w:t>
      </w:r>
      <w:proofErr w:type="spellEnd"/>
      <w:r w:rsidRPr="008B1FC9">
        <w:t xml:space="preserve"> sc</w:t>
      </w:r>
      <w:r w:rsidR="007B0599" w:rsidRPr="008B1FC9">
        <w:t>al</w:t>
      </w:r>
      <w:r w:rsidRPr="008B1FC9">
        <w:t xml:space="preserve">e (questions 29 and 30 of </w:t>
      </w:r>
      <w:r w:rsidR="00A14008">
        <w:t xml:space="preserve">the </w:t>
      </w:r>
      <w:r w:rsidR="00BC2C68">
        <w:t>EORTC-QLQ-C30) at</w:t>
      </w:r>
      <w:r w:rsidRPr="008B1FC9">
        <w:t xml:space="preserve"> 6 months </w:t>
      </w:r>
      <w:commentRangeStart w:id="103"/>
      <w:commentRangeStart w:id="104"/>
      <w:r w:rsidRPr="008B1FC9">
        <w:t xml:space="preserve">post intervention. </w:t>
      </w:r>
      <w:commentRangeEnd w:id="103"/>
      <w:r w:rsidR="005F0F55">
        <w:rPr>
          <w:rStyle w:val="CommentReference"/>
          <w:rFonts w:asciiTheme="minorHAnsi" w:hAnsiTheme="minorHAnsi"/>
        </w:rPr>
        <w:commentReference w:id="103"/>
      </w:r>
      <w:r w:rsidRPr="008B1FC9">
        <w:t xml:space="preserve">Assuming </w:t>
      </w:r>
      <w:commentRangeEnd w:id="104"/>
      <w:r w:rsidR="008C19FC">
        <w:rPr>
          <w:rStyle w:val="CommentReference"/>
          <w:rFonts w:asciiTheme="minorHAnsi" w:hAnsiTheme="minorHAnsi"/>
        </w:rPr>
        <w:commentReference w:id="104"/>
      </w:r>
      <w:r w:rsidRPr="008B1FC9">
        <w:t>50 units are randomised to either the DESI intervention (25 units) or control (usual care - 25 units) then we can estimate a preliminary sample size assuming a fixed number of cluster</w:t>
      </w:r>
      <w:r w:rsidR="006265AF">
        <w:t>s</w:t>
      </w:r>
      <w:r w:rsidRPr="008B1FC9">
        <w:t xml:space="preserve"> (k=50) and try to recruit a set number of women per clust</w:t>
      </w:r>
      <w:r w:rsidRPr="00BF5F83">
        <w:t>er</w:t>
      </w:r>
      <w:r w:rsidR="00365782" w:rsidRPr="00BF5F83">
        <w:t xml:space="preserve"> [12]</w:t>
      </w:r>
      <w:r w:rsidRPr="00BF5F83">
        <w:t>. Data from the EORTC Reference Manual</w:t>
      </w:r>
      <w:r w:rsidR="003D7419" w:rsidRPr="00BF5F83">
        <w:t xml:space="preserve"> [13]</w:t>
      </w:r>
      <w:r w:rsidRPr="00BF5F83">
        <w:t xml:space="preserve"> suggests a mean global health status/</w:t>
      </w:r>
      <w:proofErr w:type="spellStart"/>
      <w:r w:rsidRPr="00BF5F83">
        <w:t>QoL</w:t>
      </w:r>
      <w:proofErr w:type="spellEnd"/>
      <w:r w:rsidRPr="00BF5F83">
        <w:t xml:space="preserve"> sc</w:t>
      </w:r>
      <w:r w:rsidR="007B0599" w:rsidRPr="00BF5F83">
        <w:t>al</w:t>
      </w:r>
      <w:r w:rsidRPr="00BF5F83">
        <w:t>e of 58.2 with a standard deviation</w:t>
      </w:r>
      <w:r w:rsidR="007B0599" w:rsidRPr="00BF5F83">
        <w:t xml:space="preserve"> (SD)</w:t>
      </w:r>
      <w:r w:rsidRPr="00BF5F83">
        <w:t xml:space="preserve"> of 25.6 for women aged 70 or more with breast cancer. Cocks and colleagues</w:t>
      </w:r>
      <w:r w:rsidR="007C5163" w:rsidRPr="00BF5F83">
        <w:t xml:space="preserve"> [14]</w:t>
      </w:r>
      <w:r w:rsidRPr="00BF5F83">
        <w:t xml:space="preserve"> suggested the following guidelines for interpretation of the global health status/</w:t>
      </w:r>
      <w:proofErr w:type="spellStart"/>
      <w:r w:rsidRPr="00BF5F83">
        <w:t>QoL</w:t>
      </w:r>
      <w:proofErr w:type="spellEnd"/>
      <w:r w:rsidRPr="00BF5F83">
        <w:t xml:space="preserve"> that</w:t>
      </w:r>
      <w:r w:rsidRPr="008B1FC9">
        <w:t xml:space="preserve"> estimates for trivial, small, and medium mean differences were 1, 7, and 13 points respectively. </w:t>
      </w:r>
    </w:p>
    <w:p w14:paraId="0E5A07C6" w14:textId="77777777" w:rsidR="006F20AD" w:rsidRPr="008B1FC9" w:rsidRDefault="006F20AD" w:rsidP="008B1FC9">
      <w:pPr>
        <w:pStyle w:val="NoSpacing"/>
      </w:pPr>
    </w:p>
    <w:p w14:paraId="2EE90096" w14:textId="4A972619" w:rsidR="006F20AD" w:rsidRPr="008B1FC9" w:rsidRDefault="00655FD1" w:rsidP="008B1FC9">
      <w:pPr>
        <w:pStyle w:val="NoSpacing"/>
      </w:pPr>
      <w:r>
        <w:t>Assuming a</w:t>
      </w:r>
      <w:r w:rsidR="007B0599" w:rsidRPr="008B1FC9">
        <w:t xml:space="preserve"> SD of 26 points for the global health status/</w:t>
      </w:r>
      <w:proofErr w:type="spellStart"/>
      <w:r w:rsidR="007B0599" w:rsidRPr="008B1FC9">
        <w:t>QoL</w:t>
      </w:r>
      <w:proofErr w:type="spellEnd"/>
      <w:r w:rsidR="007B0599" w:rsidRPr="008B1FC9">
        <w:t xml:space="preserve"> scale and a mean difference of 7 or more points on the global health status/</w:t>
      </w:r>
      <w:proofErr w:type="spellStart"/>
      <w:r w:rsidR="007B0599" w:rsidRPr="008B1FC9">
        <w:t>QoL</w:t>
      </w:r>
      <w:proofErr w:type="spellEnd"/>
      <w:r w:rsidR="007B0599" w:rsidRPr="008B1FC9">
        <w:t xml:space="preserve"> scale between the groups is of clinical/practical importance (a “small” standardised effect size of 0.27). With no allowance for clustering; for </w:t>
      </w:r>
      <w:ins w:id="105" w:author="lynda wyld" w:date="2016-02-22T16:32:00Z">
        <w:r w:rsidR="00481772">
          <w:t xml:space="preserve">the </w:t>
        </w:r>
      </w:ins>
      <w:r w:rsidR="007B0599" w:rsidRPr="008B1FC9">
        <w:t xml:space="preserve">PET versus surgery DESI comparison with 291 eligible women per group we will have </w:t>
      </w:r>
      <w:ins w:id="106" w:author="lynda wyld" w:date="2016-02-22T16:32:00Z">
        <w:r w:rsidR="00481772">
          <w:t xml:space="preserve">a </w:t>
        </w:r>
      </w:ins>
      <w:r w:rsidR="007B0599" w:rsidRPr="008B1FC9">
        <w:t>90% power of detecting this difference or more as statistically significant between the groups at the 5% two-sided level. If we assume an intra-class correlation of 0.05 then allowing for the clustered RCT design we will need to recruit 25 more women, eligible for using the decision aids, per cluster (i.e. 50 clusters x 25 women), 1</w:t>
      </w:r>
      <w:r w:rsidR="00BC2C68">
        <w:t>,</w:t>
      </w:r>
      <w:r w:rsidR="007B0599" w:rsidRPr="008B1FC9">
        <w:t xml:space="preserve">250 in total (this assumes a design effect of 2.2). </w:t>
      </w:r>
      <w:r w:rsidR="001913F2" w:rsidRPr="008B1FC9">
        <w:t>With a 20% loss to follow-up by 6 months we need to recruit 34 women per cluster (50 clusters x 34 women) or 1</w:t>
      </w:r>
      <w:r w:rsidR="00BC2C68">
        <w:t>,</w:t>
      </w:r>
      <w:r w:rsidR="001913F2" w:rsidRPr="008B1FC9">
        <w:t xml:space="preserve">700 in total (850 per </w:t>
      </w:r>
      <w:r w:rsidR="001913F2" w:rsidRPr="008B1FC9">
        <w:lastRenderedPageBreak/>
        <w:t xml:space="preserve">group). Based on our site recruitment data the majority of the sites will pass this number of cases after being in operation for 24 months. </w:t>
      </w:r>
    </w:p>
    <w:p w14:paraId="3BC8432C" w14:textId="77777777" w:rsidR="00685688" w:rsidRPr="008B1FC9" w:rsidRDefault="00685688" w:rsidP="008B1FC9">
      <w:pPr>
        <w:pStyle w:val="Heading2"/>
      </w:pPr>
      <w:bookmarkStart w:id="107" w:name="_Toc428171779"/>
      <w:bookmarkStart w:id="108" w:name="_Toc421094215"/>
      <w:r w:rsidRPr="008B1FC9">
        <w:t>1.</w:t>
      </w:r>
      <w:r w:rsidR="00B81D8C">
        <w:t>5</w:t>
      </w:r>
      <w:r w:rsidRPr="008B1FC9">
        <w:t xml:space="preserve"> Randomisation</w:t>
      </w:r>
      <w:bookmarkEnd w:id="107"/>
    </w:p>
    <w:p w14:paraId="0CC5D02B" w14:textId="77777777" w:rsidR="00685688" w:rsidRPr="008B1FC9" w:rsidRDefault="00685688" w:rsidP="008B1FC9">
      <w:pPr>
        <w:pStyle w:val="NoSpacing"/>
      </w:pPr>
      <w:r w:rsidRPr="008B1FC9">
        <w:t>Centres will be cluster randomised to one of two arms</w:t>
      </w:r>
      <w:r w:rsidR="008B0DB0">
        <w:t xml:space="preserve">, </w:t>
      </w:r>
      <w:r w:rsidRPr="008B1FC9">
        <w:t xml:space="preserve">stratified </w:t>
      </w:r>
      <w:r w:rsidR="008B0DB0">
        <w:t>by high and low</w:t>
      </w:r>
      <w:r w:rsidRPr="008B1FC9">
        <w:t xml:space="preserve"> PET and </w:t>
      </w:r>
      <w:r w:rsidR="00BC2C68">
        <w:t xml:space="preserve">high and low </w:t>
      </w:r>
      <w:r w:rsidRPr="008B1FC9">
        <w:t>chemotherapy rate</w:t>
      </w:r>
      <w:r w:rsidR="008B0DB0">
        <w:t>s</w:t>
      </w:r>
      <w:r w:rsidRPr="008B1FC9">
        <w:t>.</w:t>
      </w:r>
      <w:r w:rsidR="008B0DB0">
        <w:t xml:space="preserve"> Data for the stratification will be derived from the cohort study which has collected accurate data on treatment rates for both PET versus surgery and chemotherapy versus no chemotherapy. The two arms are:</w:t>
      </w:r>
      <w:r w:rsidRPr="008B1FC9">
        <w:t xml:space="preserve"> </w:t>
      </w:r>
    </w:p>
    <w:p w14:paraId="1BCFCBA7" w14:textId="77777777" w:rsidR="00685688" w:rsidRPr="008B1FC9" w:rsidRDefault="00685688" w:rsidP="008B1FC9">
      <w:pPr>
        <w:pStyle w:val="NoSpacing"/>
      </w:pPr>
    </w:p>
    <w:p w14:paraId="0DC48AD5" w14:textId="77777777" w:rsidR="00685688" w:rsidRPr="008B1FC9" w:rsidRDefault="00685688" w:rsidP="00AF1D32">
      <w:pPr>
        <w:pStyle w:val="NoSpacing"/>
        <w:numPr>
          <w:ilvl w:val="0"/>
          <w:numId w:val="43"/>
        </w:numPr>
      </w:pPr>
      <w:r w:rsidRPr="008B1FC9">
        <w:rPr>
          <w:b/>
        </w:rPr>
        <w:t>Control.</w:t>
      </w:r>
      <w:r w:rsidRPr="008B1FC9">
        <w:t xml:space="preserve"> Usual standard practice for older women (&gt;70 years) diagnosed with breast cancer with no change to normal counselling and decision making practice.</w:t>
      </w:r>
    </w:p>
    <w:p w14:paraId="480EB398" w14:textId="77777777" w:rsidR="00685688" w:rsidRPr="008B1FC9" w:rsidRDefault="00685688" w:rsidP="008B1FC9">
      <w:pPr>
        <w:pStyle w:val="NoSpacing"/>
      </w:pPr>
    </w:p>
    <w:p w14:paraId="770C9A1E" w14:textId="77777777" w:rsidR="00685688" w:rsidRDefault="00685688" w:rsidP="00AF1D32">
      <w:pPr>
        <w:pStyle w:val="NoSpacing"/>
        <w:numPr>
          <w:ilvl w:val="0"/>
          <w:numId w:val="43"/>
        </w:numPr>
      </w:pPr>
      <w:r w:rsidRPr="008B1FC9">
        <w:rPr>
          <w:b/>
        </w:rPr>
        <w:t>Intervention.</w:t>
      </w:r>
      <w:r w:rsidRPr="008B1FC9">
        <w:t xml:space="preserve"> Usual standard practice for older women (&gt;70 years) diagnosed with breast cancer plus optional clinician and patient access to the DESIs (option grid, detailed information booklet and clinical algorithm) which will have been made available to these units to adopt as their standard of care. </w:t>
      </w:r>
    </w:p>
    <w:p w14:paraId="3981712D" w14:textId="77777777" w:rsidR="00AF3611" w:rsidRPr="008B1FC9" w:rsidRDefault="008B1FC9" w:rsidP="008B1FC9">
      <w:pPr>
        <w:pStyle w:val="Heading2"/>
      </w:pPr>
      <w:bookmarkStart w:id="109" w:name="_Toc428171780"/>
      <w:r>
        <w:t>1.</w:t>
      </w:r>
      <w:r w:rsidR="00B81D8C">
        <w:t>6</w:t>
      </w:r>
      <w:r w:rsidR="00AF3611" w:rsidRPr="008B1FC9">
        <w:t xml:space="preserve"> Data monitoring</w:t>
      </w:r>
      <w:bookmarkEnd w:id="108"/>
      <w:bookmarkEnd w:id="109"/>
      <w:r w:rsidR="00AF3611" w:rsidRPr="008B1FC9">
        <w:t xml:space="preserve"> </w:t>
      </w:r>
    </w:p>
    <w:p w14:paraId="35DFA3FD" w14:textId="77777777" w:rsidR="006C31BC" w:rsidRPr="008B1FC9" w:rsidRDefault="006C31BC" w:rsidP="008B1FC9">
      <w:pPr>
        <w:pStyle w:val="NoSpacing"/>
      </w:pPr>
      <w:r w:rsidRPr="008B1FC9">
        <w:t xml:space="preserve">Data will be monitored for quality and completeness by the Study Team. Missing data will be chased until it is received, confirmed as not available, or the trial is at analysis. The Study Team will conduct source data verification </w:t>
      </w:r>
      <w:r w:rsidRPr="00DE2DE2">
        <w:t>(SDV) on a minimum</w:t>
      </w:r>
      <w:r w:rsidRPr="008B1FC9">
        <w:t xml:space="preserve"> of 10% of patients. </w:t>
      </w:r>
    </w:p>
    <w:p w14:paraId="5FA2F62D" w14:textId="77777777" w:rsidR="00AF3611" w:rsidRPr="008B1FC9" w:rsidRDefault="008B1FC9" w:rsidP="008B1FC9">
      <w:pPr>
        <w:pStyle w:val="Heading3"/>
      </w:pPr>
      <w:bookmarkStart w:id="110" w:name="_Toc421094216"/>
      <w:bookmarkStart w:id="111" w:name="_Toc428171781"/>
      <w:r>
        <w:t>1.</w:t>
      </w:r>
      <w:r w:rsidR="00B81D8C">
        <w:t>6</w:t>
      </w:r>
      <w:r w:rsidR="00AF3611" w:rsidRPr="008B1FC9">
        <w:t>.1 Data Monitoring and Ethics Committee (DMEC)</w:t>
      </w:r>
      <w:bookmarkEnd w:id="110"/>
      <w:bookmarkEnd w:id="111"/>
    </w:p>
    <w:p w14:paraId="09CB1150" w14:textId="77777777" w:rsidR="00C2221B" w:rsidRPr="008B1FC9" w:rsidRDefault="00C2221B" w:rsidP="008B1FC9">
      <w:pPr>
        <w:pStyle w:val="NoSpacing"/>
      </w:pPr>
      <w:r w:rsidRPr="008B1FC9">
        <w:t xml:space="preserve">The </w:t>
      </w:r>
      <w:r w:rsidRPr="00DE2DE2">
        <w:t>DMEC will be</w:t>
      </w:r>
      <w:r w:rsidRPr="008B1FC9">
        <w:t xml:space="preserve"> composed of the following independent members: a geriatrician, a medical oncologist and a breast surgeon. The DMEC for the Age G</w:t>
      </w:r>
      <w:r w:rsidR="007168BA">
        <w:t>ap</w:t>
      </w:r>
      <w:r w:rsidRPr="008B1FC9">
        <w:t xml:space="preserve"> study is already well established and comprises Professor Alistair Thompson, Professor Margot Gosney and Dr Matthew Hatton. They meet every 6 months and review study progress and a full DMEC report is produced. So far there have been no issues related to study progress. The study will continue with the same monitoring agreement.</w:t>
      </w:r>
      <w:bookmarkStart w:id="112" w:name="_Toc421094217"/>
    </w:p>
    <w:p w14:paraId="4E63F24B" w14:textId="77777777" w:rsidR="00C2221B" w:rsidRPr="008B1FC9" w:rsidRDefault="00C2221B" w:rsidP="008B1FC9">
      <w:pPr>
        <w:pStyle w:val="Heading3"/>
      </w:pPr>
      <w:bookmarkStart w:id="113" w:name="_Toc428171782"/>
      <w:r w:rsidRPr="008B1FC9">
        <w:t>1.</w:t>
      </w:r>
      <w:r w:rsidR="00B81D8C">
        <w:t>6</w:t>
      </w:r>
      <w:r w:rsidRPr="008B1FC9">
        <w:t>.2 Trial Management Group (TMG)</w:t>
      </w:r>
      <w:bookmarkEnd w:id="113"/>
    </w:p>
    <w:p w14:paraId="6B5304FB" w14:textId="77777777" w:rsidR="00C2221B" w:rsidRPr="008B1FC9" w:rsidRDefault="00C2221B" w:rsidP="008B1FC9">
      <w:pPr>
        <w:pStyle w:val="NoSpacing"/>
      </w:pPr>
      <w:r w:rsidRPr="008B1FC9">
        <w:t xml:space="preserve">The </w:t>
      </w:r>
      <w:r w:rsidRPr="00DE2DE2">
        <w:t>TMG provides</w:t>
      </w:r>
      <w:r w:rsidRPr="008B1FC9">
        <w:t xml:space="preserve"> overall supervision of the trial, in particular:</w:t>
      </w:r>
      <w:r w:rsidR="0067227A">
        <w:t xml:space="preserve"> </w:t>
      </w:r>
      <w:r w:rsidR="0067227A" w:rsidRPr="0067227A">
        <w:t>trial progress, adherence to the protocol, patient safety,</w:t>
      </w:r>
      <w:r w:rsidR="0067227A">
        <w:t xml:space="preserve"> input into the SAP</w:t>
      </w:r>
      <w:r w:rsidR="0067227A" w:rsidRPr="0067227A">
        <w:t xml:space="preserve"> and consideration of new information.</w:t>
      </w:r>
    </w:p>
    <w:p w14:paraId="6AF2F3F0" w14:textId="77777777" w:rsidR="000C606D" w:rsidRPr="008B1FC9" w:rsidRDefault="0067227A" w:rsidP="0067227A">
      <w:pPr>
        <w:pStyle w:val="Heading3"/>
      </w:pPr>
      <w:bookmarkStart w:id="114" w:name="_Toc428171783"/>
      <w:r>
        <w:t>1.</w:t>
      </w:r>
      <w:r w:rsidR="00B81D8C">
        <w:t>6</w:t>
      </w:r>
      <w:r w:rsidR="000C606D" w:rsidRPr="008B1FC9">
        <w:t>.3 Interim analysis</w:t>
      </w:r>
      <w:bookmarkEnd w:id="114"/>
    </w:p>
    <w:p w14:paraId="0585279E" w14:textId="77777777" w:rsidR="00FE052E" w:rsidRDefault="000C606D" w:rsidP="00FE052E">
      <w:pPr>
        <w:pStyle w:val="NoSpacing"/>
      </w:pPr>
      <w:r w:rsidRPr="008B1FC9">
        <w:t xml:space="preserve">There are no planned early stopping rules for this trial other than failure to recruit at a viable rate. This will be monitored by the TMG and DMEC. The study may be stopped after interim analysis after 12 months if the study is not meeting recruitment targets. This decision will be made by the TMG on the basis of advice from the DMEC. </w:t>
      </w:r>
    </w:p>
    <w:p w14:paraId="604D7B63" w14:textId="77777777" w:rsidR="00FE052E" w:rsidRDefault="00FE052E" w:rsidP="00FE052E">
      <w:pPr>
        <w:pStyle w:val="Heading1"/>
      </w:pPr>
      <w:bookmarkStart w:id="115" w:name="_Toc428171784"/>
      <w:r>
        <w:t>2 Data sources, protocol non-compliance and analysis populations</w:t>
      </w:r>
      <w:bookmarkEnd w:id="115"/>
    </w:p>
    <w:p w14:paraId="17837E80" w14:textId="77777777" w:rsidR="00FE052E" w:rsidRDefault="00FE052E" w:rsidP="00FE052E">
      <w:pPr>
        <w:pStyle w:val="Heading2"/>
      </w:pPr>
      <w:bookmarkStart w:id="116" w:name="_Toc428171785"/>
      <w:r w:rsidRPr="008B1FC9">
        <w:t>2.1 Data sources</w:t>
      </w:r>
      <w:bookmarkEnd w:id="116"/>
    </w:p>
    <w:p w14:paraId="2A98BFCE" w14:textId="77777777" w:rsidR="006119D2" w:rsidRDefault="006119D2" w:rsidP="006119D2">
      <w:pPr>
        <w:pStyle w:val="NoSpacing"/>
      </w:pPr>
      <w:r>
        <w:t>Data used in this study will come from data entered into the following sources:</w:t>
      </w:r>
    </w:p>
    <w:p w14:paraId="41030A5E" w14:textId="77777777" w:rsidR="006119D2" w:rsidRDefault="006119D2" w:rsidP="006119D2">
      <w:pPr>
        <w:pStyle w:val="NoSpacing"/>
      </w:pPr>
    </w:p>
    <w:p w14:paraId="2CB18B65" w14:textId="77777777" w:rsidR="006119D2" w:rsidRPr="00DE2DE2" w:rsidRDefault="006119D2" w:rsidP="006119D2">
      <w:pPr>
        <w:pStyle w:val="NoSpacing"/>
        <w:numPr>
          <w:ilvl w:val="0"/>
          <w:numId w:val="45"/>
        </w:numPr>
      </w:pPr>
      <w:r>
        <w:t>Case Report Forms (</w:t>
      </w:r>
      <w:r w:rsidRPr="00DE2DE2">
        <w:t>CRFs)</w:t>
      </w:r>
    </w:p>
    <w:p w14:paraId="323D73F7" w14:textId="77777777" w:rsidR="006119D2" w:rsidRDefault="006119D2" w:rsidP="006119D2">
      <w:pPr>
        <w:pStyle w:val="NoSpacing"/>
        <w:numPr>
          <w:ilvl w:val="0"/>
          <w:numId w:val="45"/>
        </w:numPr>
      </w:pPr>
      <w:r>
        <w:t>Study Questionnaires</w:t>
      </w:r>
    </w:p>
    <w:p w14:paraId="7A968F23" w14:textId="77777777" w:rsidR="009D4842" w:rsidRDefault="009D4842" w:rsidP="009D4842">
      <w:pPr>
        <w:pStyle w:val="NoSpacing"/>
      </w:pPr>
    </w:p>
    <w:p w14:paraId="7CFE2BB2" w14:textId="77777777" w:rsidR="009D4842" w:rsidRPr="006119D2" w:rsidRDefault="009D4842" w:rsidP="009D4842">
      <w:pPr>
        <w:pStyle w:val="NoSpacing"/>
      </w:pPr>
      <w:r>
        <w:t>The data will be stored on a bespoke database constructe</w:t>
      </w:r>
      <w:r w:rsidR="00BC2C68">
        <w:t xml:space="preserve">d by the Study Data Manager (Mr </w:t>
      </w:r>
      <w:r>
        <w:t xml:space="preserve">Tim Chater). Data will be monitored by the study data monitor periodically to check accuracy. </w:t>
      </w:r>
      <w:r w:rsidR="00FF4F53">
        <w:t>SDV</w:t>
      </w:r>
      <w:r>
        <w:t xml:space="preserve"> will be obtained on 10% of the study sample. </w:t>
      </w:r>
    </w:p>
    <w:p w14:paraId="3DDF40C7" w14:textId="77777777" w:rsidR="00FE052E" w:rsidRDefault="00FE052E" w:rsidP="00FE052E">
      <w:pPr>
        <w:pStyle w:val="Heading2"/>
      </w:pPr>
      <w:bookmarkStart w:id="117" w:name="_Toc428171786"/>
      <w:r w:rsidRPr="008B1FC9">
        <w:lastRenderedPageBreak/>
        <w:t>2.2 Protocol non-compliances</w:t>
      </w:r>
      <w:bookmarkEnd w:id="117"/>
    </w:p>
    <w:p w14:paraId="38C4E889" w14:textId="77777777" w:rsidR="00840D88" w:rsidRDefault="005F57AF" w:rsidP="009D4842">
      <w:pPr>
        <w:pStyle w:val="NoSpacing"/>
      </w:pPr>
      <w:r>
        <w:t xml:space="preserve">For the purposes of the analyses, </w:t>
      </w:r>
      <w:r w:rsidR="00840D88">
        <w:t>sites that are randomised to the intervention (DESIs) who do not implement/offer any part of the intervention will be classified as protocol non-compliances.</w:t>
      </w:r>
    </w:p>
    <w:p w14:paraId="7519AC3A" w14:textId="77777777" w:rsidR="00840D88" w:rsidRDefault="00840D88" w:rsidP="009D4842">
      <w:pPr>
        <w:pStyle w:val="NoSpacing"/>
      </w:pPr>
    </w:p>
    <w:p w14:paraId="74F132D0" w14:textId="77777777" w:rsidR="00FE052E" w:rsidRDefault="00FE052E" w:rsidP="00FE052E">
      <w:pPr>
        <w:pStyle w:val="Heading2"/>
      </w:pPr>
      <w:bookmarkStart w:id="118" w:name="_Toc428171787"/>
      <w:r w:rsidRPr="008B1FC9">
        <w:t>2.3 Analysis populations</w:t>
      </w:r>
      <w:bookmarkEnd w:id="118"/>
    </w:p>
    <w:p w14:paraId="64375E9B" w14:textId="77777777" w:rsidR="00FE052E" w:rsidRPr="00DE2DE2" w:rsidRDefault="00FE052E" w:rsidP="00FE052E">
      <w:pPr>
        <w:pStyle w:val="Heading3"/>
      </w:pPr>
      <w:bookmarkStart w:id="119" w:name="_Toc428171788"/>
      <w:r w:rsidRPr="008B1FC9">
        <w:t>2.3.1 Intention to treat (</w:t>
      </w:r>
      <w:r w:rsidRPr="00DE2DE2">
        <w:t>ITT)</w:t>
      </w:r>
      <w:bookmarkEnd w:id="119"/>
    </w:p>
    <w:p w14:paraId="3B3542B1" w14:textId="5BA7613D" w:rsidR="00782E31" w:rsidRPr="00DE2DE2" w:rsidRDefault="00782E31" w:rsidP="00782E31">
      <w:pPr>
        <w:pStyle w:val="NoSpacing"/>
      </w:pPr>
      <w:r w:rsidRPr="00DE2DE2">
        <w:t xml:space="preserve">This includes all </w:t>
      </w:r>
      <w:r w:rsidR="005F57AF" w:rsidRPr="00DE2DE2">
        <w:t>patients for whom consent is obtained</w:t>
      </w:r>
      <w:r w:rsidR="007E41F7">
        <w:t xml:space="preserve"> including those </w:t>
      </w:r>
      <w:commentRangeStart w:id="120"/>
      <w:r w:rsidR="007E41F7">
        <w:t>at protocol non-compliant sites</w:t>
      </w:r>
      <w:ins w:id="121" w:author="User" w:date="2016-02-15T14:27:00Z">
        <w:r w:rsidR="00CD79C6">
          <w:t xml:space="preserve"> (e.g. don’t want to use DESI)</w:t>
        </w:r>
      </w:ins>
      <w:r w:rsidR="005F57AF" w:rsidRPr="00DE2DE2">
        <w:t>.</w:t>
      </w:r>
      <w:commentRangeEnd w:id="120"/>
      <w:r w:rsidR="005F0F55">
        <w:rPr>
          <w:rStyle w:val="CommentReference"/>
          <w:rFonts w:asciiTheme="minorHAnsi" w:hAnsiTheme="minorHAnsi"/>
        </w:rPr>
        <w:commentReference w:id="120"/>
      </w:r>
      <w:r w:rsidR="005F57AF" w:rsidRPr="00DE2DE2">
        <w:t xml:space="preserve"> </w:t>
      </w:r>
      <w:r w:rsidRPr="00DE2DE2">
        <w:t xml:space="preserve">The ITT set will be used as the primary set for analysis and any other sets for sensitivity analysis. </w:t>
      </w:r>
    </w:p>
    <w:p w14:paraId="054C46BD" w14:textId="77777777" w:rsidR="00FE052E" w:rsidRPr="008B1FC9" w:rsidRDefault="00FE052E" w:rsidP="00FE052E">
      <w:pPr>
        <w:pStyle w:val="Heading3"/>
      </w:pPr>
      <w:bookmarkStart w:id="122" w:name="_Toc428171789"/>
      <w:r w:rsidRPr="00DE2DE2">
        <w:t>2.3.2 Per Protocol set (PP)</w:t>
      </w:r>
      <w:bookmarkEnd w:id="122"/>
    </w:p>
    <w:p w14:paraId="5A426A3E" w14:textId="77777777" w:rsidR="00840D88" w:rsidRDefault="005F57AF" w:rsidP="00FE052E">
      <w:pPr>
        <w:pStyle w:val="NoSpacing"/>
      </w:pPr>
      <w:r>
        <w:t>This</w:t>
      </w:r>
      <w:r w:rsidR="00840D88">
        <w:t xml:space="preserve"> is a subset of the ITT set </w:t>
      </w:r>
      <w:r w:rsidR="007E41F7">
        <w:t xml:space="preserve">and excludes protocol non-compliant sites. Patients at intervention sites that choose not to receive the intervention will be included in the per protocol analysis, as this is a pragmatic </w:t>
      </w:r>
      <w:r w:rsidR="00D829CC">
        <w:t>study</w:t>
      </w:r>
      <w:r w:rsidR="007E41F7">
        <w:t xml:space="preserve">. </w:t>
      </w:r>
    </w:p>
    <w:p w14:paraId="40F2C575" w14:textId="77777777" w:rsidR="00065531" w:rsidRPr="008B1FC9" w:rsidRDefault="00065531" w:rsidP="0067227A">
      <w:pPr>
        <w:pStyle w:val="Heading1"/>
      </w:pPr>
      <w:bookmarkStart w:id="123" w:name="_Toc428171790"/>
      <w:r w:rsidRPr="008B1FC9">
        <w:t>3 Outline of statistical analyses</w:t>
      </w:r>
      <w:bookmarkEnd w:id="123"/>
    </w:p>
    <w:p w14:paraId="3C8DF9CA" w14:textId="77777777" w:rsidR="00065531" w:rsidRDefault="00065531" w:rsidP="0067227A">
      <w:pPr>
        <w:pStyle w:val="Heading2"/>
      </w:pPr>
      <w:bookmarkStart w:id="124" w:name="_Toc428171791"/>
      <w:r w:rsidRPr="008B1FC9">
        <w:t>3.1 General considerations</w:t>
      </w:r>
      <w:bookmarkEnd w:id="124"/>
    </w:p>
    <w:p w14:paraId="2DB47D85" w14:textId="77777777" w:rsidR="00DD6E88" w:rsidRPr="00DD6E88" w:rsidRDefault="00DD6E88" w:rsidP="00DD6E88">
      <w:pPr>
        <w:pStyle w:val="NoSpacing"/>
      </w:pPr>
      <w:r>
        <w:t>As the trial is a parallel group cluster RCT</w:t>
      </w:r>
      <w:r w:rsidR="00AB7177">
        <w:t>,</w:t>
      </w:r>
      <w:r>
        <w:t xml:space="preserve"> data will be reported according to the CONSORT statement for cluster </w:t>
      </w:r>
      <w:r w:rsidRPr="00BF5F83">
        <w:t>trials</w:t>
      </w:r>
      <w:r w:rsidR="007C5163" w:rsidRPr="00BF5F83">
        <w:t xml:space="preserve"> [15]</w:t>
      </w:r>
      <w:r w:rsidRPr="00BF5F83">
        <w:t>.</w:t>
      </w:r>
      <w:r>
        <w:t xml:space="preserve"> All statistical analysis exploratory tests will be two-tailed </w:t>
      </w:r>
      <w:r w:rsidR="00C151B2">
        <w:t>at the 5% significance level.</w:t>
      </w:r>
      <w:r>
        <w:rPr>
          <w:rFonts w:eastAsiaTheme="minorEastAsia"/>
        </w:rPr>
        <w:t xml:space="preserve"> </w:t>
      </w:r>
    </w:p>
    <w:p w14:paraId="00402792" w14:textId="77777777" w:rsidR="00065531" w:rsidRPr="008B1FC9" w:rsidRDefault="00065531" w:rsidP="0067227A">
      <w:pPr>
        <w:pStyle w:val="Heading2"/>
      </w:pPr>
      <w:bookmarkStart w:id="125" w:name="_Toc428171792"/>
      <w:r w:rsidRPr="008B1FC9">
        <w:t>3.2 Demographics and baseline characteristics</w:t>
      </w:r>
      <w:bookmarkEnd w:id="125"/>
    </w:p>
    <w:p w14:paraId="383AADC2" w14:textId="77777777" w:rsidR="00065531" w:rsidRPr="008B1FC9" w:rsidRDefault="00065531" w:rsidP="008B1FC9">
      <w:pPr>
        <w:pStyle w:val="NoSpacing"/>
      </w:pPr>
      <w:r w:rsidRPr="008B1FC9">
        <w:t xml:space="preserve">Baseline socio-demographic (age, ethnicity), </w:t>
      </w:r>
      <w:commentRangeStart w:id="126"/>
      <w:r w:rsidRPr="008B1FC9">
        <w:t>physical measurements</w:t>
      </w:r>
      <w:commentRangeEnd w:id="126"/>
      <w:r w:rsidR="00E42B68">
        <w:rPr>
          <w:rStyle w:val="CommentReference"/>
          <w:rFonts w:asciiTheme="minorHAnsi" w:hAnsiTheme="minorHAnsi"/>
        </w:rPr>
        <w:commentReference w:id="126"/>
      </w:r>
      <w:r w:rsidR="00E42B68">
        <w:t xml:space="preserve"> </w:t>
      </w:r>
      <w:r w:rsidRPr="008B1FC9">
        <w:t xml:space="preserve">and health related </w:t>
      </w:r>
      <w:proofErr w:type="spellStart"/>
      <w:r w:rsidR="00C151B2">
        <w:t>QoL</w:t>
      </w:r>
      <w:proofErr w:type="spellEnd"/>
      <w:r w:rsidR="00C151B2">
        <w:t xml:space="preserve"> </w:t>
      </w:r>
      <w:r w:rsidRPr="008B1FC9">
        <w:t>data</w:t>
      </w:r>
      <w:r w:rsidR="00C151B2">
        <w:t xml:space="preserve"> (EORTC-QLQ-C30, BR23, ELD15)</w:t>
      </w:r>
      <w:r w:rsidRPr="008B1FC9">
        <w:t xml:space="preserve"> will be summarised and assessed for comparability between the </w:t>
      </w:r>
      <w:r w:rsidR="00887909">
        <w:t>intervention and control groups</w:t>
      </w:r>
      <w:r w:rsidRPr="008B1FC9">
        <w:t xml:space="preserve">.  For continuous variables means and standard deviations or medians and interquartile ranges will be calculated depending on the distribution of the data. The number of observations will be presented alongside the summaries. For categorical variables such as age sub-group (75-79, 80-84, 85-89 and 90+ years) and ethnicity, the number and percentage of participants in each of the categories will be presented. </w:t>
      </w:r>
    </w:p>
    <w:p w14:paraId="3E28BB47" w14:textId="77777777" w:rsidR="00065531" w:rsidRPr="008B1FC9" w:rsidRDefault="00065531" w:rsidP="008B1FC9">
      <w:pPr>
        <w:pStyle w:val="NoSpacing"/>
      </w:pPr>
    </w:p>
    <w:p w14:paraId="3BA565D0" w14:textId="77777777" w:rsidR="00065531" w:rsidRPr="008B1FC9" w:rsidRDefault="00065531" w:rsidP="008B1FC9">
      <w:pPr>
        <w:pStyle w:val="NoSpacing"/>
      </w:pPr>
      <w:r w:rsidRPr="008B1FC9">
        <w:t xml:space="preserve">All baseline summaries will be presented and reported for each group (DESI; control) and in total. Baseline imbalances in these characteristics will be descriptively reported and adjusted for in the statistical model. </w:t>
      </w:r>
    </w:p>
    <w:p w14:paraId="533FC04B" w14:textId="77777777" w:rsidR="00D713AF" w:rsidRDefault="00D713AF" w:rsidP="0067227A">
      <w:pPr>
        <w:pStyle w:val="Heading3"/>
      </w:pPr>
      <w:bookmarkStart w:id="127" w:name="_Toc428171793"/>
      <w:r w:rsidRPr="008B1FC9">
        <w:t>3.2.1 Definitions and data manipulation</w:t>
      </w:r>
      <w:bookmarkEnd w:id="127"/>
    </w:p>
    <w:p w14:paraId="4FC0CE05" w14:textId="77777777" w:rsidR="00FF4F53" w:rsidRDefault="00FF4F53" w:rsidP="00FF4F53">
      <w:pPr>
        <w:pStyle w:val="NoSpacing"/>
      </w:pPr>
      <w:r>
        <w:t xml:space="preserve">The </w:t>
      </w:r>
      <w:commentRangeStart w:id="128"/>
      <w:commentRangeStart w:id="129"/>
      <w:r>
        <w:t xml:space="preserve">baseline date </w:t>
      </w:r>
      <w:commentRangeEnd w:id="128"/>
      <w:r w:rsidR="004920E5">
        <w:rPr>
          <w:rStyle w:val="CommentReference"/>
          <w:rFonts w:asciiTheme="minorHAnsi" w:hAnsiTheme="minorHAnsi"/>
        </w:rPr>
        <w:commentReference w:id="128"/>
      </w:r>
      <w:r>
        <w:t xml:space="preserve">is </w:t>
      </w:r>
      <w:commentRangeEnd w:id="129"/>
      <w:r w:rsidR="005F0F55">
        <w:rPr>
          <w:rStyle w:val="CommentReference"/>
          <w:rFonts w:asciiTheme="minorHAnsi" w:hAnsiTheme="minorHAnsi"/>
        </w:rPr>
        <w:commentReference w:id="129"/>
      </w:r>
      <w:r>
        <w:t>the date of patient consent. The centre will be defined as the place from which the patient was identified.</w:t>
      </w:r>
    </w:p>
    <w:p w14:paraId="32AC6850" w14:textId="77777777" w:rsidR="00FF4F53" w:rsidRDefault="00FF4F53" w:rsidP="00FF4F53">
      <w:pPr>
        <w:pStyle w:val="NoSpacing"/>
      </w:pPr>
    </w:p>
    <w:p w14:paraId="1B2A9E61" w14:textId="77777777" w:rsidR="00FF4F53" w:rsidRPr="00FF4F53" w:rsidRDefault="00FF4F53" w:rsidP="00FF4F53">
      <w:pPr>
        <w:pStyle w:val="NoSpacing"/>
        <w:rPr>
          <w:b/>
          <w:bCs/>
        </w:rPr>
      </w:pPr>
      <w:bookmarkStart w:id="130" w:name="_Toc423961435"/>
      <w:commentRangeStart w:id="131"/>
      <w:r w:rsidRPr="00FF4F53">
        <w:rPr>
          <w:b/>
          <w:bCs/>
        </w:rPr>
        <w:t xml:space="preserve">3.2.1.1 </w:t>
      </w:r>
      <w:proofErr w:type="spellStart"/>
      <w:r w:rsidR="00D528EF">
        <w:rPr>
          <w:b/>
          <w:bCs/>
        </w:rPr>
        <w:t>QoL</w:t>
      </w:r>
      <w:proofErr w:type="spellEnd"/>
      <w:r w:rsidR="00D528EF">
        <w:rPr>
          <w:b/>
          <w:bCs/>
        </w:rPr>
        <w:t xml:space="preserve"> s</w:t>
      </w:r>
      <w:r w:rsidRPr="00FF4F53">
        <w:rPr>
          <w:b/>
          <w:bCs/>
        </w:rPr>
        <w:t>coring algorithms</w:t>
      </w:r>
      <w:bookmarkEnd w:id="130"/>
      <w:commentRangeEnd w:id="131"/>
      <w:r w:rsidR="00E42799">
        <w:rPr>
          <w:rStyle w:val="CommentReference"/>
          <w:rFonts w:asciiTheme="minorHAnsi" w:hAnsiTheme="minorHAnsi"/>
        </w:rPr>
        <w:commentReference w:id="131"/>
      </w:r>
    </w:p>
    <w:p w14:paraId="4D0AB67F" w14:textId="77777777" w:rsidR="00FF4F53" w:rsidRPr="00FF4F53" w:rsidRDefault="00FF4F53" w:rsidP="00FF4F53">
      <w:pPr>
        <w:pStyle w:val="NoSpacing"/>
      </w:pPr>
      <w:r w:rsidRPr="00FF4F53">
        <w:t xml:space="preserve">Scoring of the </w:t>
      </w:r>
      <w:r w:rsidR="002F4989">
        <w:t>three</w:t>
      </w:r>
      <w:r w:rsidRPr="00FF4F53">
        <w:t xml:space="preserve"> questionnaires will be integrated into the database. The results will be checked using the raw data by the </w:t>
      </w:r>
      <w:r w:rsidR="00BC2C68">
        <w:t xml:space="preserve">study </w:t>
      </w:r>
      <w:r w:rsidRPr="00FF4F53">
        <w:t xml:space="preserve">statistician. For the EORTC-QLQ-C30 and EORTC-QLQ-BR23, the R package </w:t>
      </w:r>
      <w:proofErr w:type="spellStart"/>
      <w:r w:rsidRPr="00BF5F83">
        <w:t>QoLR</w:t>
      </w:r>
      <w:proofErr w:type="spellEnd"/>
      <w:r w:rsidRPr="00BF5F83">
        <w:t xml:space="preserve"> [</w:t>
      </w:r>
      <w:r w:rsidR="007C5163" w:rsidRPr="00BF5F83">
        <w:t>16</w:t>
      </w:r>
      <w:r w:rsidRPr="00BF5F83">
        <w:t xml:space="preserve">] will be used to calculate the scores. This package follows </w:t>
      </w:r>
      <w:r w:rsidRPr="00BF5F83">
        <w:rPr>
          <w:i/>
        </w:rPr>
        <w:t>The EORTC-C30 Scoring Manual (3</w:t>
      </w:r>
      <w:r w:rsidRPr="00BF5F83">
        <w:rPr>
          <w:i/>
          <w:vertAlign w:val="superscript"/>
        </w:rPr>
        <w:t>rd</w:t>
      </w:r>
      <w:r w:rsidRPr="00BF5F83">
        <w:rPr>
          <w:i/>
        </w:rPr>
        <w:t xml:space="preserve"> Edition)</w:t>
      </w:r>
      <w:r w:rsidRPr="00BF5F83">
        <w:t xml:space="preserve"> [</w:t>
      </w:r>
      <w:r w:rsidR="007C5163" w:rsidRPr="00BF5F83">
        <w:t>17</w:t>
      </w:r>
      <w:r w:rsidRPr="00BF5F83">
        <w:t>] for both scoring and dealing with missing data</w:t>
      </w:r>
      <w:r w:rsidRPr="00BF5F83">
        <w:rPr>
          <w:i/>
        </w:rPr>
        <w:t xml:space="preserve">. </w:t>
      </w:r>
      <w:r w:rsidRPr="00BF5F83">
        <w:t>For the EORTC-QLQ-ELD15, R functions will be</w:t>
      </w:r>
      <w:r w:rsidRPr="00FF4F53">
        <w:t xml:space="preserve"> written in order to calculate the scores. </w:t>
      </w:r>
    </w:p>
    <w:p w14:paraId="2F07F603" w14:textId="77777777" w:rsidR="00FF4F53" w:rsidRPr="00FF4F53" w:rsidRDefault="00FF4F53" w:rsidP="00FF4F53">
      <w:pPr>
        <w:pStyle w:val="NoSpacing"/>
        <w:rPr>
          <w:u w:val="single"/>
        </w:rPr>
      </w:pPr>
    </w:p>
    <w:p w14:paraId="5F759CB1" w14:textId="77777777" w:rsidR="00FF4F53" w:rsidRPr="00FF4F53" w:rsidRDefault="00FF4F53" w:rsidP="00FF4F53">
      <w:pPr>
        <w:pStyle w:val="NoSpacing"/>
        <w:rPr>
          <w:u w:val="single"/>
        </w:rPr>
      </w:pPr>
      <w:r w:rsidRPr="00FF4F53">
        <w:rPr>
          <w:u w:val="single"/>
        </w:rPr>
        <w:t>EORTC-QLQ-C30 and EORTC-QLQ-BR23</w:t>
      </w:r>
    </w:p>
    <w:p w14:paraId="3E0916B5" w14:textId="77777777" w:rsidR="00FF4F53" w:rsidRDefault="00FF4F53" w:rsidP="00FF4F53">
      <w:pPr>
        <w:pStyle w:val="NoSpacing"/>
      </w:pPr>
      <w:r w:rsidRPr="00FF4F53">
        <w:lastRenderedPageBreak/>
        <w:t xml:space="preserve">The EORTC-QLQ-C30 and the EORTC-QLQ-BR23 will be scored according to </w:t>
      </w:r>
      <w:r w:rsidRPr="00FF4F53">
        <w:rPr>
          <w:i/>
        </w:rPr>
        <w:t>The EORTC-C30 Scoring Manual (3</w:t>
      </w:r>
      <w:r w:rsidRPr="00FF4F53">
        <w:rPr>
          <w:i/>
          <w:vertAlign w:val="superscript"/>
        </w:rPr>
        <w:t>rd</w:t>
      </w:r>
      <w:r w:rsidRPr="00FF4F53">
        <w:rPr>
          <w:i/>
        </w:rPr>
        <w:t xml:space="preserve"> Edition</w:t>
      </w:r>
      <w:r w:rsidRPr="00BF5F83">
        <w:rPr>
          <w:i/>
        </w:rPr>
        <w:t>)</w:t>
      </w:r>
      <w:r w:rsidRPr="00BF5F83">
        <w:t xml:space="preserve"> [</w:t>
      </w:r>
      <w:r w:rsidR="007C5163" w:rsidRPr="00BF5F83">
        <w:t>17</w:t>
      </w:r>
      <w:r w:rsidRPr="00BF5F83">
        <w:t>], which</w:t>
      </w:r>
      <w:r w:rsidRPr="00FF4F53">
        <w:t xml:space="preserve"> contains information on how to score both questionnaires.</w:t>
      </w:r>
      <w:r w:rsidR="00073FC3">
        <w:t xml:space="preserve"> A high score for a functional scale represents a high/healthy level of functioning, a high score for the global health status/</w:t>
      </w:r>
      <w:proofErr w:type="spellStart"/>
      <w:r w:rsidR="00073FC3">
        <w:t>QoL</w:t>
      </w:r>
      <w:proofErr w:type="spellEnd"/>
      <w:r w:rsidR="00073FC3">
        <w:t xml:space="preserve"> represents a high </w:t>
      </w:r>
      <w:proofErr w:type="spellStart"/>
      <w:r w:rsidR="00073FC3">
        <w:t>QoL</w:t>
      </w:r>
      <w:proofErr w:type="spellEnd"/>
      <w:r w:rsidR="00073FC3">
        <w:t xml:space="preserve">, whilst a high score for a symptom scale represents a high level of symptomology/problems. </w:t>
      </w:r>
      <w:r w:rsidRPr="00FF4F53">
        <w:t>The EORTC-QLQ-C30 comprises 30 items, made up of 9 scales and 6 single items split into three categories: global health status/</w:t>
      </w:r>
      <w:proofErr w:type="spellStart"/>
      <w:r w:rsidRPr="00FF4F53">
        <w:t>QoL</w:t>
      </w:r>
      <w:proofErr w:type="spellEnd"/>
      <w:r w:rsidRPr="00FF4F53">
        <w:t>, functional scales and symptom scales/items. They are as follows:</w:t>
      </w:r>
    </w:p>
    <w:p w14:paraId="7DB8E083" w14:textId="77777777" w:rsidR="00FF4F53" w:rsidRDefault="00FF4F53" w:rsidP="00FF4F53">
      <w:pPr>
        <w:pStyle w:val="NoSpacing"/>
      </w:pPr>
    </w:p>
    <w:tbl>
      <w:tblPr>
        <w:tblStyle w:val="TableGrid"/>
        <w:tblW w:w="0" w:type="auto"/>
        <w:jc w:val="center"/>
        <w:tblLook w:val="04A0" w:firstRow="1" w:lastRow="0" w:firstColumn="1" w:lastColumn="0" w:noHBand="0" w:noVBand="1"/>
      </w:tblPr>
      <w:tblGrid>
        <w:gridCol w:w="4621"/>
        <w:gridCol w:w="4621"/>
      </w:tblGrid>
      <w:tr w:rsidR="00FF4F53" w:rsidRPr="00FF4F53" w14:paraId="06B612DD" w14:textId="77777777" w:rsidTr="00F47848">
        <w:trPr>
          <w:jc w:val="center"/>
        </w:trPr>
        <w:tc>
          <w:tcPr>
            <w:tcW w:w="4621" w:type="dxa"/>
          </w:tcPr>
          <w:p w14:paraId="3889FBB9" w14:textId="77777777" w:rsidR="00FF4F53" w:rsidRPr="00FF4F53" w:rsidRDefault="00FF4F53" w:rsidP="00FF4F53">
            <w:pPr>
              <w:pStyle w:val="NoSpacing"/>
            </w:pPr>
          </w:p>
        </w:tc>
        <w:tc>
          <w:tcPr>
            <w:tcW w:w="4621" w:type="dxa"/>
          </w:tcPr>
          <w:p w14:paraId="208AC50C" w14:textId="77777777" w:rsidR="00FF4F53" w:rsidRPr="00FF4F53" w:rsidRDefault="00FF4F53" w:rsidP="00FF4F53">
            <w:pPr>
              <w:pStyle w:val="NoSpacing"/>
              <w:rPr>
                <w:b/>
              </w:rPr>
            </w:pPr>
            <w:r w:rsidRPr="00FF4F53">
              <w:rPr>
                <w:b/>
              </w:rPr>
              <w:t xml:space="preserve">Items* </w:t>
            </w:r>
          </w:p>
        </w:tc>
      </w:tr>
      <w:tr w:rsidR="00FF4F53" w:rsidRPr="00FF4F53" w14:paraId="3283C1BF" w14:textId="77777777" w:rsidTr="00F47848">
        <w:trPr>
          <w:jc w:val="center"/>
        </w:trPr>
        <w:tc>
          <w:tcPr>
            <w:tcW w:w="4621" w:type="dxa"/>
          </w:tcPr>
          <w:p w14:paraId="11FE4FED" w14:textId="77777777" w:rsidR="00FF4F53" w:rsidRPr="00FF4F53" w:rsidRDefault="00FF4F53" w:rsidP="00FF4F53">
            <w:pPr>
              <w:pStyle w:val="NoSpacing"/>
              <w:rPr>
                <w:b/>
              </w:rPr>
            </w:pPr>
            <w:r w:rsidRPr="00FF4F53">
              <w:rPr>
                <w:b/>
              </w:rPr>
              <w:t>Global health status/</w:t>
            </w:r>
            <w:proofErr w:type="spellStart"/>
            <w:r w:rsidRPr="00FF4F53">
              <w:rPr>
                <w:b/>
              </w:rPr>
              <w:t>QoL</w:t>
            </w:r>
            <w:proofErr w:type="spellEnd"/>
          </w:p>
          <w:p w14:paraId="644CEDF1" w14:textId="77777777" w:rsidR="00FF4F53" w:rsidRPr="00FF4F53" w:rsidRDefault="00FF4F53" w:rsidP="00FF4F53">
            <w:pPr>
              <w:pStyle w:val="NoSpacing"/>
            </w:pPr>
            <w:r w:rsidRPr="00FF4F53">
              <w:t>Global health status/</w:t>
            </w:r>
            <w:proofErr w:type="spellStart"/>
            <w:r w:rsidRPr="00FF4F53">
              <w:t>Qol</w:t>
            </w:r>
            <w:proofErr w:type="spellEnd"/>
            <w:r w:rsidRPr="00FF4F53">
              <w:t xml:space="preserve"> (revised)</w:t>
            </w:r>
          </w:p>
        </w:tc>
        <w:tc>
          <w:tcPr>
            <w:tcW w:w="4621" w:type="dxa"/>
          </w:tcPr>
          <w:p w14:paraId="76513540" w14:textId="77777777" w:rsidR="00FF4F53" w:rsidRPr="00FF4F53" w:rsidRDefault="00FF4F53" w:rsidP="00FF4F53">
            <w:pPr>
              <w:pStyle w:val="NoSpacing"/>
            </w:pPr>
          </w:p>
          <w:p w14:paraId="2474DE60" w14:textId="77777777" w:rsidR="00FF4F53" w:rsidRPr="00FF4F53" w:rsidRDefault="00FF4F53" w:rsidP="00FF4F53">
            <w:pPr>
              <w:pStyle w:val="NoSpacing"/>
            </w:pPr>
            <w:r w:rsidRPr="00FF4F53">
              <w:t>29, 30</w:t>
            </w:r>
          </w:p>
        </w:tc>
      </w:tr>
      <w:tr w:rsidR="00FF4F53" w:rsidRPr="00FF4F53" w14:paraId="29B882DA" w14:textId="77777777" w:rsidTr="00F47848">
        <w:trPr>
          <w:jc w:val="center"/>
        </w:trPr>
        <w:tc>
          <w:tcPr>
            <w:tcW w:w="4621" w:type="dxa"/>
          </w:tcPr>
          <w:p w14:paraId="03AC910F" w14:textId="77777777" w:rsidR="00FF4F53" w:rsidRPr="00FF4F53" w:rsidRDefault="00FF4F53" w:rsidP="00FF4F53">
            <w:pPr>
              <w:pStyle w:val="NoSpacing"/>
              <w:rPr>
                <w:b/>
              </w:rPr>
            </w:pPr>
            <w:r w:rsidRPr="00FF4F53">
              <w:rPr>
                <w:b/>
              </w:rPr>
              <w:t>Functional scales</w:t>
            </w:r>
          </w:p>
          <w:p w14:paraId="0E45A9AB" w14:textId="77777777" w:rsidR="00FF4F53" w:rsidRPr="00FF4F53" w:rsidRDefault="00FF4F53" w:rsidP="00FF4F53">
            <w:pPr>
              <w:pStyle w:val="NoSpacing"/>
            </w:pPr>
            <w:r w:rsidRPr="00FF4F53">
              <w:t>Physical functioning (revised)</w:t>
            </w:r>
          </w:p>
          <w:p w14:paraId="218AC7F6" w14:textId="77777777" w:rsidR="00FF4F53" w:rsidRPr="00FF4F53" w:rsidRDefault="00FF4F53" w:rsidP="00FF4F53">
            <w:pPr>
              <w:pStyle w:val="NoSpacing"/>
            </w:pPr>
            <w:r w:rsidRPr="00FF4F53">
              <w:t>Role functioning (revised)</w:t>
            </w:r>
          </w:p>
          <w:p w14:paraId="6425DCBD" w14:textId="77777777" w:rsidR="00FF4F53" w:rsidRPr="00FF4F53" w:rsidRDefault="00FF4F53" w:rsidP="00FF4F53">
            <w:pPr>
              <w:pStyle w:val="NoSpacing"/>
            </w:pPr>
            <w:r w:rsidRPr="00FF4F53">
              <w:t>Emotional functioning</w:t>
            </w:r>
          </w:p>
          <w:p w14:paraId="1B923D97" w14:textId="77777777" w:rsidR="00FF4F53" w:rsidRPr="00FF4F53" w:rsidRDefault="00FF4F53" w:rsidP="00FF4F53">
            <w:pPr>
              <w:pStyle w:val="NoSpacing"/>
            </w:pPr>
            <w:r w:rsidRPr="00FF4F53">
              <w:t>Cognitive functioning</w:t>
            </w:r>
          </w:p>
          <w:p w14:paraId="54519828" w14:textId="77777777" w:rsidR="00FF4F53" w:rsidRPr="00FF4F53" w:rsidRDefault="00FF4F53" w:rsidP="00FF4F53">
            <w:pPr>
              <w:pStyle w:val="NoSpacing"/>
            </w:pPr>
            <w:r w:rsidRPr="00FF4F53">
              <w:t>Social functioning</w:t>
            </w:r>
          </w:p>
        </w:tc>
        <w:tc>
          <w:tcPr>
            <w:tcW w:w="4621" w:type="dxa"/>
          </w:tcPr>
          <w:p w14:paraId="59470940" w14:textId="77777777" w:rsidR="00FF4F53" w:rsidRPr="00FF4F53" w:rsidRDefault="00FF4F53" w:rsidP="00FF4F53">
            <w:pPr>
              <w:pStyle w:val="NoSpacing"/>
            </w:pPr>
          </w:p>
          <w:p w14:paraId="153ACA79" w14:textId="77777777" w:rsidR="00FF4F53" w:rsidRPr="00FF4F53" w:rsidRDefault="00FF4F53" w:rsidP="00FF4F53">
            <w:pPr>
              <w:pStyle w:val="NoSpacing"/>
            </w:pPr>
            <w:r w:rsidRPr="00FF4F53">
              <w:t>1 to 5</w:t>
            </w:r>
          </w:p>
          <w:p w14:paraId="0B763EDB" w14:textId="77777777" w:rsidR="00FF4F53" w:rsidRPr="00FF4F53" w:rsidRDefault="00FF4F53" w:rsidP="00FF4F53">
            <w:pPr>
              <w:pStyle w:val="NoSpacing"/>
            </w:pPr>
            <w:r w:rsidRPr="00FF4F53">
              <w:t>6, 7</w:t>
            </w:r>
          </w:p>
          <w:p w14:paraId="52560231" w14:textId="77777777" w:rsidR="00FF4F53" w:rsidRPr="00FF4F53" w:rsidRDefault="00FF4F53" w:rsidP="00FF4F53">
            <w:pPr>
              <w:pStyle w:val="NoSpacing"/>
            </w:pPr>
            <w:r w:rsidRPr="00FF4F53">
              <w:t>21 to 24</w:t>
            </w:r>
          </w:p>
          <w:p w14:paraId="489EF934" w14:textId="77777777" w:rsidR="00FF4F53" w:rsidRPr="00FF4F53" w:rsidRDefault="00FF4F53" w:rsidP="00FF4F53">
            <w:pPr>
              <w:pStyle w:val="NoSpacing"/>
            </w:pPr>
            <w:r w:rsidRPr="00FF4F53">
              <w:t>20, 25</w:t>
            </w:r>
          </w:p>
          <w:p w14:paraId="15CB0CD8" w14:textId="77777777" w:rsidR="00FF4F53" w:rsidRPr="00FF4F53" w:rsidRDefault="00FF4F53" w:rsidP="00FF4F53">
            <w:pPr>
              <w:pStyle w:val="NoSpacing"/>
            </w:pPr>
            <w:r w:rsidRPr="00FF4F53">
              <w:t>26, 27</w:t>
            </w:r>
          </w:p>
        </w:tc>
      </w:tr>
      <w:tr w:rsidR="00FF4F53" w:rsidRPr="00FF4F53" w14:paraId="7F3D7632" w14:textId="77777777" w:rsidTr="00F47848">
        <w:trPr>
          <w:jc w:val="center"/>
        </w:trPr>
        <w:tc>
          <w:tcPr>
            <w:tcW w:w="4621" w:type="dxa"/>
          </w:tcPr>
          <w:p w14:paraId="2680AA82" w14:textId="77777777" w:rsidR="00FF4F53" w:rsidRPr="00FF4F53" w:rsidRDefault="00FF4F53" w:rsidP="00FF4F53">
            <w:pPr>
              <w:pStyle w:val="NoSpacing"/>
            </w:pPr>
            <w:r w:rsidRPr="00FF4F53">
              <w:rPr>
                <w:b/>
              </w:rPr>
              <w:t>Symptom scales/items</w:t>
            </w:r>
          </w:p>
          <w:p w14:paraId="3119F161" w14:textId="77777777" w:rsidR="00FF4F53" w:rsidRPr="00FF4F53" w:rsidRDefault="00FF4F53" w:rsidP="00FF4F53">
            <w:pPr>
              <w:pStyle w:val="NoSpacing"/>
            </w:pPr>
            <w:r w:rsidRPr="00FF4F53">
              <w:t>Fatigue</w:t>
            </w:r>
          </w:p>
          <w:p w14:paraId="4B4DD9E6" w14:textId="77777777" w:rsidR="00FF4F53" w:rsidRPr="00FF4F53" w:rsidRDefault="00FF4F53" w:rsidP="00FF4F53">
            <w:pPr>
              <w:pStyle w:val="NoSpacing"/>
            </w:pPr>
            <w:r w:rsidRPr="00FF4F53">
              <w:t>Nausea and vomiting</w:t>
            </w:r>
          </w:p>
          <w:p w14:paraId="04AD2739" w14:textId="77777777" w:rsidR="00FF4F53" w:rsidRPr="00FF4F53" w:rsidRDefault="00FF4F53" w:rsidP="00FF4F53">
            <w:pPr>
              <w:pStyle w:val="NoSpacing"/>
            </w:pPr>
            <w:r w:rsidRPr="00FF4F53">
              <w:t>Pain</w:t>
            </w:r>
          </w:p>
          <w:p w14:paraId="01C660F2" w14:textId="77777777" w:rsidR="00FF4F53" w:rsidRPr="00FF4F53" w:rsidRDefault="00FF4F53" w:rsidP="00FF4F53">
            <w:pPr>
              <w:pStyle w:val="NoSpacing"/>
            </w:pPr>
            <w:r w:rsidRPr="00FF4F53">
              <w:t>Dyspnoea</w:t>
            </w:r>
          </w:p>
          <w:p w14:paraId="3281CFF9" w14:textId="77777777" w:rsidR="00FF4F53" w:rsidRPr="00FF4F53" w:rsidRDefault="00FF4F53" w:rsidP="00FF4F53">
            <w:pPr>
              <w:pStyle w:val="NoSpacing"/>
            </w:pPr>
            <w:r w:rsidRPr="00FF4F53">
              <w:t>Insomnia</w:t>
            </w:r>
          </w:p>
          <w:p w14:paraId="391455CE" w14:textId="77777777" w:rsidR="00FF4F53" w:rsidRPr="00FF4F53" w:rsidRDefault="00FF4F53" w:rsidP="00FF4F53">
            <w:pPr>
              <w:pStyle w:val="NoSpacing"/>
            </w:pPr>
            <w:r w:rsidRPr="00FF4F53">
              <w:t>Appetite loss</w:t>
            </w:r>
          </w:p>
          <w:p w14:paraId="5C2CA237" w14:textId="77777777" w:rsidR="00FF4F53" w:rsidRPr="00FF4F53" w:rsidRDefault="00FF4F53" w:rsidP="00FF4F53">
            <w:pPr>
              <w:pStyle w:val="NoSpacing"/>
            </w:pPr>
            <w:r w:rsidRPr="00FF4F53">
              <w:t>Constipation</w:t>
            </w:r>
          </w:p>
          <w:p w14:paraId="375804C7" w14:textId="77777777" w:rsidR="00FF4F53" w:rsidRPr="00FF4F53" w:rsidRDefault="00FF4F53" w:rsidP="00FF4F53">
            <w:pPr>
              <w:pStyle w:val="NoSpacing"/>
            </w:pPr>
            <w:r w:rsidRPr="00FF4F53">
              <w:t>Diarrhoea</w:t>
            </w:r>
          </w:p>
          <w:p w14:paraId="46BC163E" w14:textId="77777777" w:rsidR="00FF4F53" w:rsidRPr="00FF4F53" w:rsidRDefault="00FF4F53" w:rsidP="00FF4F53">
            <w:pPr>
              <w:pStyle w:val="NoSpacing"/>
            </w:pPr>
            <w:r w:rsidRPr="00FF4F53">
              <w:t>Financial difficulties</w:t>
            </w:r>
          </w:p>
        </w:tc>
        <w:tc>
          <w:tcPr>
            <w:tcW w:w="4621" w:type="dxa"/>
          </w:tcPr>
          <w:p w14:paraId="38AE1B18" w14:textId="77777777" w:rsidR="00FF4F53" w:rsidRPr="00FF4F53" w:rsidRDefault="00FF4F53" w:rsidP="00FF4F53">
            <w:pPr>
              <w:pStyle w:val="NoSpacing"/>
            </w:pPr>
          </w:p>
          <w:p w14:paraId="0A524801" w14:textId="77777777" w:rsidR="00FF4F53" w:rsidRPr="00FF4F53" w:rsidRDefault="00FF4F53" w:rsidP="00FF4F53">
            <w:pPr>
              <w:pStyle w:val="NoSpacing"/>
            </w:pPr>
            <w:r w:rsidRPr="00FF4F53">
              <w:t>10, 12, 18</w:t>
            </w:r>
          </w:p>
          <w:p w14:paraId="11A11181" w14:textId="77777777" w:rsidR="00FF4F53" w:rsidRPr="00FF4F53" w:rsidRDefault="00FF4F53" w:rsidP="00FF4F53">
            <w:pPr>
              <w:pStyle w:val="NoSpacing"/>
            </w:pPr>
            <w:r w:rsidRPr="00FF4F53">
              <w:t>14, 15</w:t>
            </w:r>
          </w:p>
          <w:p w14:paraId="6B292BBF" w14:textId="77777777" w:rsidR="00FF4F53" w:rsidRPr="00FF4F53" w:rsidRDefault="00FF4F53" w:rsidP="00FF4F53">
            <w:pPr>
              <w:pStyle w:val="NoSpacing"/>
            </w:pPr>
            <w:r w:rsidRPr="00FF4F53">
              <w:t>9, 19</w:t>
            </w:r>
          </w:p>
          <w:p w14:paraId="25802CD5" w14:textId="77777777" w:rsidR="00FF4F53" w:rsidRPr="00FF4F53" w:rsidRDefault="00FF4F53" w:rsidP="00FF4F53">
            <w:pPr>
              <w:pStyle w:val="NoSpacing"/>
            </w:pPr>
            <w:r w:rsidRPr="00FF4F53">
              <w:t>8</w:t>
            </w:r>
          </w:p>
          <w:p w14:paraId="4144B754" w14:textId="77777777" w:rsidR="00FF4F53" w:rsidRPr="00FF4F53" w:rsidRDefault="00FF4F53" w:rsidP="00FF4F53">
            <w:pPr>
              <w:pStyle w:val="NoSpacing"/>
            </w:pPr>
            <w:r w:rsidRPr="00FF4F53">
              <w:t>11</w:t>
            </w:r>
          </w:p>
          <w:p w14:paraId="0439E417" w14:textId="77777777" w:rsidR="00FF4F53" w:rsidRPr="00FF4F53" w:rsidRDefault="00FF4F53" w:rsidP="00FF4F53">
            <w:pPr>
              <w:pStyle w:val="NoSpacing"/>
            </w:pPr>
            <w:r w:rsidRPr="00FF4F53">
              <w:t>13</w:t>
            </w:r>
          </w:p>
          <w:p w14:paraId="3BF00047" w14:textId="77777777" w:rsidR="00FF4F53" w:rsidRPr="00FF4F53" w:rsidRDefault="00FF4F53" w:rsidP="00FF4F53">
            <w:pPr>
              <w:pStyle w:val="NoSpacing"/>
            </w:pPr>
            <w:r w:rsidRPr="00FF4F53">
              <w:t>16</w:t>
            </w:r>
          </w:p>
          <w:p w14:paraId="014766EF" w14:textId="77777777" w:rsidR="00FF4F53" w:rsidRPr="00FF4F53" w:rsidRDefault="00FF4F53" w:rsidP="00FF4F53">
            <w:pPr>
              <w:pStyle w:val="NoSpacing"/>
            </w:pPr>
            <w:r w:rsidRPr="00FF4F53">
              <w:t>17</w:t>
            </w:r>
          </w:p>
          <w:p w14:paraId="2B4488B6" w14:textId="77777777" w:rsidR="00FF4F53" w:rsidRPr="00FF4F53" w:rsidRDefault="00FF4F53" w:rsidP="00FF4F53">
            <w:pPr>
              <w:pStyle w:val="NoSpacing"/>
            </w:pPr>
            <w:r w:rsidRPr="00FF4F53">
              <w:t>28</w:t>
            </w:r>
          </w:p>
        </w:tc>
      </w:tr>
    </w:tbl>
    <w:p w14:paraId="73EC5DD3" w14:textId="77777777" w:rsidR="00FF4F53" w:rsidRPr="00FF4F53" w:rsidRDefault="00FF4F53" w:rsidP="00FF4F53">
      <w:pPr>
        <w:pStyle w:val="NoSpacing"/>
        <w:rPr>
          <w:b/>
        </w:rPr>
      </w:pPr>
      <w:r w:rsidRPr="00FF4F53">
        <w:t xml:space="preserve"> *</w:t>
      </w:r>
      <w:r w:rsidRPr="00FF4F53">
        <w:rPr>
          <w:b/>
        </w:rPr>
        <w:t>Items numbered as in the CRFs</w:t>
      </w:r>
    </w:p>
    <w:p w14:paraId="4DD86169" w14:textId="77777777" w:rsidR="00FF4F53" w:rsidRPr="00FF4F53" w:rsidRDefault="00FF4F53" w:rsidP="00FF4F53">
      <w:pPr>
        <w:pStyle w:val="NoSpacing"/>
      </w:pPr>
    </w:p>
    <w:p w14:paraId="011DD96E" w14:textId="77777777" w:rsidR="00FF4F53" w:rsidRPr="00FF4F53" w:rsidRDefault="00FF4F53" w:rsidP="00FF4F53">
      <w:pPr>
        <w:pStyle w:val="NoSpacing"/>
      </w:pPr>
      <w:r w:rsidRPr="00FF4F53">
        <w:t>The EORTC-QLQ-BR23 comprise</w:t>
      </w:r>
      <w:r w:rsidR="000D3C1F">
        <w:t>s</w:t>
      </w:r>
      <w:r w:rsidRPr="00FF4F53">
        <w:t xml:space="preserve"> 23 items, made up of 5 scales and 3 single items split into two categories: functional scales and symptom scales/items. They are as follows:</w:t>
      </w:r>
    </w:p>
    <w:p w14:paraId="712B1418" w14:textId="77777777" w:rsidR="00FF4F53" w:rsidRPr="00FF4F53" w:rsidRDefault="00FF4F53" w:rsidP="00FF4F53">
      <w:pPr>
        <w:pStyle w:val="NoSpacing"/>
      </w:pPr>
    </w:p>
    <w:tbl>
      <w:tblPr>
        <w:tblStyle w:val="TableGrid"/>
        <w:tblW w:w="0" w:type="auto"/>
        <w:tblLook w:val="04A0" w:firstRow="1" w:lastRow="0" w:firstColumn="1" w:lastColumn="0" w:noHBand="0" w:noVBand="1"/>
      </w:tblPr>
      <w:tblGrid>
        <w:gridCol w:w="4621"/>
        <w:gridCol w:w="4621"/>
      </w:tblGrid>
      <w:tr w:rsidR="00FF4F53" w:rsidRPr="00FF4F53" w14:paraId="42D6D81F" w14:textId="77777777" w:rsidTr="00F47848">
        <w:tc>
          <w:tcPr>
            <w:tcW w:w="4621" w:type="dxa"/>
          </w:tcPr>
          <w:p w14:paraId="1CAED355" w14:textId="77777777" w:rsidR="00FF4F53" w:rsidRPr="00FF4F53" w:rsidRDefault="00FF4F53" w:rsidP="00FF4F53">
            <w:pPr>
              <w:pStyle w:val="NoSpacing"/>
            </w:pPr>
          </w:p>
        </w:tc>
        <w:tc>
          <w:tcPr>
            <w:tcW w:w="4621" w:type="dxa"/>
          </w:tcPr>
          <w:p w14:paraId="79EE3792" w14:textId="77777777" w:rsidR="00FF4F53" w:rsidRPr="00FF4F53" w:rsidRDefault="00FF4F53" w:rsidP="00FF4F53">
            <w:pPr>
              <w:pStyle w:val="NoSpacing"/>
              <w:rPr>
                <w:b/>
              </w:rPr>
            </w:pPr>
            <w:r w:rsidRPr="00FF4F53">
              <w:rPr>
                <w:b/>
              </w:rPr>
              <w:t>Items*</w:t>
            </w:r>
          </w:p>
        </w:tc>
      </w:tr>
      <w:tr w:rsidR="00FF4F53" w:rsidRPr="00FF4F53" w14:paraId="109F29DD" w14:textId="77777777" w:rsidTr="00F47848">
        <w:tc>
          <w:tcPr>
            <w:tcW w:w="4621" w:type="dxa"/>
          </w:tcPr>
          <w:p w14:paraId="472DEF4F" w14:textId="77777777" w:rsidR="00FF4F53" w:rsidRPr="00FF4F53" w:rsidRDefault="00FF4F53" w:rsidP="00FF4F53">
            <w:pPr>
              <w:pStyle w:val="NoSpacing"/>
            </w:pPr>
            <w:r w:rsidRPr="00FF4F53">
              <w:rPr>
                <w:b/>
              </w:rPr>
              <w:t>Functional scales</w:t>
            </w:r>
          </w:p>
          <w:p w14:paraId="48427F91" w14:textId="77777777" w:rsidR="00FF4F53" w:rsidRPr="00FF4F53" w:rsidRDefault="00FF4F53" w:rsidP="00FF4F53">
            <w:pPr>
              <w:pStyle w:val="NoSpacing"/>
            </w:pPr>
            <w:r w:rsidRPr="00FF4F53">
              <w:t>Body image</w:t>
            </w:r>
          </w:p>
          <w:p w14:paraId="3A24BDA9" w14:textId="77777777" w:rsidR="00FF4F53" w:rsidRPr="00FF4F53" w:rsidRDefault="00FF4F53" w:rsidP="00FF4F53">
            <w:pPr>
              <w:pStyle w:val="NoSpacing"/>
            </w:pPr>
            <w:r w:rsidRPr="00FF4F53">
              <w:t>Sexual functioning</w:t>
            </w:r>
          </w:p>
          <w:p w14:paraId="2E8CCA06" w14:textId="77777777" w:rsidR="00FF4F53" w:rsidRPr="00FF4F53" w:rsidRDefault="00FF4F53" w:rsidP="00FF4F53">
            <w:pPr>
              <w:pStyle w:val="NoSpacing"/>
            </w:pPr>
            <w:r w:rsidRPr="00FF4F53">
              <w:t>Sexual enjoyment</w:t>
            </w:r>
          </w:p>
          <w:p w14:paraId="6A2F028C" w14:textId="77777777" w:rsidR="00FF4F53" w:rsidRPr="00FF4F53" w:rsidRDefault="00FF4F53" w:rsidP="00FF4F53">
            <w:pPr>
              <w:pStyle w:val="NoSpacing"/>
            </w:pPr>
            <w:r w:rsidRPr="00FF4F53">
              <w:t>Future perspective</w:t>
            </w:r>
          </w:p>
        </w:tc>
        <w:tc>
          <w:tcPr>
            <w:tcW w:w="4621" w:type="dxa"/>
          </w:tcPr>
          <w:p w14:paraId="2881A1CF" w14:textId="77777777" w:rsidR="00FF4F53" w:rsidRPr="00FF4F53" w:rsidRDefault="00FF4F53" w:rsidP="00FF4F53">
            <w:pPr>
              <w:pStyle w:val="NoSpacing"/>
            </w:pPr>
          </w:p>
          <w:p w14:paraId="102939B9" w14:textId="77777777" w:rsidR="00FF4F53" w:rsidRPr="00FF4F53" w:rsidRDefault="00FF4F53" w:rsidP="00FF4F53">
            <w:pPr>
              <w:pStyle w:val="NoSpacing"/>
            </w:pPr>
            <w:r w:rsidRPr="00FF4F53">
              <w:t>39 to 42</w:t>
            </w:r>
          </w:p>
          <w:p w14:paraId="1898388A" w14:textId="77777777" w:rsidR="00FF4F53" w:rsidRPr="00FF4F53" w:rsidRDefault="00FF4F53" w:rsidP="00FF4F53">
            <w:pPr>
              <w:pStyle w:val="NoSpacing"/>
            </w:pPr>
            <w:r w:rsidRPr="00FF4F53">
              <w:t>44, 45</w:t>
            </w:r>
          </w:p>
          <w:p w14:paraId="22BDC0CE" w14:textId="77777777" w:rsidR="00FF4F53" w:rsidRPr="00FF4F53" w:rsidRDefault="00FF4F53" w:rsidP="00FF4F53">
            <w:pPr>
              <w:pStyle w:val="NoSpacing"/>
            </w:pPr>
            <w:r w:rsidRPr="00FF4F53">
              <w:t>46</w:t>
            </w:r>
          </w:p>
          <w:p w14:paraId="649A5AED" w14:textId="77777777" w:rsidR="00FF4F53" w:rsidRPr="00FF4F53" w:rsidRDefault="00FF4F53" w:rsidP="00FF4F53">
            <w:pPr>
              <w:pStyle w:val="NoSpacing"/>
            </w:pPr>
            <w:r w:rsidRPr="00FF4F53">
              <w:t>43</w:t>
            </w:r>
          </w:p>
        </w:tc>
      </w:tr>
      <w:tr w:rsidR="00FF4F53" w:rsidRPr="00FF4F53" w14:paraId="121DB2AA" w14:textId="77777777" w:rsidTr="00F47848">
        <w:tc>
          <w:tcPr>
            <w:tcW w:w="4621" w:type="dxa"/>
          </w:tcPr>
          <w:p w14:paraId="4515CF1D" w14:textId="77777777" w:rsidR="00FF4F53" w:rsidRPr="00FF4F53" w:rsidRDefault="00FF4F53" w:rsidP="00FF4F53">
            <w:pPr>
              <w:pStyle w:val="NoSpacing"/>
            </w:pPr>
            <w:r w:rsidRPr="00FF4F53">
              <w:rPr>
                <w:b/>
              </w:rPr>
              <w:t>Symptom scales/items</w:t>
            </w:r>
          </w:p>
          <w:p w14:paraId="70B75E7A" w14:textId="77777777" w:rsidR="00FF4F53" w:rsidRPr="00FF4F53" w:rsidRDefault="00FF4F53" w:rsidP="00FF4F53">
            <w:pPr>
              <w:pStyle w:val="NoSpacing"/>
            </w:pPr>
            <w:r w:rsidRPr="00FF4F53">
              <w:t>Systemic therapy side effects</w:t>
            </w:r>
          </w:p>
          <w:p w14:paraId="45B07172" w14:textId="77777777" w:rsidR="00FF4F53" w:rsidRPr="00FF4F53" w:rsidRDefault="00FF4F53" w:rsidP="00FF4F53">
            <w:pPr>
              <w:pStyle w:val="NoSpacing"/>
            </w:pPr>
            <w:r w:rsidRPr="00FF4F53">
              <w:t>Breast symptoms</w:t>
            </w:r>
          </w:p>
          <w:p w14:paraId="1CFCF776" w14:textId="77777777" w:rsidR="00FF4F53" w:rsidRPr="00FF4F53" w:rsidRDefault="00FF4F53" w:rsidP="00FF4F53">
            <w:pPr>
              <w:pStyle w:val="NoSpacing"/>
            </w:pPr>
            <w:r w:rsidRPr="00FF4F53">
              <w:t>Arm symptoms</w:t>
            </w:r>
          </w:p>
          <w:p w14:paraId="2FAE2390" w14:textId="77777777" w:rsidR="00FF4F53" w:rsidRPr="00FF4F53" w:rsidRDefault="00FF4F53" w:rsidP="00FF4F53">
            <w:pPr>
              <w:pStyle w:val="NoSpacing"/>
            </w:pPr>
            <w:r w:rsidRPr="00FF4F53">
              <w:t>Upset by hair loss</w:t>
            </w:r>
          </w:p>
        </w:tc>
        <w:tc>
          <w:tcPr>
            <w:tcW w:w="4621" w:type="dxa"/>
          </w:tcPr>
          <w:p w14:paraId="46971FE8" w14:textId="77777777" w:rsidR="00FF4F53" w:rsidRPr="00FF4F53" w:rsidRDefault="00FF4F53" w:rsidP="00FF4F53">
            <w:pPr>
              <w:pStyle w:val="NoSpacing"/>
            </w:pPr>
          </w:p>
          <w:p w14:paraId="2EAFE3E5" w14:textId="77777777" w:rsidR="00FF4F53" w:rsidRPr="00FF4F53" w:rsidRDefault="00FF4F53" w:rsidP="00FF4F53">
            <w:pPr>
              <w:pStyle w:val="NoSpacing"/>
            </w:pPr>
            <w:r w:rsidRPr="00FF4F53">
              <w:t>31 to 34, 36, 37, 38</w:t>
            </w:r>
          </w:p>
          <w:p w14:paraId="2CC68F26" w14:textId="77777777" w:rsidR="00FF4F53" w:rsidRPr="00FF4F53" w:rsidRDefault="00FF4F53" w:rsidP="00FF4F53">
            <w:pPr>
              <w:pStyle w:val="NoSpacing"/>
            </w:pPr>
            <w:r w:rsidRPr="00FF4F53">
              <w:t>50 to 53</w:t>
            </w:r>
          </w:p>
          <w:p w14:paraId="586E7F2B" w14:textId="77777777" w:rsidR="00FF4F53" w:rsidRPr="00FF4F53" w:rsidRDefault="00FF4F53" w:rsidP="00FF4F53">
            <w:pPr>
              <w:pStyle w:val="NoSpacing"/>
            </w:pPr>
            <w:r w:rsidRPr="00FF4F53">
              <w:t>47, 48, 49</w:t>
            </w:r>
          </w:p>
          <w:p w14:paraId="221170B6" w14:textId="77777777" w:rsidR="00FF4F53" w:rsidRPr="00FF4F53" w:rsidRDefault="00FF4F53" w:rsidP="00FF4F53">
            <w:pPr>
              <w:pStyle w:val="NoSpacing"/>
            </w:pPr>
            <w:r w:rsidRPr="00FF4F53">
              <w:t>35</w:t>
            </w:r>
          </w:p>
        </w:tc>
      </w:tr>
    </w:tbl>
    <w:p w14:paraId="185BCE3F" w14:textId="77777777" w:rsidR="00FF4F53" w:rsidRPr="00FF4F53" w:rsidRDefault="00FF4F53" w:rsidP="00FF4F53">
      <w:pPr>
        <w:pStyle w:val="NoSpacing"/>
        <w:rPr>
          <w:b/>
        </w:rPr>
      </w:pPr>
      <w:r w:rsidRPr="00FF4F53">
        <w:rPr>
          <w:b/>
        </w:rPr>
        <w:t>*Items numbered as in the CRFs</w:t>
      </w:r>
    </w:p>
    <w:p w14:paraId="1503F9FE" w14:textId="77777777" w:rsidR="00FF4F53" w:rsidRPr="00FF4F53" w:rsidRDefault="00FF4F53" w:rsidP="00FF4F53">
      <w:pPr>
        <w:pStyle w:val="NoSpacing"/>
      </w:pPr>
    </w:p>
    <w:p w14:paraId="549A341A" w14:textId="77777777" w:rsidR="00FF4F53" w:rsidRPr="00FF4F53" w:rsidRDefault="00FF4F53" w:rsidP="00FF4F53">
      <w:pPr>
        <w:pStyle w:val="NoSpacing"/>
      </w:pPr>
      <w:r w:rsidRPr="00FF4F53">
        <w:t xml:space="preserve">The scoring </w:t>
      </w:r>
      <w:r w:rsidRPr="00BF5F83">
        <w:t>manual [</w:t>
      </w:r>
      <w:r w:rsidR="007C5163" w:rsidRPr="00BF5F83">
        <w:t>1</w:t>
      </w:r>
      <w:r w:rsidRPr="00BF5F83">
        <w:t>7] also</w:t>
      </w:r>
      <w:r w:rsidRPr="00FF4F53">
        <w:t xml:space="preserve"> discusses the method for dealing with missing data, which is described in Section</w:t>
      </w:r>
      <w:r w:rsidR="00AB7177">
        <w:t xml:space="preserve"> 3.5</w:t>
      </w:r>
      <w:r w:rsidRPr="00FF4F53">
        <w:t xml:space="preserve">. </w:t>
      </w:r>
    </w:p>
    <w:p w14:paraId="3ACDB771" w14:textId="77777777" w:rsidR="00FF4F53" w:rsidRPr="00FF4F53" w:rsidRDefault="00FF4F53" w:rsidP="00FF4F53">
      <w:pPr>
        <w:pStyle w:val="NoSpacing"/>
      </w:pPr>
    </w:p>
    <w:p w14:paraId="01033668" w14:textId="77777777" w:rsidR="00FF4F53" w:rsidRPr="00FF4F53" w:rsidRDefault="00FF4F53" w:rsidP="00FF4F53">
      <w:pPr>
        <w:pStyle w:val="NoSpacing"/>
      </w:pPr>
      <w:commentRangeStart w:id="132"/>
      <w:r w:rsidRPr="00FF4F53">
        <w:rPr>
          <w:u w:val="single"/>
        </w:rPr>
        <w:t>EORTC-QLQ-ELD15</w:t>
      </w:r>
      <w:commentRangeEnd w:id="132"/>
      <w:r w:rsidRPr="00FF4F53">
        <w:commentReference w:id="132"/>
      </w:r>
    </w:p>
    <w:p w14:paraId="734AEAC7" w14:textId="77777777" w:rsidR="00FF4F53" w:rsidRDefault="00FF4F53" w:rsidP="00FF4F53">
      <w:pPr>
        <w:pStyle w:val="NoSpacing"/>
      </w:pPr>
      <w:r w:rsidRPr="00FF4F53">
        <w:t>The EORTC-QLQ-ELD15 uses the same scoring system as for the EORTC-QLQ-C30 and the EORTC-</w:t>
      </w:r>
      <w:r w:rsidRPr="00BF5F83">
        <w:t>QLQ-BR23 [</w:t>
      </w:r>
      <w:r w:rsidR="007C5163" w:rsidRPr="00BF5F83">
        <w:t>1</w:t>
      </w:r>
      <w:r w:rsidRPr="00BF5F83">
        <w:t>7]. It</w:t>
      </w:r>
      <w:r w:rsidRPr="00FF4F53">
        <w:t xml:space="preserve"> comprises 15 items, made up of 5 scales as shown below:</w:t>
      </w:r>
    </w:p>
    <w:p w14:paraId="1C1DBA93" w14:textId="77777777" w:rsidR="00BF5F83" w:rsidRDefault="00BF5F83" w:rsidP="00FF4F53">
      <w:pPr>
        <w:pStyle w:val="NoSpacing"/>
      </w:pPr>
    </w:p>
    <w:p w14:paraId="3B8B562B" w14:textId="77777777" w:rsidR="00BF5F83" w:rsidRDefault="00BF5F83" w:rsidP="00FF4F53">
      <w:pPr>
        <w:pStyle w:val="NoSpacing"/>
      </w:pPr>
    </w:p>
    <w:p w14:paraId="6B75955F" w14:textId="77777777" w:rsidR="00BF5F83" w:rsidRDefault="00BF5F83" w:rsidP="00FF4F53">
      <w:pPr>
        <w:pStyle w:val="NoSpacing"/>
      </w:pPr>
    </w:p>
    <w:p w14:paraId="18F050FB" w14:textId="77777777" w:rsidR="00BF5F83" w:rsidRDefault="00BF5F83" w:rsidP="00FF4F53">
      <w:pPr>
        <w:pStyle w:val="NoSpacing"/>
      </w:pPr>
    </w:p>
    <w:p w14:paraId="565F5D36" w14:textId="77777777" w:rsidR="00BF5F83" w:rsidRPr="00FF4F53" w:rsidRDefault="00BF5F83" w:rsidP="00FF4F53">
      <w:pPr>
        <w:pStyle w:val="NoSpacing"/>
      </w:pPr>
    </w:p>
    <w:p w14:paraId="2387CB04" w14:textId="77777777" w:rsidR="00FF4F53" w:rsidRPr="00FF4F53" w:rsidRDefault="00FF4F53" w:rsidP="00FF4F53">
      <w:pPr>
        <w:pStyle w:val="NoSpacing"/>
      </w:pPr>
    </w:p>
    <w:tbl>
      <w:tblPr>
        <w:tblStyle w:val="TableGrid"/>
        <w:tblW w:w="0" w:type="auto"/>
        <w:tblLook w:val="04A0" w:firstRow="1" w:lastRow="0" w:firstColumn="1" w:lastColumn="0" w:noHBand="0" w:noVBand="1"/>
      </w:tblPr>
      <w:tblGrid>
        <w:gridCol w:w="4621"/>
        <w:gridCol w:w="4621"/>
      </w:tblGrid>
      <w:tr w:rsidR="00FF4F53" w:rsidRPr="00FF4F53" w14:paraId="14CF84B3" w14:textId="77777777" w:rsidTr="00F47848">
        <w:tc>
          <w:tcPr>
            <w:tcW w:w="4621" w:type="dxa"/>
          </w:tcPr>
          <w:p w14:paraId="2B842F99" w14:textId="77777777" w:rsidR="00FF4F53" w:rsidRPr="00FF4F53" w:rsidRDefault="00FF4F53" w:rsidP="00FF4F53">
            <w:pPr>
              <w:pStyle w:val="NoSpacing"/>
            </w:pPr>
          </w:p>
        </w:tc>
        <w:tc>
          <w:tcPr>
            <w:tcW w:w="4621" w:type="dxa"/>
          </w:tcPr>
          <w:p w14:paraId="0922BD94" w14:textId="77777777" w:rsidR="00FF4F53" w:rsidRPr="00FF4F53" w:rsidRDefault="00FF4F53" w:rsidP="00FF4F53">
            <w:pPr>
              <w:pStyle w:val="NoSpacing"/>
              <w:rPr>
                <w:b/>
              </w:rPr>
            </w:pPr>
            <w:r w:rsidRPr="00FF4F53">
              <w:rPr>
                <w:b/>
              </w:rPr>
              <w:t>Items*</w:t>
            </w:r>
          </w:p>
        </w:tc>
      </w:tr>
      <w:tr w:rsidR="00FF4F53" w:rsidRPr="00FF4F53" w14:paraId="751B0698" w14:textId="77777777" w:rsidTr="00F47848">
        <w:tc>
          <w:tcPr>
            <w:tcW w:w="4621" w:type="dxa"/>
          </w:tcPr>
          <w:p w14:paraId="782287C3" w14:textId="77777777" w:rsidR="00FF4F53" w:rsidRPr="00FF4F53" w:rsidRDefault="00FF4F53" w:rsidP="00FF4F53">
            <w:pPr>
              <w:pStyle w:val="NoSpacing"/>
            </w:pPr>
            <w:r w:rsidRPr="00FF4F53">
              <w:t>Mobility</w:t>
            </w:r>
          </w:p>
          <w:p w14:paraId="5FBF41A5" w14:textId="77777777" w:rsidR="00FF4F53" w:rsidRPr="00FF4F53" w:rsidRDefault="00FF4F53" w:rsidP="00FF4F53">
            <w:pPr>
              <w:pStyle w:val="NoSpacing"/>
            </w:pPr>
            <w:r w:rsidRPr="00FF4F53">
              <w:t>Family support</w:t>
            </w:r>
          </w:p>
          <w:p w14:paraId="47462FE2" w14:textId="77777777" w:rsidR="00FF4F53" w:rsidRPr="00FF4F53" w:rsidRDefault="00FF4F53" w:rsidP="00FF4F53">
            <w:pPr>
              <w:pStyle w:val="NoSpacing"/>
            </w:pPr>
            <w:r w:rsidRPr="00FF4F53">
              <w:t>Worries about the future</w:t>
            </w:r>
          </w:p>
          <w:p w14:paraId="6AA7BBE1" w14:textId="77777777" w:rsidR="00FF4F53" w:rsidRPr="00FF4F53" w:rsidRDefault="00FF4F53" w:rsidP="00FF4F53">
            <w:pPr>
              <w:pStyle w:val="NoSpacing"/>
            </w:pPr>
            <w:r w:rsidRPr="00FF4F53">
              <w:t>Maintaining autonomy and purpose</w:t>
            </w:r>
          </w:p>
          <w:p w14:paraId="3FDF8B38" w14:textId="77777777" w:rsidR="00FF4F53" w:rsidRPr="00FF4F53" w:rsidRDefault="00FF4F53" w:rsidP="00FF4F53">
            <w:pPr>
              <w:pStyle w:val="NoSpacing"/>
            </w:pPr>
            <w:r w:rsidRPr="00FF4F53">
              <w:t>Burden of illness</w:t>
            </w:r>
          </w:p>
        </w:tc>
        <w:tc>
          <w:tcPr>
            <w:tcW w:w="4621" w:type="dxa"/>
          </w:tcPr>
          <w:p w14:paraId="7DECAD12" w14:textId="77777777" w:rsidR="00FF4F53" w:rsidRPr="00FF4F53" w:rsidRDefault="00FF4F53" w:rsidP="00FF4F53">
            <w:pPr>
              <w:pStyle w:val="NoSpacing"/>
            </w:pPr>
            <w:r w:rsidRPr="00FF4F53">
              <w:t>31 to 34</w:t>
            </w:r>
          </w:p>
          <w:p w14:paraId="7BB8818C" w14:textId="77777777" w:rsidR="00FF4F53" w:rsidRPr="00FF4F53" w:rsidRDefault="00FF4F53" w:rsidP="00FF4F53">
            <w:pPr>
              <w:pStyle w:val="NoSpacing"/>
            </w:pPr>
            <w:r w:rsidRPr="00FF4F53">
              <w:t>35, 36</w:t>
            </w:r>
          </w:p>
          <w:p w14:paraId="704EDB5B" w14:textId="77777777" w:rsidR="00FF4F53" w:rsidRPr="00FF4F53" w:rsidRDefault="00FF4F53" w:rsidP="00FF4F53">
            <w:pPr>
              <w:pStyle w:val="NoSpacing"/>
            </w:pPr>
            <w:r w:rsidRPr="00FF4F53">
              <w:t>37 to 41</w:t>
            </w:r>
          </w:p>
          <w:p w14:paraId="1C4229DF" w14:textId="77777777" w:rsidR="00FF4F53" w:rsidRPr="00FF4F53" w:rsidRDefault="00FF4F53" w:rsidP="00FF4F53">
            <w:pPr>
              <w:pStyle w:val="NoSpacing"/>
            </w:pPr>
            <w:r w:rsidRPr="00FF4F53">
              <w:t>42, 43</w:t>
            </w:r>
          </w:p>
          <w:p w14:paraId="314D1493" w14:textId="77777777" w:rsidR="00FF4F53" w:rsidRPr="00FF4F53" w:rsidRDefault="00FF4F53" w:rsidP="00FF4F53">
            <w:pPr>
              <w:pStyle w:val="NoSpacing"/>
            </w:pPr>
            <w:r w:rsidRPr="00FF4F53">
              <w:t>44, 45</w:t>
            </w:r>
          </w:p>
        </w:tc>
      </w:tr>
    </w:tbl>
    <w:p w14:paraId="28D8E217" w14:textId="77777777" w:rsidR="00FF4F53" w:rsidRPr="00FF4F53" w:rsidRDefault="00FF4F53" w:rsidP="00FF4F53">
      <w:pPr>
        <w:pStyle w:val="NoSpacing"/>
        <w:rPr>
          <w:b/>
        </w:rPr>
      </w:pPr>
      <w:r w:rsidRPr="00FF4F53">
        <w:rPr>
          <w:b/>
        </w:rPr>
        <w:t>*Items numbered as in the CRFs</w:t>
      </w:r>
    </w:p>
    <w:p w14:paraId="23666359" w14:textId="77777777" w:rsidR="00FF4F53" w:rsidRPr="00FF4F53" w:rsidRDefault="00FF4F53" w:rsidP="00FF4F53">
      <w:pPr>
        <w:pStyle w:val="NoSpacing"/>
      </w:pPr>
    </w:p>
    <w:p w14:paraId="29FE22C1" w14:textId="77777777" w:rsidR="00FF4F53" w:rsidRPr="00FF4F53" w:rsidRDefault="00FF4F53" w:rsidP="00FF4F53">
      <w:pPr>
        <w:pStyle w:val="NoSpacing"/>
      </w:pPr>
      <w:r w:rsidRPr="00FF4F53">
        <w:t xml:space="preserve">However, following an international validation </w:t>
      </w:r>
      <w:r w:rsidRPr="00BF5F83">
        <w:t>study [</w:t>
      </w:r>
      <w:r w:rsidR="007C5163" w:rsidRPr="00BF5F83">
        <w:t>1</w:t>
      </w:r>
      <w:r w:rsidRPr="00BF5F83">
        <w:t>8],</w:t>
      </w:r>
      <w:r w:rsidRPr="00FF4F53">
        <w:t xml:space="preserve"> one item (Question 35 - Has your relationship with your family become closer?) was removed from the EORTC-QLQ-ELD15, resulting in the EORTC-QLQ-ELD14, and the scale structure was revised. The EORTC-QLQ-ELD14 comprises 14 items, made up of 5 scales and 2 single items as shown below:</w:t>
      </w:r>
    </w:p>
    <w:p w14:paraId="1587FC4A" w14:textId="77777777" w:rsidR="00FF4F53" w:rsidRPr="00FF4F53" w:rsidRDefault="00FF4F53" w:rsidP="00FF4F53">
      <w:pPr>
        <w:pStyle w:val="NoSpacing"/>
      </w:pPr>
    </w:p>
    <w:tbl>
      <w:tblPr>
        <w:tblStyle w:val="TableGrid"/>
        <w:tblW w:w="0" w:type="auto"/>
        <w:tblLook w:val="04A0" w:firstRow="1" w:lastRow="0" w:firstColumn="1" w:lastColumn="0" w:noHBand="0" w:noVBand="1"/>
      </w:tblPr>
      <w:tblGrid>
        <w:gridCol w:w="4621"/>
        <w:gridCol w:w="4621"/>
      </w:tblGrid>
      <w:tr w:rsidR="00FF4F53" w:rsidRPr="00FF4F53" w14:paraId="3F035AD9" w14:textId="77777777" w:rsidTr="00F47848">
        <w:tc>
          <w:tcPr>
            <w:tcW w:w="4621" w:type="dxa"/>
          </w:tcPr>
          <w:p w14:paraId="1CE662E0" w14:textId="77777777" w:rsidR="00FF4F53" w:rsidRPr="00FF4F53" w:rsidRDefault="00FF4F53" w:rsidP="00FF4F53">
            <w:pPr>
              <w:pStyle w:val="NoSpacing"/>
            </w:pPr>
          </w:p>
        </w:tc>
        <w:tc>
          <w:tcPr>
            <w:tcW w:w="4621" w:type="dxa"/>
          </w:tcPr>
          <w:p w14:paraId="4D6BE37F" w14:textId="77777777" w:rsidR="00FF4F53" w:rsidRPr="00FF4F53" w:rsidRDefault="00FF4F53" w:rsidP="00FF4F53">
            <w:pPr>
              <w:pStyle w:val="NoSpacing"/>
              <w:rPr>
                <w:b/>
              </w:rPr>
            </w:pPr>
            <w:r w:rsidRPr="00FF4F53">
              <w:rPr>
                <w:b/>
              </w:rPr>
              <w:t>Item*</w:t>
            </w:r>
          </w:p>
        </w:tc>
      </w:tr>
      <w:tr w:rsidR="00FF4F53" w:rsidRPr="00FF4F53" w14:paraId="49765F84" w14:textId="77777777" w:rsidTr="00F47848">
        <w:tc>
          <w:tcPr>
            <w:tcW w:w="4621" w:type="dxa"/>
          </w:tcPr>
          <w:p w14:paraId="7EC11D41" w14:textId="77777777" w:rsidR="00FF4F53" w:rsidRPr="00FF4F53" w:rsidRDefault="00FF4F53" w:rsidP="00FF4F53">
            <w:pPr>
              <w:pStyle w:val="NoSpacing"/>
            </w:pPr>
            <w:r w:rsidRPr="00FF4F53">
              <w:t>Mobility</w:t>
            </w:r>
          </w:p>
          <w:p w14:paraId="518C526E" w14:textId="77777777" w:rsidR="00FF4F53" w:rsidRPr="00FF4F53" w:rsidRDefault="00FF4F53" w:rsidP="00FF4F53">
            <w:pPr>
              <w:pStyle w:val="NoSpacing"/>
            </w:pPr>
            <w:r w:rsidRPr="00FF4F53">
              <w:t>Joint stiffness</w:t>
            </w:r>
          </w:p>
          <w:p w14:paraId="0F431DB5" w14:textId="77777777" w:rsidR="00FF4F53" w:rsidRPr="00FF4F53" w:rsidRDefault="00FF4F53" w:rsidP="00FF4F53">
            <w:pPr>
              <w:pStyle w:val="NoSpacing"/>
            </w:pPr>
            <w:r w:rsidRPr="00FF4F53">
              <w:t>Family support</w:t>
            </w:r>
          </w:p>
          <w:p w14:paraId="1CD750C5" w14:textId="77777777" w:rsidR="00FF4F53" w:rsidRPr="00FF4F53" w:rsidRDefault="00FF4F53" w:rsidP="00FF4F53">
            <w:pPr>
              <w:pStyle w:val="NoSpacing"/>
            </w:pPr>
            <w:r w:rsidRPr="00FF4F53">
              <w:t>Worries about others</w:t>
            </w:r>
          </w:p>
          <w:p w14:paraId="0B4248E5" w14:textId="77777777" w:rsidR="00FF4F53" w:rsidRPr="00FF4F53" w:rsidRDefault="00FF4F53" w:rsidP="00FF4F53">
            <w:pPr>
              <w:pStyle w:val="NoSpacing"/>
            </w:pPr>
            <w:r w:rsidRPr="00FF4F53">
              <w:t>Future worries</w:t>
            </w:r>
          </w:p>
          <w:p w14:paraId="08F33CEE" w14:textId="77777777" w:rsidR="00FF4F53" w:rsidRPr="00FF4F53" w:rsidRDefault="00FF4F53" w:rsidP="00FF4F53">
            <w:pPr>
              <w:pStyle w:val="NoSpacing"/>
            </w:pPr>
            <w:r w:rsidRPr="00FF4F53">
              <w:t>Maintaining purpose</w:t>
            </w:r>
          </w:p>
          <w:p w14:paraId="767531BA" w14:textId="77777777" w:rsidR="00FF4F53" w:rsidRPr="00FF4F53" w:rsidRDefault="00FF4F53" w:rsidP="00FF4F53">
            <w:pPr>
              <w:pStyle w:val="NoSpacing"/>
            </w:pPr>
            <w:r w:rsidRPr="00FF4F53">
              <w:t>Burden of illness</w:t>
            </w:r>
          </w:p>
        </w:tc>
        <w:tc>
          <w:tcPr>
            <w:tcW w:w="4621" w:type="dxa"/>
          </w:tcPr>
          <w:p w14:paraId="0901A06A" w14:textId="77777777" w:rsidR="00FF4F53" w:rsidRPr="00FF4F53" w:rsidRDefault="00FF4F53" w:rsidP="00FF4F53">
            <w:pPr>
              <w:pStyle w:val="NoSpacing"/>
            </w:pPr>
            <w:r w:rsidRPr="00FF4F53">
              <w:t>31, 33, 34</w:t>
            </w:r>
          </w:p>
          <w:p w14:paraId="1E73AF18" w14:textId="77777777" w:rsidR="00FF4F53" w:rsidRPr="00FF4F53" w:rsidRDefault="00FF4F53" w:rsidP="00FF4F53">
            <w:pPr>
              <w:pStyle w:val="NoSpacing"/>
            </w:pPr>
            <w:r w:rsidRPr="00FF4F53">
              <w:t>32</w:t>
            </w:r>
          </w:p>
          <w:p w14:paraId="5710E21E" w14:textId="77777777" w:rsidR="00FF4F53" w:rsidRPr="00FF4F53" w:rsidRDefault="00FF4F53" w:rsidP="00FF4F53">
            <w:pPr>
              <w:pStyle w:val="NoSpacing"/>
            </w:pPr>
            <w:r w:rsidRPr="00FF4F53">
              <w:t>36</w:t>
            </w:r>
          </w:p>
          <w:p w14:paraId="3DBF6DCB" w14:textId="77777777" w:rsidR="00FF4F53" w:rsidRPr="00FF4F53" w:rsidRDefault="00FF4F53" w:rsidP="00FF4F53">
            <w:pPr>
              <w:pStyle w:val="NoSpacing"/>
            </w:pPr>
            <w:r w:rsidRPr="00FF4F53">
              <w:t>37, 38</w:t>
            </w:r>
          </w:p>
          <w:p w14:paraId="73E3D6DD" w14:textId="77777777" w:rsidR="00FF4F53" w:rsidRPr="00FF4F53" w:rsidRDefault="00FF4F53" w:rsidP="00FF4F53">
            <w:pPr>
              <w:pStyle w:val="NoSpacing"/>
            </w:pPr>
            <w:r w:rsidRPr="00FF4F53">
              <w:t>39 to 41</w:t>
            </w:r>
          </w:p>
          <w:p w14:paraId="06B6DF7D" w14:textId="77777777" w:rsidR="00FF4F53" w:rsidRPr="00FF4F53" w:rsidRDefault="00FF4F53" w:rsidP="00FF4F53">
            <w:pPr>
              <w:pStyle w:val="NoSpacing"/>
            </w:pPr>
            <w:r w:rsidRPr="00FF4F53">
              <w:t>42, 43</w:t>
            </w:r>
          </w:p>
          <w:p w14:paraId="30A873FC" w14:textId="77777777" w:rsidR="00FF4F53" w:rsidRPr="00FF4F53" w:rsidRDefault="00FF4F53" w:rsidP="00FF4F53">
            <w:pPr>
              <w:pStyle w:val="NoSpacing"/>
            </w:pPr>
            <w:r w:rsidRPr="00FF4F53">
              <w:t>44, 45</w:t>
            </w:r>
          </w:p>
        </w:tc>
      </w:tr>
    </w:tbl>
    <w:p w14:paraId="5D3B240B" w14:textId="77777777" w:rsidR="00FF4F53" w:rsidRPr="00FF4F53" w:rsidRDefault="00FF4F53" w:rsidP="00FF4F53">
      <w:pPr>
        <w:pStyle w:val="NoSpacing"/>
        <w:rPr>
          <w:b/>
        </w:rPr>
      </w:pPr>
      <w:r w:rsidRPr="00FF4F53">
        <w:rPr>
          <w:b/>
        </w:rPr>
        <w:t>*Items numbered as for the ELD15 in the CRFs</w:t>
      </w:r>
    </w:p>
    <w:p w14:paraId="40E292B6" w14:textId="77777777" w:rsidR="00FF4F53" w:rsidRPr="00FF4F53" w:rsidRDefault="00FF4F53" w:rsidP="00FF4F53">
      <w:pPr>
        <w:pStyle w:val="NoSpacing"/>
        <w:rPr>
          <w:u w:val="single"/>
        </w:rPr>
      </w:pPr>
    </w:p>
    <w:p w14:paraId="4F232C5A" w14:textId="77777777" w:rsidR="00FF4F53" w:rsidRPr="00BF5F83" w:rsidRDefault="00FF4F53" w:rsidP="00FF4F53">
      <w:pPr>
        <w:pStyle w:val="NoSpacing"/>
      </w:pPr>
      <w:r w:rsidRPr="00FF4F53">
        <w:t>We will use the new EORTC-QLQ-ELD14 scoring system to score the EORTC-QLQ-ELD15 (i.e. question 35 will be removed and the new scale structure followed). The responses will be scored in the same way as for the EORTC-QL</w:t>
      </w:r>
      <w:r>
        <w:t>Q-C30 and the EORTC-QLQ-</w:t>
      </w:r>
      <w:r w:rsidRPr="00BF5F83">
        <w:t>BR23 [</w:t>
      </w:r>
      <w:r w:rsidR="007C5163" w:rsidRPr="00BF5F83">
        <w:t>17</w:t>
      </w:r>
      <w:r w:rsidRPr="00BF5F83">
        <w:t xml:space="preserve">], to report </w:t>
      </w:r>
      <w:proofErr w:type="spellStart"/>
      <w:r w:rsidRPr="00BF5F83">
        <w:t>QoL</w:t>
      </w:r>
      <w:proofErr w:type="spellEnd"/>
      <w:r w:rsidRPr="00BF5F83">
        <w:t xml:space="preserve"> on a scale of 0-100 where 100 indicates better </w:t>
      </w:r>
      <w:proofErr w:type="spellStart"/>
      <w:r w:rsidRPr="00BF5F83">
        <w:t>QoL</w:t>
      </w:r>
      <w:proofErr w:type="spellEnd"/>
      <w:r w:rsidRPr="00BF5F83">
        <w:t xml:space="preserve"> [</w:t>
      </w:r>
      <w:r w:rsidR="00662E6C" w:rsidRPr="00BF5F83">
        <w:t>6</w:t>
      </w:r>
      <w:r w:rsidRPr="00BF5F83">
        <w:t>].</w:t>
      </w:r>
      <w:r w:rsidRPr="00FF4F53">
        <w:t xml:space="preserve"> Therefore, mobility, joint stiffness, worries about others, future worries and burden of illness will be scored using the functional scale as defined in </w:t>
      </w:r>
      <w:r w:rsidRPr="00BF5F83">
        <w:t>[</w:t>
      </w:r>
      <w:r w:rsidR="00662E6C" w:rsidRPr="00BF5F83">
        <w:t>17</w:t>
      </w:r>
      <w:r w:rsidRPr="00BF5F83">
        <w:t>], whilst family support and maintaining purpose will be scored using the symptom scale as defined in [</w:t>
      </w:r>
      <w:r w:rsidR="00662E6C" w:rsidRPr="00BF5F83">
        <w:t>17</w:t>
      </w:r>
      <w:r w:rsidRPr="00BF5F83">
        <w:t>].</w:t>
      </w:r>
    </w:p>
    <w:p w14:paraId="1369698A" w14:textId="77777777" w:rsidR="003257F5" w:rsidRDefault="003257F5" w:rsidP="003257F5">
      <w:pPr>
        <w:pStyle w:val="Heading3"/>
      </w:pPr>
      <w:bookmarkStart w:id="133" w:name="_Toc428171794"/>
      <w:r w:rsidRPr="00BF5F83">
        <w:t xml:space="preserve">3.2.1.2 </w:t>
      </w:r>
      <w:r w:rsidR="00D528EF" w:rsidRPr="00BF5F83">
        <w:t>Secondary outcomes scoring algorithms</w:t>
      </w:r>
      <w:bookmarkEnd w:id="133"/>
    </w:p>
    <w:p w14:paraId="4E029BBD" w14:textId="77777777" w:rsidR="00D528EF" w:rsidRDefault="00D528EF" w:rsidP="00D528EF">
      <w:pPr>
        <w:pStyle w:val="NoSpacing"/>
      </w:pPr>
    </w:p>
    <w:p w14:paraId="551D7BDF" w14:textId="77777777" w:rsidR="00D528EF" w:rsidRDefault="00D528EF" w:rsidP="00D528EF">
      <w:pPr>
        <w:pStyle w:val="NoSpacing"/>
      </w:pPr>
      <w:r>
        <w:rPr>
          <w:u w:val="single"/>
        </w:rPr>
        <w:t>Decision</w:t>
      </w:r>
      <w:r w:rsidR="00710C44">
        <w:rPr>
          <w:u w:val="single"/>
        </w:rPr>
        <w:t xml:space="preserve"> R</w:t>
      </w:r>
      <w:r>
        <w:rPr>
          <w:u w:val="single"/>
        </w:rPr>
        <w:t xml:space="preserve">egret </w:t>
      </w:r>
      <w:r w:rsidR="00710C44">
        <w:rPr>
          <w:u w:val="single"/>
        </w:rPr>
        <w:t>S</w:t>
      </w:r>
      <w:r>
        <w:rPr>
          <w:u w:val="single"/>
        </w:rPr>
        <w:t>cale</w:t>
      </w:r>
    </w:p>
    <w:p w14:paraId="67260E86" w14:textId="77777777" w:rsidR="00D528EF" w:rsidRDefault="00D528EF" w:rsidP="00D528EF">
      <w:pPr>
        <w:pStyle w:val="NoSpacing"/>
      </w:pPr>
      <w:r>
        <w:t xml:space="preserve">The </w:t>
      </w:r>
      <w:r w:rsidR="00710C44">
        <w:t>D</w:t>
      </w:r>
      <w:r>
        <w:t xml:space="preserve">ecision </w:t>
      </w:r>
      <w:r w:rsidR="00710C44">
        <w:t>R</w:t>
      </w:r>
      <w:r>
        <w:t xml:space="preserve">egret </w:t>
      </w:r>
      <w:r w:rsidR="00710C44">
        <w:t>S</w:t>
      </w:r>
      <w:r>
        <w:t xml:space="preserve">cale consists of five items rated from 1 to 5. The process for calculating the score is as </w:t>
      </w:r>
      <w:r w:rsidRPr="00BF5F83">
        <w:t>follows</w:t>
      </w:r>
      <w:r w:rsidR="00662E6C" w:rsidRPr="00BF5F83">
        <w:t xml:space="preserve"> [19]</w:t>
      </w:r>
      <w:r w:rsidRPr="00BF5F83">
        <w:t>:</w:t>
      </w:r>
    </w:p>
    <w:p w14:paraId="3A0815D4" w14:textId="77777777" w:rsidR="00D528EF" w:rsidRDefault="00D528EF" w:rsidP="00D528EF">
      <w:pPr>
        <w:pStyle w:val="NoSpacing"/>
      </w:pPr>
    </w:p>
    <w:p w14:paraId="633A361D" w14:textId="77777777" w:rsidR="00D528EF" w:rsidRDefault="00D528EF" w:rsidP="00D528EF">
      <w:pPr>
        <w:pStyle w:val="NoSpacing"/>
        <w:numPr>
          <w:ilvl w:val="0"/>
          <w:numId w:val="47"/>
        </w:numPr>
      </w:pPr>
      <w:r>
        <w:t>Reverse code items 2 and 4 so that a higher value corresponds to more regret.</w:t>
      </w:r>
    </w:p>
    <w:p w14:paraId="4B3AD70B" w14:textId="77777777" w:rsidR="00D528EF" w:rsidRDefault="00D528EF" w:rsidP="00D528EF">
      <w:pPr>
        <w:pStyle w:val="NoSpacing"/>
        <w:numPr>
          <w:ilvl w:val="0"/>
          <w:numId w:val="47"/>
        </w:numPr>
      </w:pPr>
      <w:commentRangeStart w:id="134"/>
      <w:r>
        <w:t>Convert</w:t>
      </w:r>
      <w:commentRangeEnd w:id="134"/>
      <w:r w:rsidR="005F0F55">
        <w:rPr>
          <w:rStyle w:val="CommentReference"/>
          <w:rFonts w:asciiTheme="minorHAnsi" w:hAnsiTheme="minorHAnsi"/>
        </w:rPr>
        <w:commentReference w:id="134"/>
      </w:r>
      <w:r>
        <w:t xml:space="preserve"> each item to a 0 to 100 scale by subtracting one and multiplying by 25. </w:t>
      </w:r>
    </w:p>
    <w:p w14:paraId="2B58990A" w14:textId="77777777" w:rsidR="00D528EF" w:rsidRPr="00D528EF" w:rsidRDefault="00D528EF" w:rsidP="00D528EF">
      <w:pPr>
        <w:pStyle w:val="NoSpacing"/>
        <w:numPr>
          <w:ilvl w:val="0"/>
          <w:numId w:val="47"/>
        </w:numPr>
      </w:pPr>
      <w:r>
        <w:t>Sum the converted scores and take the average. A final score of 0 means no regret whilst a score of 100 means high regret.</w:t>
      </w:r>
    </w:p>
    <w:p w14:paraId="00F3D886" w14:textId="77777777" w:rsidR="00D528EF" w:rsidRPr="00D528EF" w:rsidRDefault="00D528EF" w:rsidP="00D528EF">
      <w:pPr>
        <w:pStyle w:val="NoSpacing"/>
        <w:rPr>
          <w:u w:val="single"/>
        </w:rPr>
      </w:pPr>
    </w:p>
    <w:p w14:paraId="25C62F86" w14:textId="77777777" w:rsidR="00D528EF" w:rsidRDefault="00D528EF" w:rsidP="00D528EF">
      <w:pPr>
        <w:pStyle w:val="NoSpacing"/>
        <w:rPr>
          <w:u w:val="single"/>
        </w:rPr>
      </w:pPr>
      <w:proofErr w:type="spellStart"/>
      <w:r>
        <w:rPr>
          <w:u w:val="single"/>
        </w:rPr>
        <w:t>CollaboRATE</w:t>
      </w:r>
      <w:proofErr w:type="spellEnd"/>
    </w:p>
    <w:p w14:paraId="2299BF33" w14:textId="4FAEC13C" w:rsidR="00DC3AC6" w:rsidRDefault="00BB7214" w:rsidP="009259F8">
      <w:pPr>
        <w:pStyle w:val="NoSpacing"/>
        <w:rPr>
          <w:ins w:id="135" w:author="User" w:date="2017-02-02T11:16:00Z"/>
        </w:rPr>
      </w:pPr>
      <w:proofErr w:type="spellStart"/>
      <w:r w:rsidRPr="00BF5F83">
        <w:t>Coll</w:t>
      </w:r>
      <w:r w:rsidR="00D528EF" w:rsidRPr="00BF5F83">
        <w:t>aboRATE</w:t>
      </w:r>
      <w:proofErr w:type="spellEnd"/>
      <w:r w:rsidR="004D313D" w:rsidRPr="00BF5F83">
        <w:t xml:space="preserve"> [8]</w:t>
      </w:r>
      <w:r w:rsidR="00D528EF" w:rsidRPr="00BF5F83">
        <w:t xml:space="preserve"> consists</w:t>
      </w:r>
      <w:r w:rsidR="00D528EF">
        <w:t xml:space="preserve"> of three questions rated from 0 to 9. </w:t>
      </w:r>
      <w:ins w:id="136" w:author="User" w:date="2017-02-02T11:13:00Z">
        <w:r w:rsidR="00DC3AC6">
          <w:t xml:space="preserve">Two scores can be built: </w:t>
        </w:r>
        <w:proofErr w:type="spellStart"/>
        <w:r w:rsidR="00DC3AC6">
          <w:t>CollaboRATE</w:t>
        </w:r>
        <w:proofErr w:type="spellEnd"/>
        <w:r w:rsidR="00DC3AC6">
          <w:t xml:space="preserve"> mean and </w:t>
        </w:r>
      </w:ins>
      <w:proofErr w:type="spellStart"/>
      <w:ins w:id="137" w:author="User" w:date="2017-02-02T11:14:00Z">
        <w:r w:rsidR="00DC3AC6">
          <w:t>CollaboRATE</w:t>
        </w:r>
        <w:proofErr w:type="spellEnd"/>
        <w:r w:rsidR="00DC3AC6">
          <w:t xml:space="preserve"> </w:t>
        </w:r>
        <w:r w:rsidR="00DC3AC6">
          <w:t>to</w:t>
        </w:r>
      </w:ins>
      <w:ins w:id="138" w:author="User" w:date="2017-02-02T11:16:00Z">
        <w:r w:rsidR="00DC3AC6">
          <w:t>p score</w:t>
        </w:r>
      </w:ins>
      <w:ins w:id="139" w:author="User" w:date="2017-02-02T11:14:00Z">
        <w:r w:rsidR="00DC3AC6">
          <w:t xml:space="preserve">. For </w:t>
        </w:r>
        <w:proofErr w:type="spellStart"/>
        <w:r w:rsidR="00DC3AC6">
          <w:t>CollaboRATE</w:t>
        </w:r>
        <w:proofErr w:type="spellEnd"/>
        <w:r w:rsidR="00DC3AC6">
          <w:t xml:space="preserve"> mean</w:t>
        </w:r>
      </w:ins>
      <w:ins w:id="140" w:author="User" w:date="2017-02-02T11:15:00Z">
        <w:r w:rsidR="00DC3AC6">
          <w:t>,</w:t>
        </w:r>
      </w:ins>
      <w:ins w:id="141" w:author="User" w:date="2017-02-02T11:14:00Z">
        <w:r w:rsidR="00DC3AC6">
          <w:t xml:space="preserve"> </w:t>
        </w:r>
      </w:ins>
      <w:del w:id="142" w:author="User" w:date="2017-02-02T11:15:00Z">
        <w:r w:rsidR="00D528EF" w:rsidDel="00DC3AC6">
          <w:delText>S</w:delText>
        </w:r>
      </w:del>
      <w:ins w:id="143" w:author="User" w:date="2017-02-02T11:15:00Z">
        <w:r w:rsidR="00DC3AC6">
          <w:t>s</w:t>
        </w:r>
      </w:ins>
      <w:r w:rsidR="00D528EF">
        <w:t xml:space="preserve">um the three ratings and then multiply by 3.704 to get a final score on a scale of 0 to 100. A score of 0 means no effort was made whilst a score of 100 means every effort was made. </w:t>
      </w:r>
    </w:p>
    <w:p w14:paraId="1327491C" w14:textId="77777777" w:rsidR="00DC3AC6" w:rsidRDefault="00DC3AC6" w:rsidP="00DC3AC6">
      <w:pPr>
        <w:pStyle w:val="NoSpacing"/>
        <w:rPr>
          <w:ins w:id="144" w:author="User" w:date="2017-02-02T11:17:00Z"/>
        </w:rPr>
      </w:pPr>
      <w:ins w:id="145" w:author="User" w:date="2017-02-02T11:17:00Z">
        <w:r>
          <w:t xml:space="preserve">On the original publication the score was computed anyway in case of at least one missing item. However, as stated in the original publication, the acceptability of </w:t>
        </w:r>
        <w:proofErr w:type="spellStart"/>
        <w:r>
          <w:t>CollaboRATE</w:t>
        </w:r>
        <w:proofErr w:type="spellEnd"/>
        <w:r>
          <w:t xml:space="preserve"> items was demonstrated by less than 1% (8/1341) of participants missing any of the items.</w:t>
        </w:r>
      </w:ins>
    </w:p>
    <w:p w14:paraId="3B2D884C" w14:textId="4C1F4B9D" w:rsidR="00DC3AC6" w:rsidRDefault="00DC3AC6" w:rsidP="00DC3AC6">
      <w:pPr>
        <w:pStyle w:val="NoSpacing"/>
        <w:rPr>
          <w:ins w:id="146" w:author="User" w:date="2017-02-02T11:17:00Z"/>
        </w:rPr>
      </w:pPr>
      <w:ins w:id="147" w:author="User" w:date="2017-02-02T11:16:00Z">
        <w:r>
          <w:t xml:space="preserve">For </w:t>
        </w:r>
        <w:proofErr w:type="spellStart"/>
        <w:r>
          <w:t>CollaboRATE</w:t>
        </w:r>
        <w:proofErr w:type="spellEnd"/>
        <w:r>
          <w:t xml:space="preserve"> to</w:t>
        </w:r>
        <w:r>
          <w:t>p score</w:t>
        </w:r>
      </w:ins>
      <w:ins w:id="148" w:author="User" w:date="2017-02-02T11:17:00Z">
        <w:r w:rsidRPr="00DC3AC6">
          <w:t xml:space="preserve"> </w:t>
        </w:r>
        <w:proofErr w:type="gramStart"/>
        <w:r>
          <w:t>For</w:t>
        </w:r>
        <w:proofErr w:type="gramEnd"/>
        <w:r>
          <w:t xml:space="preserve"> </w:t>
        </w:r>
        <w:proofErr w:type="spellStart"/>
        <w:r>
          <w:t>CollaboRATE</w:t>
        </w:r>
        <w:proofErr w:type="spellEnd"/>
        <w:r>
          <w:t xml:space="preserve"> </w:t>
        </w:r>
        <w:r>
          <w:t>top score participants</w:t>
        </w:r>
        <w:r>
          <w:t xml:space="preserve"> should be coded</w:t>
        </w:r>
        <w:r>
          <w:t xml:space="preserve"> as 1 (yes) when they recorded</w:t>
        </w:r>
        <w:r>
          <w:t xml:space="preserve"> </w:t>
        </w:r>
        <w:r>
          <w:t>the highest response on the scale for all 3 items and as 0 (no)</w:t>
        </w:r>
      </w:ins>
    </w:p>
    <w:p w14:paraId="2848A3DA" w14:textId="5CD2AE70" w:rsidR="00DC3AC6" w:rsidRDefault="00DC3AC6" w:rsidP="00DC3AC6">
      <w:pPr>
        <w:pStyle w:val="NoSpacing"/>
        <w:rPr>
          <w:ins w:id="149" w:author="User" w:date="2017-02-02T11:16:00Z"/>
        </w:rPr>
      </w:pPr>
      <w:proofErr w:type="gramStart"/>
      <w:ins w:id="150" w:author="User" w:date="2017-02-02T11:17:00Z">
        <w:r>
          <w:t>in</w:t>
        </w:r>
        <w:proofErr w:type="gramEnd"/>
        <w:r>
          <w:t xml:space="preserve"> all other situations.</w:t>
        </w:r>
      </w:ins>
    </w:p>
    <w:p w14:paraId="3F19ECEA" w14:textId="4598D4C4" w:rsidR="00D528EF" w:rsidDel="00DC3AC6" w:rsidRDefault="00D528EF" w:rsidP="009259F8">
      <w:pPr>
        <w:pStyle w:val="NoSpacing"/>
        <w:rPr>
          <w:del w:id="151" w:author="User" w:date="2017-02-02T11:17:00Z"/>
        </w:rPr>
      </w:pPr>
    </w:p>
    <w:p w14:paraId="60A2AC0D" w14:textId="77777777" w:rsidR="002F4989" w:rsidRDefault="002F4989" w:rsidP="00D528EF">
      <w:pPr>
        <w:pStyle w:val="NoSpacing"/>
      </w:pPr>
    </w:p>
    <w:p w14:paraId="5BAF6B8D" w14:textId="07C54304" w:rsidR="002F4989" w:rsidRDefault="008312E8" w:rsidP="00D528EF">
      <w:pPr>
        <w:pStyle w:val="NoSpacing"/>
        <w:rPr>
          <w:u w:val="single"/>
        </w:rPr>
      </w:pPr>
      <w:ins w:id="152" w:author="User" w:date="2017-02-02T12:15:00Z">
        <w:r>
          <w:rPr>
            <w:u w:val="single"/>
          </w:rPr>
          <w:t xml:space="preserve">Short Form </w:t>
        </w:r>
        <w:proofErr w:type="spellStart"/>
        <w:r w:rsidRPr="008312E8">
          <w:rPr>
            <w:u w:val="single"/>
          </w:rPr>
          <w:t>Spielberger</w:t>
        </w:r>
      </w:ins>
      <w:proofErr w:type="spellEnd"/>
      <w:del w:id="153" w:author="User" w:date="2017-02-02T12:15:00Z">
        <w:r w:rsidR="002F4989" w:rsidDel="008312E8">
          <w:rPr>
            <w:u w:val="single"/>
          </w:rPr>
          <w:delText>Speilberger</w:delText>
        </w:r>
      </w:del>
      <w:r w:rsidR="002F4989">
        <w:rPr>
          <w:u w:val="single"/>
        </w:rPr>
        <w:t xml:space="preserve"> State Anxiety Inventory (STAI)</w:t>
      </w:r>
    </w:p>
    <w:p w14:paraId="73BDF196" w14:textId="10D41751" w:rsidR="002F4989" w:rsidRDefault="00724909" w:rsidP="00D528EF">
      <w:pPr>
        <w:pStyle w:val="NoSpacing"/>
      </w:pPr>
      <w:r>
        <w:t>The STAI six item</w:t>
      </w:r>
      <w:ins w:id="154" w:author="User" w:date="2017-02-02T12:25:00Z">
        <w:r w:rsidR="00F26554">
          <w:t>s</w:t>
        </w:r>
      </w:ins>
      <w:ins w:id="155" w:author="User" w:date="2017-02-02T12:15:00Z">
        <w:r w:rsidR="008312E8">
          <w:t xml:space="preserve"> (short form)</w:t>
        </w:r>
      </w:ins>
      <w:r>
        <w:t xml:space="preserve"> consists of six statements measured on a 4-point Likert scale</w:t>
      </w:r>
      <w:r w:rsidR="00F50AF2">
        <w:t xml:space="preserve"> and will be scored as for the full STAI</w:t>
      </w:r>
      <w:r>
        <w:t xml:space="preserve">. After reversing the scores for positive statements, total scores are calculated (ranging from 6 to </w:t>
      </w:r>
      <w:del w:id="156" w:author="User" w:date="2017-02-02T12:14:00Z">
        <w:r w:rsidDel="008312E8">
          <w:delText>21</w:delText>
        </w:r>
      </w:del>
      <w:ins w:id="157" w:author="User" w:date="2017-02-02T12:14:00Z">
        <w:r w:rsidR="008312E8">
          <w:t>2</w:t>
        </w:r>
        <w:r w:rsidR="008312E8">
          <w:t>4</w:t>
        </w:r>
      </w:ins>
      <w:r>
        <w:t xml:space="preserve">). A higher score therefore indicates greater anxiety. </w:t>
      </w:r>
      <w:ins w:id="158" w:author="User" w:date="2017-02-02T12:24:00Z">
        <w:r w:rsidR="00F26554">
          <w:t>In case of a missing item the overall score is set to missing</w:t>
        </w:r>
      </w:ins>
    </w:p>
    <w:p w14:paraId="58EA00E0" w14:textId="77777777" w:rsidR="003504E1" w:rsidRDefault="003504E1" w:rsidP="00D528EF">
      <w:pPr>
        <w:pStyle w:val="NoSpacing"/>
      </w:pPr>
    </w:p>
    <w:p w14:paraId="2430751B" w14:textId="77777777" w:rsidR="003504E1" w:rsidRDefault="003504E1" w:rsidP="00D528EF">
      <w:pPr>
        <w:pStyle w:val="NoSpacing"/>
        <w:rPr>
          <w:u w:val="single"/>
        </w:rPr>
      </w:pPr>
      <w:r>
        <w:rPr>
          <w:u w:val="single"/>
        </w:rPr>
        <w:t>Breast Cancer Treatment Choices</w:t>
      </w:r>
    </w:p>
    <w:p w14:paraId="72095D94" w14:textId="2AC8E103" w:rsidR="003504E1" w:rsidRDefault="00717DEC" w:rsidP="00D528EF">
      <w:pPr>
        <w:pStyle w:val="NoSpacing"/>
      </w:pPr>
      <w:commentRangeStart w:id="159"/>
      <w:r>
        <w:t xml:space="preserve">Correct responses are given a score of 1 whilst incorrect and ‘unsure’ responses are scored as 0. </w:t>
      </w:r>
      <w:commentRangeEnd w:id="159"/>
      <w:r w:rsidR="00BB648F">
        <w:rPr>
          <w:rStyle w:val="CommentReference"/>
          <w:rFonts w:asciiTheme="minorHAnsi" w:hAnsiTheme="minorHAnsi"/>
        </w:rPr>
        <w:commentReference w:id="159"/>
      </w:r>
      <w:ins w:id="160" w:author="User" w:date="2016-02-15T15:06:00Z">
        <w:r w:rsidR="00834964">
          <w:t xml:space="preserve"> </w:t>
        </w:r>
        <w:commentRangeStart w:id="161"/>
        <w:r w:rsidR="00834964">
          <w:t xml:space="preserve">An overall score will be computed for sections A1 (range 0-8) </w:t>
        </w:r>
      </w:ins>
      <w:ins w:id="162" w:author="User" w:date="2016-02-15T15:07:00Z">
        <w:r w:rsidR="00834964">
          <w:t xml:space="preserve">and A2 (range 0-6) </w:t>
        </w:r>
      </w:ins>
      <w:ins w:id="163" w:author="User" w:date="2016-02-15T15:06:00Z">
        <w:r w:rsidR="00834964">
          <w:t>summing up the score of the single items</w:t>
        </w:r>
      </w:ins>
      <w:ins w:id="164" w:author="User" w:date="2016-02-15T15:07:00Z">
        <w:r w:rsidR="00834964">
          <w:t>.</w:t>
        </w:r>
        <w:commentRangeEnd w:id="161"/>
        <w:r w:rsidR="00834964">
          <w:rPr>
            <w:rStyle w:val="CommentReference"/>
            <w:rFonts w:asciiTheme="minorHAnsi" w:hAnsiTheme="minorHAnsi"/>
          </w:rPr>
          <w:commentReference w:id="161"/>
        </w:r>
      </w:ins>
    </w:p>
    <w:p w14:paraId="6C57EF9F" w14:textId="77777777" w:rsidR="00BF5F83" w:rsidRPr="00717DEC" w:rsidRDefault="00BF5F83" w:rsidP="00D528EF">
      <w:pPr>
        <w:pStyle w:val="NoSpacing"/>
      </w:pPr>
    </w:p>
    <w:p w14:paraId="0490A685" w14:textId="77777777" w:rsidR="003504E1" w:rsidRPr="00F723D9" w:rsidRDefault="003504E1" w:rsidP="00D528EF">
      <w:pPr>
        <w:pStyle w:val="NoSpacing"/>
        <w:rPr>
          <w:u w:val="single"/>
          <w:lang w:val="fr-FR"/>
        </w:rPr>
      </w:pPr>
      <w:proofErr w:type="spellStart"/>
      <w:r w:rsidRPr="00F723D9">
        <w:rPr>
          <w:u w:val="single"/>
          <w:lang w:val="fr-FR"/>
        </w:rPr>
        <w:t>Brief</w:t>
      </w:r>
      <w:proofErr w:type="spellEnd"/>
      <w:r w:rsidRPr="00F723D9">
        <w:rPr>
          <w:u w:val="single"/>
          <w:lang w:val="fr-FR"/>
        </w:rPr>
        <w:t xml:space="preserve"> </w:t>
      </w:r>
      <w:proofErr w:type="spellStart"/>
      <w:r w:rsidRPr="00F723D9">
        <w:rPr>
          <w:u w:val="single"/>
          <w:lang w:val="fr-FR"/>
        </w:rPr>
        <w:t>Illness</w:t>
      </w:r>
      <w:proofErr w:type="spellEnd"/>
      <w:r w:rsidRPr="00F723D9">
        <w:rPr>
          <w:u w:val="single"/>
          <w:lang w:val="fr-FR"/>
        </w:rPr>
        <w:t xml:space="preserve"> Perceptions Questionnaire (IPQ)</w:t>
      </w:r>
    </w:p>
    <w:p w14:paraId="3C50E441" w14:textId="77777777" w:rsidR="00FC063D" w:rsidRDefault="00FC063D" w:rsidP="00D528EF">
      <w:pPr>
        <w:pStyle w:val="NoSpacing"/>
      </w:pPr>
      <w:r>
        <w:t>Each item of the Brief IPQ assesses on</w:t>
      </w:r>
      <w:r w:rsidR="005E74B4">
        <w:t>e</w:t>
      </w:r>
      <w:r>
        <w:t xml:space="preserve"> dimension of illness perceptions. These are as follows:</w:t>
      </w:r>
    </w:p>
    <w:p w14:paraId="06516457" w14:textId="77777777" w:rsidR="00FC063D" w:rsidRDefault="00FC063D" w:rsidP="00D528EF">
      <w:pPr>
        <w:pStyle w:val="NoSpacing"/>
      </w:pPr>
    </w:p>
    <w:tbl>
      <w:tblPr>
        <w:tblStyle w:val="TableGrid"/>
        <w:tblW w:w="0" w:type="auto"/>
        <w:tblLook w:val="04A0" w:firstRow="1" w:lastRow="0" w:firstColumn="1" w:lastColumn="0" w:noHBand="0" w:noVBand="1"/>
      </w:tblPr>
      <w:tblGrid>
        <w:gridCol w:w="4621"/>
        <w:gridCol w:w="4621"/>
      </w:tblGrid>
      <w:tr w:rsidR="00FC063D" w14:paraId="590131C0" w14:textId="77777777" w:rsidTr="00FC063D">
        <w:tc>
          <w:tcPr>
            <w:tcW w:w="4621" w:type="dxa"/>
          </w:tcPr>
          <w:p w14:paraId="7B82FF18" w14:textId="77777777" w:rsidR="00FC063D" w:rsidRPr="00FC063D" w:rsidRDefault="00FC063D" w:rsidP="00D528EF">
            <w:pPr>
              <w:pStyle w:val="NoSpacing"/>
              <w:rPr>
                <w:b/>
              </w:rPr>
            </w:pPr>
            <w:r>
              <w:rPr>
                <w:b/>
              </w:rPr>
              <w:t>Dimension</w:t>
            </w:r>
          </w:p>
        </w:tc>
        <w:tc>
          <w:tcPr>
            <w:tcW w:w="4621" w:type="dxa"/>
          </w:tcPr>
          <w:p w14:paraId="6B814356" w14:textId="77777777" w:rsidR="00FC063D" w:rsidRPr="00FC063D" w:rsidRDefault="00FC063D" w:rsidP="00FC063D">
            <w:pPr>
              <w:pStyle w:val="NoSpacing"/>
              <w:jc w:val="center"/>
              <w:rPr>
                <w:b/>
              </w:rPr>
            </w:pPr>
            <w:r w:rsidRPr="00FC063D">
              <w:rPr>
                <w:b/>
              </w:rPr>
              <w:t>Question</w:t>
            </w:r>
          </w:p>
        </w:tc>
      </w:tr>
      <w:tr w:rsidR="00FC063D" w14:paraId="7C848231" w14:textId="77777777" w:rsidTr="00FC063D">
        <w:tc>
          <w:tcPr>
            <w:tcW w:w="4621" w:type="dxa"/>
          </w:tcPr>
          <w:p w14:paraId="1DDE882A" w14:textId="77777777" w:rsidR="00FC063D" w:rsidRDefault="00FC063D" w:rsidP="00D528EF">
            <w:pPr>
              <w:pStyle w:val="NoSpacing"/>
            </w:pPr>
            <w:r>
              <w:t>Consequences</w:t>
            </w:r>
          </w:p>
        </w:tc>
        <w:tc>
          <w:tcPr>
            <w:tcW w:w="4621" w:type="dxa"/>
          </w:tcPr>
          <w:p w14:paraId="7D1A7EEF" w14:textId="77777777" w:rsidR="00FC063D" w:rsidRDefault="00FC063D" w:rsidP="008201AD">
            <w:pPr>
              <w:pStyle w:val="NoSpacing"/>
              <w:jc w:val="center"/>
            </w:pPr>
            <w:r>
              <w:t>1</w:t>
            </w:r>
          </w:p>
        </w:tc>
      </w:tr>
      <w:tr w:rsidR="00FC063D" w14:paraId="02F0D823" w14:textId="77777777" w:rsidTr="00FC063D">
        <w:tc>
          <w:tcPr>
            <w:tcW w:w="4621" w:type="dxa"/>
          </w:tcPr>
          <w:p w14:paraId="02839D3F" w14:textId="77777777" w:rsidR="00FC063D" w:rsidRDefault="00FC063D" w:rsidP="00D528EF">
            <w:pPr>
              <w:pStyle w:val="NoSpacing"/>
            </w:pPr>
            <w:r>
              <w:t>Timeline</w:t>
            </w:r>
          </w:p>
        </w:tc>
        <w:tc>
          <w:tcPr>
            <w:tcW w:w="4621" w:type="dxa"/>
          </w:tcPr>
          <w:p w14:paraId="0E342EB7" w14:textId="77777777" w:rsidR="00FC063D" w:rsidRDefault="00FC063D" w:rsidP="008201AD">
            <w:pPr>
              <w:pStyle w:val="NoSpacing"/>
              <w:jc w:val="center"/>
            </w:pPr>
            <w:r>
              <w:t>2</w:t>
            </w:r>
          </w:p>
        </w:tc>
      </w:tr>
      <w:tr w:rsidR="00FC063D" w14:paraId="7F0DFAB3" w14:textId="77777777" w:rsidTr="00FC063D">
        <w:tc>
          <w:tcPr>
            <w:tcW w:w="4621" w:type="dxa"/>
          </w:tcPr>
          <w:p w14:paraId="6CA05CED" w14:textId="77777777" w:rsidR="00FC063D" w:rsidRDefault="00FC063D" w:rsidP="00D528EF">
            <w:pPr>
              <w:pStyle w:val="NoSpacing"/>
            </w:pPr>
            <w:r>
              <w:t>Personal control</w:t>
            </w:r>
          </w:p>
        </w:tc>
        <w:tc>
          <w:tcPr>
            <w:tcW w:w="4621" w:type="dxa"/>
          </w:tcPr>
          <w:p w14:paraId="5F19E25D" w14:textId="77777777" w:rsidR="00FC063D" w:rsidRDefault="00FC063D" w:rsidP="008201AD">
            <w:pPr>
              <w:pStyle w:val="NoSpacing"/>
              <w:jc w:val="center"/>
            </w:pPr>
            <w:r>
              <w:t>3</w:t>
            </w:r>
          </w:p>
        </w:tc>
      </w:tr>
      <w:tr w:rsidR="00FC063D" w14:paraId="3FFDEBEB" w14:textId="77777777" w:rsidTr="00FC063D">
        <w:tc>
          <w:tcPr>
            <w:tcW w:w="4621" w:type="dxa"/>
          </w:tcPr>
          <w:p w14:paraId="56579AF7" w14:textId="77777777" w:rsidR="00FC063D" w:rsidRDefault="00FC063D" w:rsidP="00D528EF">
            <w:pPr>
              <w:pStyle w:val="NoSpacing"/>
            </w:pPr>
            <w:r>
              <w:t>Treatment control</w:t>
            </w:r>
          </w:p>
        </w:tc>
        <w:tc>
          <w:tcPr>
            <w:tcW w:w="4621" w:type="dxa"/>
          </w:tcPr>
          <w:p w14:paraId="79E0CBF8" w14:textId="77777777" w:rsidR="00FC063D" w:rsidRDefault="00FC063D" w:rsidP="008201AD">
            <w:pPr>
              <w:pStyle w:val="NoSpacing"/>
              <w:jc w:val="center"/>
            </w:pPr>
            <w:r>
              <w:t>4</w:t>
            </w:r>
          </w:p>
        </w:tc>
      </w:tr>
      <w:tr w:rsidR="00FC063D" w14:paraId="1E05F4F7" w14:textId="77777777" w:rsidTr="00FC063D">
        <w:tc>
          <w:tcPr>
            <w:tcW w:w="4621" w:type="dxa"/>
          </w:tcPr>
          <w:p w14:paraId="0B5075E9" w14:textId="77777777" w:rsidR="00FC063D" w:rsidRDefault="00FC063D" w:rsidP="00D528EF">
            <w:pPr>
              <w:pStyle w:val="NoSpacing"/>
            </w:pPr>
            <w:r>
              <w:t>Identity</w:t>
            </w:r>
          </w:p>
        </w:tc>
        <w:tc>
          <w:tcPr>
            <w:tcW w:w="4621" w:type="dxa"/>
          </w:tcPr>
          <w:p w14:paraId="28C80F76" w14:textId="77777777" w:rsidR="00FC063D" w:rsidRDefault="00FC063D" w:rsidP="008201AD">
            <w:pPr>
              <w:pStyle w:val="NoSpacing"/>
              <w:jc w:val="center"/>
            </w:pPr>
            <w:r>
              <w:t>5</w:t>
            </w:r>
          </w:p>
        </w:tc>
      </w:tr>
      <w:tr w:rsidR="00FC063D" w14:paraId="624B5BE2" w14:textId="77777777" w:rsidTr="00FC063D">
        <w:tc>
          <w:tcPr>
            <w:tcW w:w="4621" w:type="dxa"/>
          </w:tcPr>
          <w:p w14:paraId="65936C10" w14:textId="77777777" w:rsidR="00FC063D" w:rsidRDefault="00FC063D" w:rsidP="00D528EF">
            <w:pPr>
              <w:pStyle w:val="NoSpacing"/>
            </w:pPr>
            <w:r>
              <w:t>Illness concern</w:t>
            </w:r>
          </w:p>
        </w:tc>
        <w:tc>
          <w:tcPr>
            <w:tcW w:w="4621" w:type="dxa"/>
          </w:tcPr>
          <w:p w14:paraId="63A594D3" w14:textId="77777777" w:rsidR="00FC063D" w:rsidRDefault="00FC063D" w:rsidP="008201AD">
            <w:pPr>
              <w:pStyle w:val="NoSpacing"/>
              <w:jc w:val="center"/>
            </w:pPr>
            <w:r>
              <w:t>6</w:t>
            </w:r>
          </w:p>
        </w:tc>
      </w:tr>
      <w:tr w:rsidR="00FC063D" w14:paraId="32A91F06" w14:textId="77777777" w:rsidTr="00FC063D">
        <w:tc>
          <w:tcPr>
            <w:tcW w:w="4621" w:type="dxa"/>
          </w:tcPr>
          <w:p w14:paraId="0010E943" w14:textId="77777777" w:rsidR="00FC063D" w:rsidRDefault="00FC063D" w:rsidP="00D528EF">
            <w:pPr>
              <w:pStyle w:val="NoSpacing"/>
            </w:pPr>
            <w:r>
              <w:t>Coherence</w:t>
            </w:r>
          </w:p>
        </w:tc>
        <w:tc>
          <w:tcPr>
            <w:tcW w:w="4621" w:type="dxa"/>
          </w:tcPr>
          <w:p w14:paraId="23D161FE" w14:textId="77777777" w:rsidR="00FC063D" w:rsidRDefault="00FC063D" w:rsidP="008201AD">
            <w:pPr>
              <w:pStyle w:val="NoSpacing"/>
              <w:jc w:val="center"/>
            </w:pPr>
            <w:r>
              <w:t>7</w:t>
            </w:r>
          </w:p>
        </w:tc>
      </w:tr>
      <w:tr w:rsidR="00FC063D" w14:paraId="14CE195F" w14:textId="77777777" w:rsidTr="00FC063D">
        <w:tc>
          <w:tcPr>
            <w:tcW w:w="4621" w:type="dxa"/>
          </w:tcPr>
          <w:p w14:paraId="1D17F0D0" w14:textId="77777777" w:rsidR="00FC063D" w:rsidRDefault="00FC063D" w:rsidP="00D528EF">
            <w:pPr>
              <w:pStyle w:val="NoSpacing"/>
            </w:pPr>
            <w:r>
              <w:t>Emotional representation</w:t>
            </w:r>
          </w:p>
        </w:tc>
        <w:tc>
          <w:tcPr>
            <w:tcW w:w="4621" w:type="dxa"/>
          </w:tcPr>
          <w:p w14:paraId="3A7E27EA" w14:textId="77777777" w:rsidR="00FC063D" w:rsidRDefault="00FC063D" w:rsidP="008201AD">
            <w:pPr>
              <w:pStyle w:val="NoSpacing"/>
              <w:jc w:val="center"/>
            </w:pPr>
            <w:r>
              <w:t>8</w:t>
            </w:r>
          </w:p>
        </w:tc>
      </w:tr>
    </w:tbl>
    <w:p w14:paraId="3E85FE34" w14:textId="77777777" w:rsidR="00FC063D" w:rsidRDefault="00FC063D" w:rsidP="00D528EF">
      <w:pPr>
        <w:pStyle w:val="NoSpacing"/>
      </w:pPr>
    </w:p>
    <w:p w14:paraId="043FC1B3" w14:textId="34A1E21F" w:rsidR="003504E1" w:rsidRDefault="00BB648F" w:rsidP="00D528EF">
      <w:pPr>
        <w:pStyle w:val="NoSpacing"/>
        <w:rPr>
          <w:ins w:id="165" w:author="Kate L" w:date="2015-11-16T11:46:00Z"/>
          <w:u w:val="single"/>
        </w:rPr>
      </w:pPr>
      <w:ins w:id="166" w:author="Kate L" w:date="2015-11-16T11:46:00Z">
        <w:r>
          <w:rPr>
            <w:u w:val="single"/>
          </w:rPr>
          <w:t xml:space="preserve">An overall score </w:t>
        </w:r>
      </w:ins>
      <w:ins w:id="167" w:author="Kate L" w:date="2015-11-16T11:48:00Z">
        <w:r>
          <w:rPr>
            <w:u w:val="single"/>
          </w:rPr>
          <w:t>will also</w:t>
        </w:r>
      </w:ins>
      <w:ins w:id="168" w:author="Kate L" w:date="2015-11-16T11:46:00Z">
        <w:r>
          <w:rPr>
            <w:u w:val="single"/>
          </w:rPr>
          <w:t xml:space="preserve"> be computed by reversing the scoring for the personal </w:t>
        </w:r>
      </w:ins>
      <w:ins w:id="169" w:author="Kate L" w:date="2015-11-16T11:47:00Z">
        <w:r>
          <w:rPr>
            <w:u w:val="single"/>
          </w:rPr>
          <w:t>control</w:t>
        </w:r>
      </w:ins>
      <w:ins w:id="170" w:author="Kate L" w:date="2015-11-16T11:49:00Z">
        <w:r>
          <w:rPr>
            <w:u w:val="single"/>
          </w:rPr>
          <w:t xml:space="preserve"> (3)</w:t>
        </w:r>
      </w:ins>
      <w:ins w:id="171" w:author="Kate L" w:date="2015-11-16T11:46:00Z">
        <w:r>
          <w:rPr>
            <w:u w:val="single"/>
          </w:rPr>
          <w:t>,</w:t>
        </w:r>
      </w:ins>
      <w:ins w:id="172" w:author="Kate L" w:date="2015-11-16T11:47:00Z">
        <w:r>
          <w:rPr>
            <w:u w:val="single"/>
          </w:rPr>
          <w:t xml:space="preserve"> treatment control</w:t>
        </w:r>
      </w:ins>
      <w:ins w:id="173" w:author="Kate L" w:date="2015-11-16T11:49:00Z">
        <w:r>
          <w:rPr>
            <w:u w:val="single"/>
          </w:rPr>
          <w:t xml:space="preserve"> (4)</w:t>
        </w:r>
      </w:ins>
      <w:ins w:id="174" w:author="Kate L" w:date="2015-11-16T11:47:00Z">
        <w:r>
          <w:rPr>
            <w:u w:val="single"/>
          </w:rPr>
          <w:t xml:space="preserve"> and </w:t>
        </w:r>
      </w:ins>
      <w:ins w:id="175" w:author="Kate L" w:date="2015-11-16T11:49:00Z">
        <w:r>
          <w:rPr>
            <w:u w:val="single"/>
          </w:rPr>
          <w:t>coherence (7)</w:t>
        </w:r>
      </w:ins>
      <w:ins w:id="176" w:author="Kate L" w:date="2015-11-16T11:47:00Z">
        <w:r>
          <w:rPr>
            <w:u w:val="single"/>
          </w:rPr>
          <w:t xml:space="preserve"> and then summing </w:t>
        </w:r>
      </w:ins>
      <w:ins w:id="177" w:author="User" w:date="2017-02-02T13:33:00Z">
        <w:r w:rsidR="003304B7" w:rsidRPr="008A3B43">
          <w:rPr>
            <w:rFonts w:ascii="Arial" w:hAnsi="Arial" w:cs="Arial"/>
          </w:rPr>
          <w:t>to items 1, 2, 5, 6, and 8</w:t>
        </w:r>
      </w:ins>
      <w:ins w:id="178" w:author="Kate L" w:date="2015-11-16T11:47:00Z">
        <w:del w:id="179" w:author="User" w:date="2017-02-02T13:33:00Z">
          <w:r w:rsidDel="003304B7">
            <w:rPr>
              <w:u w:val="single"/>
            </w:rPr>
            <w:delText>with all other dimensions</w:delText>
          </w:r>
        </w:del>
        <w:r>
          <w:rPr>
            <w:u w:val="single"/>
          </w:rPr>
          <w:t xml:space="preserve">. </w:t>
        </w:r>
      </w:ins>
      <w:ins w:id="180" w:author="Kate L" w:date="2015-11-16T11:48:00Z">
        <w:r>
          <w:rPr>
            <w:u w:val="single"/>
          </w:rPr>
          <w:t>A higher score reflects a more threatening view of breast cancer. Before using this overall score the internal consistency will be checked.</w:t>
        </w:r>
      </w:ins>
    </w:p>
    <w:p w14:paraId="2208F1A1" w14:textId="77777777" w:rsidR="00BB648F" w:rsidRDefault="00BB648F" w:rsidP="00D528EF">
      <w:pPr>
        <w:pStyle w:val="NoSpacing"/>
        <w:rPr>
          <w:u w:val="single"/>
        </w:rPr>
      </w:pPr>
    </w:p>
    <w:p w14:paraId="1CF6AE98" w14:textId="77777777" w:rsidR="003504E1" w:rsidRDefault="003504E1" w:rsidP="00D528EF">
      <w:pPr>
        <w:pStyle w:val="NoSpacing"/>
        <w:rPr>
          <w:u w:val="single"/>
        </w:rPr>
      </w:pPr>
      <w:r>
        <w:rPr>
          <w:u w:val="single"/>
        </w:rPr>
        <w:t>Brief COPE</w:t>
      </w:r>
    </w:p>
    <w:p w14:paraId="3E94CA65" w14:textId="64FB9C9C" w:rsidR="008201AD" w:rsidRDefault="008201AD" w:rsidP="00D528EF">
      <w:pPr>
        <w:pStyle w:val="NoSpacing"/>
      </w:pPr>
      <w:r>
        <w:t>The Brief COPE consists of 28 items made up of 14 two item scales</w:t>
      </w:r>
      <w:ins w:id="181" w:author="Kate L" w:date="2015-11-16T12:00:00Z">
        <w:r w:rsidR="00B46F87">
          <w:t>. Eight of the scales are included in this study</w:t>
        </w:r>
      </w:ins>
      <w:ins w:id="182" w:author="User" w:date="2017-02-02T13:46:00Z">
        <w:r w:rsidR="000F1DBE">
          <w:t xml:space="preserve"> (i.e</w:t>
        </w:r>
      </w:ins>
      <w:ins w:id="183" w:author="User" w:date="2017-02-02T13:47:00Z">
        <w:r w:rsidR="000F1DBE">
          <w:t>.</w:t>
        </w:r>
      </w:ins>
      <w:ins w:id="184" w:author="User" w:date="2017-02-02T13:46:00Z">
        <w:r w:rsidR="000F1DBE">
          <w:t xml:space="preserve"> 16 items overall)</w:t>
        </w:r>
      </w:ins>
      <w:ins w:id="185" w:author="Kate L" w:date="2015-11-16T12:00:00Z">
        <w:r w:rsidR="00B46F87">
          <w:t>,</w:t>
        </w:r>
      </w:ins>
      <w:r>
        <w:t xml:space="preserve"> as shown below:</w:t>
      </w:r>
    </w:p>
    <w:p w14:paraId="6D2561FA" w14:textId="77777777" w:rsidR="008201AD" w:rsidRDefault="008201AD" w:rsidP="00D528EF">
      <w:pPr>
        <w:pStyle w:val="NoSpacing"/>
      </w:pPr>
    </w:p>
    <w:tbl>
      <w:tblPr>
        <w:tblStyle w:val="TableGrid"/>
        <w:tblW w:w="0" w:type="auto"/>
        <w:tblLook w:val="04A0" w:firstRow="1" w:lastRow="0" w:firstColumn="1" w:lastColumn="0" w:noHBand="0" w:noVBand="1"/>
      </w:tblPr>
      <w:tblGrid>
        <w:gridCol w:w="4621"/>
        <w:gridCol w:w="4621"/>
      </w:tblGrid>
      <w:tr w:rsidR="008201AD" w14:paraId="0B90BD96" w14:textId="77777777" w:rsidTr="008201AD">
        <w:tc>
          <w:tcPr>
            <w:tcW w:w="4621" w:type="dxa"/>
          </w:tcPr>
          <w:p w14:paraId="4E2C9321" w14:textId="77777777" w:rsidR="008201AD" w:rsidRPr="008201AD" w:rsidRDefault="008201AD" w:rsidP="00D528EF">
            <w:pPr>
              <w:pStyle w:val="NoSpacing"/>
              <w:rPr>
                <w:b/>
              </w:rPr>
            </w:pPr>
          </w:p>
        </w:tc>
        <w:tc>
          <w:tcPr>
            <w:tcW w:w="4621" w:type="dxa"/>
          </w:tcPr>
          <w:p w14:paraId="1F1534A1" w14:textId="77777777" w:rsidR="008201AD" w:rsidRPr="008201AD" w:rsidRDefault="008201AD" w:rsidP="008201AD">
            <w:pPr>
              <w:pStyle w:val="NoSpacing"/>
              <w:jc w:val="center"/>
              <w:rPr>
                <w:b/>
              </w:rPr>
            </w:pPr>
            <w:r>
              <w:rPr>
                <w:b/>
              </w:rPr>
              <w:t>Item</w:t>
            </w:r>
          </w:p>
        </w:tc>
      </w:tr>
      <w:tr w:rsidR="008201AD" w14:paraId="58D4FAF3" w14:textId="77777777" w:rsidTr="008201AD">
        <w:tc>
          <w:tcPr>
            <w:tcW w:w="4621" w:type="dxa"/>
          </w:tcPr>
          <w:p w14:paraId="5EFDF906" w14:textId="77777777" w:rsidR="008201AD" w:rsidRDefault="008201AD" w:rsidP="00D528EF">
            <w:pPr>
              <w:pStyle w:val="NoSpacing"/>
            </w:pPr>
            <w:r>
              <w:t>Active coping</w:t>
            </w:r>
          </w:p>
        </w:tc>
        <w:tc>
          <w:tcPr>
            <w:tcW w:w="4621" w:type="dxa"/>
          </w:tcPr>
          <w:p w14:paraId="504742A8" w14:textId="0C0C5017" w:rsidR="008201AD" w:rsidRDefault="00BB648F" w:rsidP="00BB648F">
            <w:pPr>
              <w:pStyle w:val="NoSpacing"/>
              <w:jc w:val="center"/>
            </w:pPr>
            <w:ins w:id="186" w:author="Kate L" w:date="2015-11-16T11:51:00Z">
              <w:r>
                <w:t>1</w:t>
              </w:r>
            </w:ins>
            <w:r w:rsidR="008201AD">
              <w:t xml:space="preserve">, </w:t>
            </w:r>
            <w:ins w:id="187" w:author="Kate L" w:date="2015-11-16T11:51:00Z">
              <w:r>
                <w:t>5</w:t>
              </w:r>
            </w:ins>
          </w:p>
        </w:tc>
      </w:tr>
      <w:tr w:rsidR="008201AD" w14:paraId="2244B817" w14:textId="77777777" w:rsidTr="008201AD">
        <w:tc>
          <w:tcPr>
            <w:tcW w:w="4621" w:type="dxa"/>
          </w:tcPr>
          <w:p w14:paraId="7DAC26E6" w14:textId="77777777" w:rsidR="008201AD" w:rsidRDefault="008201AD" w:rsidP="00D528EF">
            <w:pPr>
              <w:pStyle w:val="NoSpacing"/>
            </w:pPr>
            <w:r>
              <w:t>Denial</w:t>
            </w:r>
          </w:p>
        </w:tc>
        <w:tc>
          <w:tcPr>
            <w:tcW w:w="4621" w:type="dxa"/>
          </w:tcPr>
          <w:p w14:paraId="505D319A" w14:textId="1465257B" w:rsidR="008201AD" w:rsidRDefault="00BB648F" w:rsidP="00BB648F">
            <w:pPr>
              <w:pStyle w:val="NoSpacing"/>
              <w:jc w:val="center"/>
            </w:pPr>
            <w:ins w:id="188" w:author="Kate L" w:date="2015-11-16T11:51:00Z">
              <w:r>
                <w:t>2</w:t>
              </w:r>
            </w:ins>
            <w:r w:rsidR="008201AD">
              <w:t xml:space="preserve">, </w:t>
            </w:r>
            <w:ins w:id="189" w:author="Kate L" w:date="2015-11-16T11:51:00Z">
              <w:r>
                <w:t>6</w:t>
              </w:r>
            </w:ins>
          </w:p>
        </w:tc>
      </w:tr>
      <w:tr w:rsidR="008201AD" w14:paraId="43CE9050" w14:textId="77777777" w:rsidTr="008201AD">
        <w:tc>
          <w:tcPr>
            <w:tcW w:w="4621" w:type="dxa"/>
          </w:tcPr>
          <w:p w14:paraId="68996282" w14:textId="77777777" w:rsidR="008201AD" w:rsidRDefault="008201AD" w:rsidP="00D528EF">
            <w:pPr>
              <w:pStyle w:val="NoSpacing"/>
            </w:pPr>
            <w:r>
              <w:t>Use of emotional support</w:t>
            </w:r>
          </w:p>
        </w:tc>
        <w:tc>
          <w:tcPr>
            <w:tcW w:w="4621" w:type="dxa"/>
          </w:tcPr>
          <w:p w14:paraId="5F651474" w14:textId="3BA0E4F8" w:rsidR="008201AD" w:rsidRDefault="00BB648F" w:rsidP="00BB648F">
            <w:pPr>
              <w:pStyle w:val="NoSpacing"/>
              <w:jc w:val="center"/>
            </w:pPr>
            <w:ins w:id="190" w:author="Kate L" w:date="2015-11-16T11:51:00Z">
              <w:r>
                <w:t>3</w:t>
              </w:r>
            </w:ins>
            <w:r w:rsidR="008201AD">
              <w:t xml:space="preserve">, </w:t>
            </w:r>
            <w:ins w:id="191" w:author="Kate L" w:date="2015-11-16T11:51:00Z">
              <w:r>
                <w:t>10</w:t>
              </w:r>
            </w:ins>
          </w:p>
        </w:tc>
      </w:tr>
      <w:tr w:rsidR="008201AD" w14:paraId="0C0F1FB6" w14:textId="77777777" w:rsidTr="008201AD">
        <w:tc>
          <w:tcPr>
            <w:tcW w:w="4621" w:type="dxa"/>
          </w:tcPr>
          <w:p w14:paraId="668335A9" w14:textId="77777777" w:rsidR="008201AD" w:rsidRDefault="008201AD" w:rsidP="00D528EF">
            <w:pPr>
              <w:pStyle w:val="NoSpacing"/>
            </w:pPr>
            <w:r>
              <w:t>Use of instrumental support</w:t>
            </w:r>
          </w:p>
        </w:tc>
        <w:tc>
          <w:tcPr>
            <w:tcW w:w="4621" w:type="dxa"/>
          </w:tcPr>
          <w:p w14:paraId="52AE841D" w14:textId="1E779D5E" w:rsidR="008201AD" w:rsidRDefault="00BB648F" w:rsidP="00BB648F">
            <w:pPr>
              <w:pStyle w:val="NoSpacing"/>
              <w:jc w:val="center"/>
            </w:pPr>
            <w:ins w:id="192" w:author="Kate L" w:date="2015-11-16T11:51:00Z">
              <w:r>
                <w:t>7</w:t>
              </w:r>
            </w:ins>
            <w:r w:rsidR="008201AD">
              <w:t xml:space="preserve">, </w:t>
            </w:r>
            <w:ins w:id="193" w:author="Kate L" w:date="2015-11-16T11:51:00Z">
              <w:r>
                <w:t>14</w:t>
              </w:r>
            </w:ins>
          </w:p>
        </w:tc>
      </w:tr>
      <w:tr w:rsidR="008201AD" w14:paraId="640C196D" w14:textId="77777777" w:rsidTr="008201AD">
        <w:tc>
          <w:tcPr>
            <w:tcW w:w="4621" w:type="dxa"/>
          </w:tcPr>
          <w:p w14:paraId="3B402E0F" w14:textId="77777777" w:rsidR="008201AD" w:rsidRDefault="008201AD" w:rsidP="00D528EF">
            <w:pPr>
              <w:pStyle w:val="NoSpacing"/>
            </w:pPr>
            <w:r>
              <w:t>Behavioural disengagement</w:t>
            </w:r>
          </w:p>
        </w:tc>
        <w:tc>
          <w:tcPr>
            <w:tcW w:w="4621" w:type="dxa"/>
          </w:tcPr>
          <w:p w14:paraId="2833BDFB" w14:textId="50997B78" w:rsidR="008201AD" w:rsidRDefault="00BB648F" w:rsidP="00BB648F">
            <w:pPr>
              <w:pStyle w:val="NoSpacing"/>
              <w:jc w:val="center"/>
            </w:pPr>
            <w:ins w:id="194" w:author="Kate L" w:date="2015-11-16T11:51:00Z">
              <w:r>
                <w:t>4</w:t>
              </w:r>
            </w:ins>
            <w:r w:rsidR="008201AD">
              <w:t xml:space="preserve">, </w:t>
            </w:r>
            <w:ins w:id="195" w:author="Kate L" w:date="2015-11-16T11:51:00Z">
              <w:r>
                <w:t>11</w:t>
              </w:r>
            </w:ins>
          </w:p>
        </w:tc>
      </w:tr>
      <w:tr w:rsidR="008201AD" w14:paraId="6702FB63" w14:textId="77777777" w:rsidTr="008201AD">
        <w:tc>
          <w:tcPr>
            <w:tcW w:w="4621" w:type="dxa"/>
          </w:tcPr>
          <w:p w14:paraId="7B92D51F" w14:textId="77777777" w:rsidR="008201AD" w:rsidRDefault="008201AD" w:rsidP="00D528EF">
            <w:pPr>
              <w:pStyle w:val="NoSpacing"/>
            </w:pPr>
            <w:r>
              <w:t>Positive reframing</w:t>
            </w:r>
          </w:p>
        </w:tc>
        <w:tc>
          <w:tcPr>
            <w:tcW w:w="4621" w:type="dxa"/>
          </w:tcPr>
          <w:p w14:paraId="4B0702CB" w14:textId="57FFD206" w:rsidR="008201AD" w:rsidRDefault="00BB648F" w:rsidP="00BB648F">
            <w:pPr>
              <w:pStyle w:val="NoSpacing"/>
              <w:jc w:val="center"/>
            </w:pPr>
            <w:ins w:id="196" w:author="Kate L" w:date="2015-11-16T11:51:00Z">
              <w:r>
                <w:t>8</w:t>
              </w:r>
            </w:ins>
            <w:r w:rsidR="008201AD">
              <w:t xml:space="preserve">, </w:t>
            </w:r>
            <w:ins w:id="197" w:author="Kate L" w:date="2015-11-16T11:51:00Z">
              <w:r>
                <w:t>16</w:t>
              </w:r>
            </w:ins>
          </w:p>
        </w:tc>
      </w:tr>
      <w:tr w:rsidR="008201AD" w14:paraId="28D9DE40" w14:textId="77777777" w:rsidTr="008201AD">
        <w:tc>
          <w:tcPr>
            <w:tcW w:w="4621" w:type="dxa"/>
          </w:tcPr>
          <w:p w14:paraId="7872F667" w14:textId="77777777" w:rsidR="008201AD" w:rsidRDefault="008201AD" w:rsidP="00D528EF">
            <w:pPr>
              <w:pStyle w:val="NoSpacing"/>
            </w:pPr>
            <w:r>
              <w:t>Planning</w:t>
            </w:r>
          </w:p>
        </w:tc>
        <w:tc>
          <w:tcPr>
            <w:tcW w:w="4621" w:type="dxa"/>
          </w:tcPr>
          <w:p w14:paraId="6D63CDC5" w14:textId="2578916F" w:rsidR="008201AD" w:rsidRDefault="00BB648F" w:rsidP="00BB648F">
            <w:pPr>
              <w:pStyle w:val="NoSpacing"/>
              <w:jc w:val="center"/>
            </w:pPr>
            <w:ins w:id="198" w:author="Kate L" w:date="2015-11-16T11:51:00Z">
              <w:r>
                <w:t>9</w:t>
              </w:r>
            </w:ins>
            <w:r w:rsidR="008201AD">
              <w:t xml:space="preserve">, </w:t>
            </w:r>
            <w:ins w:id="199" w:author="Kate L" w:date="2015-11-16T11:52:00Z">
              <w:r>
                <w:t>12</w:t>
              </w:r>
            </w:ins>
          </w:p>
        </w:tc>
      </w:tr>
      <w:tr w:rsidR="008201AD" w14:paraId="3FAE84DC" w14:textId="77777777" w:rsidTr="008201AD">
        <w:tc>
          <w:tcPr>
            <w:tcW w:w="4621" w:type="dxa"/>
          </w:tcPr>
          <w:p w14:paraId="298DC297" w14:textId="77777777" w:rsidR="008201AD" w:rsidRDefault="008201AD" w:rsidP="00D528EF">
            <w:pPr>
              <w:pStyle w:val="NoSpacing"/>
            </w:pPr>
            <w:r>
              <w:t>Acceptance</w:t>
            </w:r>
          </w:p>
        </w:tc>
        <w:tc>
          <w:tcPr>
            <w:tcW w:w="4621" w:type="dxa"/>
          </w:tcPr>
          <w:p w14:paraId="3E6EE75C" w14:textId="01D5BD51" w:rsidR="008201AD" w:rsidRDefault="00BB648F" w:rsidP="00BB648F">
            <w:pPr>
              <w:pStyle w:val="NoSpacing"/>
              <w:jc w:val="center"/>
            </w:pPr>
            <w:ins w:id="200" w:author="Kate L" w:date="2015-11-16T11:52:00Z">
              <w:r>
                <w:t>13</w:t>
              </w:r>
            </w:ins>
            <w:r w:rsidR="008201AD">
              <w:t xml:space="preserve">, </w:t>
            </w:r>
            <w:ins w:id="201" w:author="Kate L" w:date="2015-11-16T11:52:00Z">
              <w:r>
                <w:t>15</w:t>
              </w:r>
            </w:ins>
          </w:p>
        </w:tc>
      </w:tr>
    </w:tbl>
    <w:p w14:paraId="03EEDFFB" w14:textId="77777777" w:rsidR="008201AD" w:rsidRDefault="008201AD" w:rsidP="00D528EF">
      <w:pPr>
        <w:pStyle w:val="NoSpacing"/>
      </w:pPr>
    </w:p>
    <w:p w14:paraId="7E134678" w14:textId="7280CA81" w:rsidR="008201AD" w:rsidRPr="008201AD" w:rsidDel="009B41B4" w:rsidRDefault="009B41B4" w:rsidP="00D528EF">
      <w:pPr>
        <w:pStyle w:val="NoSpacing"/>
        <w:rPr>
          <w:del w:id="202" w:author="User" w:date="2017-02-02T13:59:00Z"/>
        </w:rPr>
      </w:pPr>
      <w:commentRangeStart w:id="203"/>
      <w:ins w:id="204" w:author="User" w:date="2017-02-02T13:59:00Z">
        <w:r>
          <w:t>T</w:t>
        </w:r>
        <w:r>
          <w:t xml:space="preserve">otal scores on each scale range from 2 (minimum) to 8 (maximum). Higher scores indicate increased utilization of that specific coping </w:t>
        </w:r>
        <w:proofErr w:type="spellStart"/>
        <w:r>
          <w:t>strategy.</w:t>
        </w:r>
      </w:ins>
      <w:commentRangeEnd w:id="203"/>
      <w:ins w:id="205" w:author="User" w:date="2017-02-02T14:00:00Z">
        <w:r>
          <w:rPr>
            <w:rStyle w:val="CommentReference"/>
            <w:rFonts w:asciiTheme="minorHAnsi" w:hAnsiTheme="minorHAnsi"/>
          </w:rPr>
          <w:commentReference w:id="203"/>
        </w:r>
        <w:r>
          <w:t>In</w:t>
        </w:r>
        <w:proofErr w:type="spellEnd"/>
        <w:r>
          <w:t xml:space="preserve"> case of a missing item on the scale the score is set to missing.</w:t>
        </w:r>
      </w:ins>
      <w:del w:id="206" w:author="User" w:date="2017-02-02T13:59:00Z">
        <w:r w:rsidR="00C25B1B" w:rsidDel="009B41B4">
          <w:delText xml:space="preserve">The items are summed with no reverse coding to calculate a score for each scale (ranging from 2 to 8). </w:delText>
        </w:r>
      </w:del>
    </w:p>
    <w:p w14:paraId="448362D4" w14:textId="77777777" w:rsidR="00D713AF" w:rsidRPr="008B1FC9" w:rsidRDefault="00D713AF" w:rsidP="0067227A">
      <w:pPr>
        <w:pStyle w:val="Heading3"/>
      </w:pPr>
      <w:bookmarkStart w:id="207" w:name="_Toc428171795"/>
      <w:r w:rsidRPr="008B1FC9">
        <w:t>3.2.2 Recruitment and data completeness</w:t>
      </w:r>
      <w:bookmarkEnd w:id="207"/>
    </w:p>
    <w:p w14:paraId="7F7334F4" w14:textId="77777777" w:rsidR="00D713AF" w:rsidRDefault="00D713AF" w:rsidP="008B1FC9">
      <w:pPr>
        <w:pStyle w:val="NoSpacing"/>
      </w:pPr>
      <w:r w:rsidRPr="008B1FC9">
        <w:t>A CONSORT style flow diagram will be used to display data completeness and patient throughput from eligibility screening, invitation, study acceptance and final follow-up visit. This information will be made available to the TMG and DMEC on request and as regular reports. The following will also be reported:</w:t>
      </w:r>
    </w:p>
    <w:p w14:paraId="01C381F6" w14:textId="77777777" w:rsidR="00FF4F53" w:rsidRPr="008B1FC9" w:rsidRDefault="00FF4F53" w:rsidP="008B1FC9">
      <w:pPr>
        <w:pStyle w:val="NoSpacing"/>
      </w:pPr>
    </w:p>
    <w:p w14:paraId="445D5DA9" w14:textId="77777777" w:rsidR="00D713AF" w:rsidRPr="008B1FC9" w:rsidRDefault="00D713AF" w:rsidP="0067227A">
      <w:pPr>
        <w:pStyle w:val="NoSpacing"/>
        <w:numPr>
          <w:ilvl w:val="0"/>
          <w:numId w:val="39"/>
        </w:numPr>
      </w:pPr>
      <w:r w:rsidRPr="008B1FC9">
        <w:t>Number of patients screened per month.</w:t>
      </w:r>
    </w:p>
    <w:p w14:paraId="4CDEE514" w14:textId="77777777" w:rsidR="00D713AF" w:rsidRPr="008B1FC9" w:rsidRDefault="00D713AF" w:rsidP="0067227A">
      <w:pPr>
        <w:pStyle w:val="NoSpacing"/>
        <w:numPr>
          <w:ilvl w:val="0"/>
          <w:numId w:val="39"/>
        </w:numPr>
      </w:pPr>
      <w:r w:rsidRPr="008B1FC9">
        <w:t>Number of patients recruited per month.</w:t>
      </w:r>
    </w:p>
    <w:p w14:paraId="1E070217" w14:textId="77777777" w:rsidR="00D713AF" w:rsidRPr="008B1FC9" w:rsidRDefault="00D713AF" w:rsidP="0067227A">
      <w:pPr>
        <w:pStyle w:val="NoSpacing"/>
        <w:numPr>
          <w:ilvl w:val="0"/>
          <w:numId w:val="39"/>
        </w:numPr>
      </w:pPr>
      <w:r w:rsidRPr="008B1FC9">
        <w:t>Number and percentage of patients who complete each follow up or are lost to follow up.</w:t>
      </w:r>
    </w:p>
    <w:p w14:paraId="0DE7ED52" w14:textId="77777777" w:rsidR="00D713AF" w:rsidRPr="008B1FC9" w:rsidRDefault="00D713AF" w:rsidP="0067227A">
      <w:pPr>
        <w:pStyle w:val="NoSpacing"/>
        <w:numPr>
          <w:ilvl w:val="0"/>
          <w:numId w:val="39"/>
        </w:numPr>
      </w:pPr>
      <w:r w:rsidRPr="008B1FC9">
        <w:t>Number of patients who have complete data for each key variable.</w:t>
      </w:r>
    </w:p>
    <w:p w14:paraId="158828C6" w14:textId="77777777" w:rsidR="004953F1" w:rsidRPr="008B1FC9" w:rsidRDefault="004953F1" w:rsidP="008B1FC9">
      <w:pPr>
        <w:pStyle w:val="NoSpacing"/>
      </w:pPr>
    </w:p>
    <w:p w14:paraId="2391006F" w14:textId="77777777" w:rsidR="004953F1" w:rsidRPr="008B1FC9" w:rsidRDefault="004953F1" w:rsidP="008B1FC9">
      <w:pPr>
        <w:pStyle w:val="NoSpacing"/>
      </w:pPr>
      <w:r w:rsidRPr="008B1FC9">
        <w:t xml:space="preserve">To allow time for data entry, items will only be considered incomplete if they have not </w:t>
      </w:r>
      <w:r w:rsidR="009D4494">
        <w:t>been</w:t>
      </w:r>
      <w:r w:rsidRPr="008B1FC9">
        <w:t xml:space="preserve"> entered within 30 days of the expected date.</w:t>
      </w:r>
    </w:p>
    <w:p w14:paraId="0CCA6743" w14:textId="77777777" w:rsidR="004953F1" w:rsidRPr="008B1FC9" w:rsidRDefault="004953F1" w:rsidP="0067227A">
      <w:pPr>
        <w:pStyle w:val="Heading2"/>
      </w:pPr>
      <w:bookmarkStart w:id="208" w:name="_Toc428171796"/>
      <w:r w:rsidRPr="008B1FC9">
        <w:t>3.3 Clinical outcomes</w:t>
      </w:r>
      <w:bookmarkEnd w:id="208"/>
    </w:p>
    <w:p w14:paraId="4BE82D03" w14:textId="77777777" w:rsidR="004953F1" w:rsidRPr="008B1FC9" w:rsidRDefault="004953F1" w:rsidP="0067227A">
      <w:pPr>
        <w:pStyle w:val="Heading3"/>
      </w:pPr>
      <w:bookmarkStart w:id="209" w:name="_Toc428171797"/>
      <w:r w:rsidRPr="008B1FC9">
        <w:t>3.3.1 Primary outcome</w:t>
      </w:r>
      <w:bookmarkEnd w:id="209"/>
    </w:p>
    <w:p w14:paraId="2513A45B" w14:textId="77777777" w:rsidR="004953F1" w:rsidRPr="008B1FC9" w:rsidRDefault="004953F1" w:rsidP="00002B78">
      <w:pPr>
        <w:pStyle w:val="NoSpacing"/>
      </w:pPr>
      <w:r w:rsidRPr="008B1FC9">
        <w:t xml:space="preserve">The primary outcome will be </w:t>
      </w:r>
      <w:r w:rsidR="00002B78">
        <w:t>the global health status/</w:t>
      </w:r>
      <w:proofErr w:type="spellStart"/>
      <w:r w:rsidRPr="008B1FC9">
        <w:t>QoL</w:t>
      </w:r>
      <w:proofErr w:type="spellEnd"/>
      <w:r w:rsidR="00002B78">
        <w:t xml:space="preserve"> domain of the EORTC-QLQ-C30 </w:t>
      </w:r>
      <w:r w:rsidR="00887909">
        <w:t>at 6 months post-intervention</w:t>
      </w:r>
      <w:r w:rsidRPr="008B1FC9">
        <w:t>.</w:t>
      </w:r>
    </w:p>
    <w:p w14:paraId="7D950FD8" w14:textId="77777777" w:rsidR="004953F1" w:rsidRPr="008B1FC9" w:rsidRDefault="004953F1" w:rsidP="0067227A">
      <w:pPr>
        <w:pStyle w:val="Heading3"/>
      </w:pPr>
      <w:bookmarkStart w:id="210" w:name="_Ref424565071"/>
      <w:bookmarkStart w:id="211" w:name="_Toc428171798"/>
      <w:r w:rsidRPr="008B1FC9">
        <w:t>3.3.1.1 Statistical model</w:t>
      </w:r>
      <w:bookmarkEnd w:id="210"/>
      <w:bookmarkEnd w:id="211"/>
    </w:p>
    <w:p w14:paraId="5A8DDB09" w14:textId="6056A2B1" w:rsidR="004953F1" w:rsidRDefault="004953F1" w:rsidP="008B1FC9">
      <w:pPr>
        <w:pStyle w:val="NoSpacing"/>
      </w:pPr>
      <w:r w:rsidRPr="008B1FC9">
        <w:t>A marginal Generalised Linear Model (</w:t>
      </w:r>
      <w:r w:rsidRPr="00DE2DE2">
        <w:t>GLM), with coefficients estimated using generalised estimating equations (GEE) with robust standard errors and an exchangeable auto correlation matrix will be used to analyse the outcomes and allow for the clustered nature of the data. The exchangeable correlation structure corresponds to an equal correlation mode, meaning that the correlations of outcomes with</w:t>
      </w:r>
      <w:r w:rsidR="005B5982">
        <w:t>in</w:t>
      </w:r>
      <w:r w:rsidRPr="00DE2DE2">
        <w:t xml:space="preserve"> a cluster, i.e. breast centres, are constant. </w:t>
      </w:r>
      <w:r w:rsidR="0029053E" w:rsidRPr="00DE2DE2">
        <w:t>For continuous outcomes</w:t>
      </w:r>
      <w:r w:rsidR="0031775D">
        <w:t>,</w:t>
      </w:r>
      <w:r w:rsidR="0029053E" w:rsidRPr="00DE2DE2">
        <w:t xml:space="preserve"> an identity link with a Normal distribution for the outcome will be used. Estimates for the </w:t>
      </w:r>
      <w:r w:rsidR="00887909">
        <w:t>intervention</w:t>
      </w:r>
      <w:r w:rsidR="0029053E" w:rsidRPr="00DE2DE2">
        <w:t xml:space="preserve"> group coefficient from this regression model will be reported along with their associated 95% confidence interval (CI).</w:t>
      </w:r>
      <w:r w:rsidR="0029053E" w:rsidRPr="008B1FC9">
        <w:t xml:space="preserve"> In the event of differences between the intervention and control groups with respect to baseline demographic, physical, and health-related </w:t>
      </w:r>
      <w:proofErr w:type="spellStart"/>
      <w:r w:rsidR="0029053E" w:rsidRPr="008B1FC9">
        <w:t>QoL</w:t>
      </w:r>
      <w:proofErr w:type="spellEnd"/>
      <w:r w:rsidR="0029053E" w:rsidRPr="008B1FC9">
        <w:t xml:space="preserve"> measurements, then these covariates will be used in the GLM to adjust the </w:t>
      </w:r>
      <w:r w:rsidR="00887909">
        <w:t>intervention</w:t>
      </w:r>
      <w:r w:rsidR="0029053E" w:rsidRPr="008B1FC9">
        <w:t xml:space="preserve"> effect for these variables. The adjusted regression coefficient estimate for the </w:t>
      </w:r>
      <w:r w:rsidR="00887909">
        <w:t>intervention</w:t>
      </w:r>
      <w:r w:rsidR="0029053E" w:rsidRPr="008B1FC9">
        <w:t xml:space="preserve"> group parameter along with its 95% </w:t>
      </w:r>
      <w:r w:rsidR="00A736E0">
        <w:t>CI</w:t>
      </w:r>
      <w:r w:rsidR="0029053E" w:rsidRPr="008B1FC9">
        <w:t xml:space="preserve"> will then be reported. </w:t>
      </w:r>
      <w:ins w:id="212" w:author="User" w:date="2016-02-15T15:57:00Z">
        <w:r w:rsidR="00691A21">
          <w:t xml:space="preserve">The </w:t>
        </w:r>
        <w:proofErr w:type="spellStart"/>
        <w:r w:rsidR="00691A21">
          <w:t>Intracluster</w:t>
        </w:r>
        <w:proofErr w:type="spellEnd"/>
        <w:r w:rsidR="00691A21">
          <w:t xml:space="preserve"> correlation coefficient will be reported as well.</w:t>
        </w:r>
      </w:ins>
    </w:p>
    <w:p w14:paraId="0F18D4FE" w14:textId="77777777" w:rsidR="00DD6E88" w:rsidRDefault="00DD6E88" w:rsidP="00DD6E88">
      <w:pPr>
        <w:pStyle w:val="Heading3"/>
      </w:pPr>
      <w:bookmarkStart w:id="213" w:name="_Ref424731176"/>
      <w:bookmarkStart w:id="214" w:name="_Toc428171799"/>
      <w:r>
        <w:t xml:space="preserve">3.3.2 </w:t>
      </w:r>
      <w:r w:rsidR="005B5982">
        <w:t>Key secondary and s</w:t>
      </w:r>
      <w:r>
        <w:t>econdary outcomes</w:t>
      </w:r>
      <w:bookmarkEnd w:id="213"/>
      <w:bookmarkEnd w:id="214"/>
    </w:p>
    <w:p w14:paraId="46AFDD41" w14:textId="77777777" w:rsidR="00DD6E88" w:rsidRDefault="00DD6E88" w:rsidP="00DD6E88">
      <w:pPr>
        <w:pStyle w:val="NoSpacing"/>
      </w:pPr>
      <w:r>
        <w:t xml:space="preserve">For the </w:t>
      </w:r>
      <w:r w:rsidR="005B5982">
        <w:t xml:space="preserve">key secondary and </w:t>
      </w:r>
      <w:r>
        <w:t>secondary outcomes, mean values</w:t>
      </w:r>
      <w:r w:rsidR="0031775D">
        <w:t xml:space="preserve"> for each domain of the questionnaires</w:t>
      </w:r>
      <w:r>
        <w:t xml:space="preserve"> will be compared between the intervention and control groups, using similar models to those of Section</w:t>
      </w:r>
      <w:r w:rsidR="0038548B">
        <w:t xml:space="preserve"> 3.3.1.1</w:t>
      </w:r>
      <w:r>
        <w:t xml:space="preserve">. </w:t>
      </w:r>
      <w:r w:rsidR="00BF5F83">
        <w:t>That is, where a questionnaire has more than one domain (e.g. EORTC-QLQ-C30, EORTC-QLQ-BR23, EORTC-QLQ-ELD15), the mean values for each domain will be compared between the intervention and control groups. Where a questionnaire has one outcome measure (e.g. the Decision Regret Scale), the mean value of the outcome will be compared between intervention and control groups. Thi</w:t>
      </w:r>
      <w:r w:rsidR="00043340">
        <w:t>s analysis will be repeated for the 6 week and 6 month time-points (</w:t>
      </w:r>
      <w:commentRangeStart w:id="215"/>
      <w:r w:rsidR="00043340">
        <w:t>where</w:t>
      </w:r>
      <w:r w:rsidR="00BF5F83">
        <w:t xml:space="preserve"> </w:t>
      </w:r>
      <w:r w:rsidR="00043340">
        <w:t>applicable</w:t>
      </w:r>
      <w:commentRangeEnd w:id="215"/>
      <w:r w:rsidR="008C0142">
        <w:rPr>
          <w:rStyle w:val="CommentReference"/>
          <w:rFonts w:asciiTheme="minorHAnsi" w:hAnsiTheme="minorHAnsi"/>
        </w:rPr>
        <w:commentReference w:id="215"/>
      </w:r>
      <w:r w:rsidR="00043340">
        <w:t>).</w:t>
      </w:r>
    </w:p>
    <w:p w14:paraId="63C7DD4E" w14:textId="77777777" w:rsidR="00036AB5" w:rsidRDefault="00036AB5" w:rsidP="00036AB5">
      <w:pPr>
        <w:pStyle w:val="Heading3"/>
      </w:pPr>
      <w:bookmarkStart w:id="216" w:name="_Toc428171800"/>
      <w:commentRangeStart w:id="217"/>
      <w:r>
        <w:lastRenderedPageBreak/>
        <w:t>3.3.3 Analysis of the decision quality questionnaires</w:t>
      </w:r>
      <w:bookmarkEnd w:id="216"/>
      <w:commentRangeEnd w:id="217"/>
      <w:r w:rsidR="00B722A7">
        <w:rPr>
          <w:rStyle w:val="CommentReference"/>
          <w:rFonts w:asciiTheme="minorHAnsi" w:eastAsiaTheme="minorHAnsi" w:hAnsiTheme="minorHAnsi" w:cstheme="minorBidi"/>
          <w:b w:val="0"/>
          <w:bCs w:val="0"/>
        </w:rPr>
        <w:commentReference w:id="217"/>
      </w:r>
    </w:p>
    <w:p w14:paraId="0581D93F" w14:textId="12DB271E" w:rsidR="00036AB5" w:rsidRDefault="00BC32DE" w:rsidP="00036AB5">
      <w:pPr>
        <w:pStyle w:val="NoSpacing"/>
      </w:pPr>
      <w:r>
        <w:t>Attrition analyses will first be conducted to examine the characteristics of questionnaire non-responders at each follow-up, using chi-square and independent t-tests as appropriate. The primary analysis will use analysis of covariance (ANCOVA) to compare decision quality</w:t>
      </w:r>
      <w:r w:rsidR="00A736E0">
        <w:t xml:space="preserve"> (measured using </w:t>
      </w:r>
      <w:proofErr w:type="spellStart"/>
      <w:r w:rsidR="00A736E0">
        <w:t>C</w:t>
      </w:r>
      <w:r w:rsidR="00674D1C">
        <w:t>ollabo</w:t>
      </w:r>
      <w:r w:rsidR="00A736E0">
        <w:t>RATE</w:t>
      </w:r>
      <w:proofErr w:type="spellEnd"/>
      <w:r w:rsidR="00674D1C">
        <w:t>)</w:t>
      </w:r>
      <w:r>
        <w:t xml:space="preserve"> and decision regret</w:t>
      </w:r>
      <w:r w:rsidR="00674D1C">
        <w:t xml:space="preserve"> (measured using the Decision Regret Scale)</w:t>
      </w:r>
      <w:r>
        <w:t xml:space="preserve"> in women receiving the intervention versus usual care, controlling for </w:t>
      </w:r>
      <w:commentRangeStart w:id="218"/>
      <w:r>
        <w:t xml:space="preserve">baseline score (where appropriate) and </w:t>
      </w:r>
      <w:commentRangeEnd w:id="218"/>
      <w:r w:rsidR="00B46F87">
        <w:rPr>
          <w:rStyle w:val="CommentReference"/>
          <w:rFonts w:asciiTheme="minorHAnsi" w:hAnsiTheme="minorHAnsi"/>
        </w:rPr>
        <w:commentReference w:id="218"/>
      </w:r>
      <w:r>
        <w:t xml:space="preserve">other potential confounding factors. </w:t>
      </w:r>
      <w:del w:id="219" w:author="Kate L" w:date="2015-11-16T12:02:00Z">
        <w:r w:rsidDel="00B46F87">
          <w:delText xml:space="preserve">Between-group changes in </w:delText>
        </w:r>
        <w:commentRangeStart w:id="220"/>
        <w:r w:rsidDel="00B46F87">
          <w:delText xml:space="preserve">knowledge </w:delText>
        </w:r>
      </w:del>
      <w:commentRangeEnd w:id="220"/>
      <w:r w:rsidR="00B46F87">
        <w:rPr>
          <w:rStyle w:val="CommentReference"/>
          <w:rFonts w:asciiTheme="minorHAnsi" w:hAnsiTheme="minorHAnsi"/>
        </w:rPr>
        <w:commentReference w:id="220"/>
      </w:r>
      <w:del w:id="221" w:author="Kate L" w:date="2015-11-16T12:02:00Z">
        <w:r w:rsidDel="00B46F87">
          <w:delText xml:space="preserve">(baseline to 6 week follow-up) between control and intervention sites will be compared. </w:delText>
        </w:r>
      </w:del>
    </w:p>
    <w:p w14:paraId="61780C8B" w14:textId="77777777" w:rsidR="00BC32DE" w:rsidRDefault="00BC32DE" w:rsidP="00036AB5">
      <w:pPr>
        <w:pStyle w:val="NoSpacing"/>
      </w:pPr>
    </w:p>
    <w:p w14:paraId="55861559" w14:textId="77777777" w:rsidR="00BC32DE" w:rsidRDefault="00BC32DE" w:rsidP="00036AB5">
      <w:pPr>
        <w:pStyle w:val="NoSpacing"/>
      </w:pPr>
      <w:r>
        <w:t xml:space="preserve">Secondary analyses will involve using </w:t>
      </w:r>
      <w:r w:rsidR="00710C44">
        <w:t>linear regression</w:t>
      </w:r>
      <w:r>
        <w:t xml:space="preserve"> to examine the predictors (e.g. trial allocation, anxiety, illness perceptions and coping strategies) of </w:t>
      </w:r>
      <w:commentRangeStart w:id="222"/>
      <w:r>
        <w:t>decision quality</w:t>
      </w:r>
      <w:r w:rsidR="00AD4629">
        <w:t xml:space="preserve"> (measured using </w:t>
      </w:r>
      <w:proofErr w:type="spellStart"/>
      <w:r w:rsidR="00AD4629">
        <w:t>C</w:t>
      </w:r>
      <w:r w:rsidR="00710C44">
        <w:t>ollaboRATE</w:t>
      </w:r>
      <w:proofErr w:type="spellEnd"/>
      <w:r w:rsidR="00710C44">
        <w:t>)</w:t>
      </w:r>
      <w:r>
        <w:t xml:space="preserve"> </w:t>
      </w:r>
      <w:commentRangeEnd w:id="222"/>
      <w:r w:rsidR="00B46F87">
        <w:rPr>
          <w:rStyle w:val="CommentReference"/>
          <w:rFonts w:asciiTheme="minorHAnsi" w:hAnsiTheme="minorHAnsi"/>
        </w:rPr>
        <w:commentReference w:id="222"/>
      </w:r>
      <w:r>
        <w:t>and regret</w:t>
      </w:r>
      <w:r w:rsidR="00710C44">
        <w:t xml:space="preserve"> (measured using the Decision Regret Scale)</w:t>
      </w:r>
      <w:r>
        <w:t>. The psychometric properties of the knowledge and collaborate components of decision quality will be examined using principal components analysis (underlying factor structure) and correlational analysis (convergence with other decision and coping measures).</w:t>
      </w:r>
    </w:p>
    <w:p w14:paraId="13EDE3E8" w14:textId="77777777" w:rsidR="006F5D39" w:rsidRDefault="006F5D39" w:rsidP="006F5D39">
      <w:pPr>
        <w:pStyle w:val="Heading3"/>
      </w:pPr>
      <w:bookmarkStart w:id="223" w:name="_Toc428171801"/>
      <w:r>
        <w:t>3.3.4 Other outcomes</w:t>
      </w:r>
      <w:bookmarkEnd w:id="223"/>
    </w:p>
    <w:p w14:paraId="284CF654" w14:textId="77777777" w:rsidR="00552C7E" w:rsidRDefault="00552C7E" w:rsidP="006F5D39">
      <w:pPr>
        <w:pStyle w:val="NoSpacing"/>
      </w:pPr>
      <w:r>
        <w:t xml:space="preserve">The following summary statistics will be reported overall and by </w:t>
      </w:r>
      <w:r w:rsidR="00887909">
        <w:t>intervention</w:t>
      </w:r>
      <w:r>
        <w:t xml:space="preserve"> group (DESI intervention or control - usual care):</w:t>
      </w:r>
    </w:p>
    <w:p w14:paraId="2B92AD17" w14:textId="77777777" w:rsidR="00552C7E" w:rsidRDefault="00552C7E" w:rsidP="006F5D39">
      <w:pPr>
        <w:pStyle w:val="NoSpacing"/>
      </w:pPr>
    </w:p>
    <w:p w14:paraId="35070427" w14:textId="77777777" w:rsidR="00552C7E" w:rsidRDefault="00552C7E" w:rsidP="00552C7E">
      <w:pPr>
        <w:pStyle w:val="NoSpacing"/>
        <w:numPr>
          <w:ilvl w:val="0"/>
          <w:numId w:val="49"/>
        </w:numPr>
      </w:pPr>
      <w:r>
        <w:t>Number of deaths.</w:t>
      </w:r>
    </w:p>
    <w:p w14:paraId="693719DE" w14:textId="77777777" w:rsidR="00552C7E" w:rsidRDefault="00552C7E" w:rsidP="00552C7E">
      <w:pPr>
        <w:pStyle w:val="NoSpacing"/>
        <w:numPr>
          <w:ilvl w:val="0"/>
          <w:numId w:val="49"/>
        </w:numPr>
      </w:pPr>
      <w:r>
        <w:t>Number of deaths by cause (breast specific or other).</w:t>
      </w:r>
    </w:p>
    <w:p w14:paraId="01E8415A" w14:textId="77777777" w:rsidR="00887909" w:rsidRDefault="00552C7E" w:rsidP="00887909">
      <w:pPr>
        <w:pStyle w:val="NoSpacing"/>
        <w:numPr>
          <w:ilvl w:val="0"/>
          <w:numId w:val="49"/>
        </w:numPr>
      </w:pPr>
      <w:r>
        <w:t xml:space="preserve">Number receiving PET, surgery, chemotherapy or no chemotherapy. </w:t>
      </w:r>
    </w:p>
    <w:p w14:paraId="461FDC28" w14:textId="77777777" w:rsidR="00236D6E" w:rsidRDefault="000066B1" w:rsidP="00236D6E">
      <w:pPr>
        <w:pStyle w:val="NoSpacing"/>
        <w:numPr>
          <w:ilvl w:val="0"/>
          <w:numId w:val="49"/>
        </w:numPr>
      </w:pPr>
      <w:r>
        <w:t>Overall survival</w:t>
      </w:r>
      <w:r w:rsidR="00236D6E">
        <w:t xml:space="preserve"> at 6 months</w:t>
      </w:r>
      <w:r>
        <w:t xml:space="preserve">. </w:t>
      </w:r>
    </w:p>
    <w:p w14:paraId="4F4DC8CB" w14:textId="77777777" w:rsidR="00236D6E" w:rsidRDefault="00236D6E" w:rsidP="00236D6E">
      <w:pPr>
        <w:pStyle w:val="NoSpacing"/>
      </w:pPr>
    </w:p>
    <w:p w14:paraId="761CF18E" w14:textId="77777777" w:rsidR="00236D6E" w:rsidRDefault="00236D6E" w:rsidP="00236D6E">
      <w:pPr>
        <w:pStyle w:val="Heading3"/>
      </w:pPr>
      <w:bookmarkStart w:id="224" w:name="_Toc428171802"/>
      <w:r>
        <w:t>3.3.4.1 Survival analysis</w:t>
      </w:r>
      <w:bookmarkEnd w:id="224"/>
    </w:p>
    <w:p w14:paraId="4F6BBE4F" w14:textId="60F13543" w:rsidR="000066B1" w:rsidRDefault="00236D6E" w:rsidP="00236D6E">
      <w:pPr>
        <w:pStyle w:val="NoSpacing"/>
      </w:pPr>
      <w:commentRangeStart w:id="225"/>
      <w:r>
        <w:t>Kaplan-Meier</w:t>
      </w:r>
      <w:commentRangeEnd w:id="225"/>
      <w:r>
        <w:rPr>
          <w:rStyle w:val="CommentReference"/>
          <w:rFonts w:asciiTheme="minorHAnsi" w:hAnsiTheme="minorHAnsi"/>
        </w:rPr>
        <w:commentReference w:id="225"/>
      </w:r>
      <w:r>
        <w:t xml:space="preserve"> curves will </w:t>
      </w:r>
      <w:commentRangeStart w:id="226"/>
      <w:r>
        <w:t>be derived for each intervention group (DESI or usual care</w:t>
      </w:r>
      <w:commentRangeEnd w:id="226"/>
      <w:r w:rsidR="00DB6079">
        <w:rPr>
          <w:rStyle w:val="CommentReference"/>
          <w:rFonts w:asciiTheme="minorHAnsi" w:hAnsiTheme="minorHAnsi"/>
        </w:rPr>
        <w:commentReference w:id="226"/>
      </w:r>
      <w:r>
        <w:t xml:space="preserve">). Overall survival (OS) curves will be calculated using the Kaplan-Meier method.  OS will primarily be compared between intervention groups using multivariate modelling, Cox’s Proportion Hazards model if appropriate. </w:t>
      </w:r>
      <w:ins w:id="227" w:author="User" w:date="2016-02-02T12:25:00Z">
        <w:r w:rsidR="00DB6079">
          <w:t>The Cox model should allow for frailty</w:t>
        </w:r>
      </w:ins>
      <w:ins w:id="228" w:author="User" w:date="2016-02-02T12:26:00Z">
        <w:r w:rsidR="00DB6079">
          <w:t xml:space="preserve"> for taking in account the cluster structure of the trial</w:t>
        </w:r>
      </w:ins>
      <w:ins w:id="229" w:author="User" w:date="2016-02-02T12:25:00Z">
        <w:r w:rsidR="00DB6079">
          <w:t xml:space="preserve">. </w:t>
        </w:r>
      </w:ins>
      <w:r>
        <w:t>OS will also be compared using multivariate modelling adjusting for important prognostic factors. Hazard rati</w:t>
      </w:r>
      <w:r w:rsidR="00E91493">
        <w:t>os (HR) and corresponding 95% CI</w:t>
      </w:r>
      <w:r>
        <w:t>s will be presented.</w:t>
      </w:r>
    </w:p>
    <w:p w14:paraId="7370C1ED" w14:textId="77777777" w:rsidR="00EB78D8" w:rsidRDefault="00EB78D8" w:rsidP="00EB78D8">
      <w:pPr>
        <w:pStyle w:val="Heading3"/>
      </w:pPr>
      <w:bookmarkStart w:id="230" w:name="_Toc428171803"/>
      <w:r>
        <w:t>3.3.</w:t>
      </w:r>
      <w:r w:rsidR="006F5D39">
        <w:t>5</w:t>
      </w:r>
      <w:r>
        <w:t xml:space="preserve"> Process evaluation</w:t>
      </w:r>
      <w:bookmarkEnd w:id="230"/>
      <w:r>
        <w:t xml:space="preserve"> </w:t>
      </w:r>
    </w:p>
    <w:p w14:paraId="47CC8A26" w14:textId="5387E11C" w:rsidR="00935875" w:rsidRDefault="00EB78D8" w:rsidP="00EB78D8">
      <w:pPr>
        <w:pStyle w:val="NoSpacing"/>
      </w:pPr>
      <w:r>
        <w:t>The process evaluation will be completed by the team at Cardiff</w:t>
      </w:r>
      <w:r w:rsidR="00935875">
        <w:t xml:space="preserve"> and consists of three parts: consultations, interviews and questionnaires</w:t>
      </w:r>
      <w:r>
        <w:t>.</w:t>
      </w:r>
      <w:r w:rsidR="00935875">
        <w:t xml:space="preserve"> </w:t>
      </w:r>
      <w:ins w:id="231" w:author="Kate L" w:date="2015-11-16T12:06:00Z">
        <w:r w:rsidR="00B46F87">
          <w:t>Data from the</w:t>
        </w:r>
      </w:ins>
      <w:ins w:id="232" w:author="Kate L" w:date="2015-11-16T12:17:00Z">
        <w:r w:rsidR="00C02481">
          <w:t xml:space="preserve"> treatment decision</w:t>
        </w:r>
      </w:ins>
      <w:ins w:id="233" w:author="Kate L" w:date="2015-11-16T12:06:00Z">
        <w:r w:rsidR="00B46F87">
          <w:t xml:space="preserve"> CRF as well as details of the training workshops</w:t>
        </w:r>
      </w:ins>
      <w:ins w:id="234" w:author="Kate L" w:date="2015-11-16T12:08:00Z">
        <w:r w:rsidR="00B46F87">
          <w:t xml:space="preserve"> (</w:t>
        </w:r>
      </w:ins>
      <w:ins w:id="235" w:author="Kate L" w:date="2015-11-16T12:09:00Z">
        <w:r w:rsidR="00B46F87">
          <w:t xml:space="preserve">to measure </w:t>
        </w:r>
      </w:ins>
      <w:ins w:id="236" w:author="Kate L" w:date="2015-11-16T12:08:00Z">
        <w:r w:rsidR="00B46F87">
          <w:t>dose of training)</w:t>
        </w:r>
      </w:ins>
      <w:ins w:id="237" w:author="Kate L" w:date="2015-11-16T12:06:00Z">
        <w:r w:rsidR="00B46F87">
          <w:t xml:space="preserve"> will also be used </w:t>
        </w:r>
      </w:ins>
      <w:ins w:id="238" w:author="Kate L" w:date="2015-11-16T12:07:00Z">
        <w:r w:rsidR="00B46F87">
          <w:t>for the process evaluation report.</w:t>
        </w:r>
      </w:ins>
    </w:p>
    <w:p w14:paraId="0CDCA0C2" w14:textId="77777777" w:rsidR="00935875" w:rsidRDefault="00935875" w:rsidP="00935875">
      <w:pPr>
        <w:pStyle w:val="Heading3"/>
      </w:pPr>
      <w:bookmarkStart w:id="239" w:name="_Toc428171804"/>
      <w:r>
        <w:t>3.3.</w:t>
      </w:r>
      <w:r w:rsidR="006F5D39">
        <w:t>5</w:t>
      </w:r>
      <w:r>
        <w:t>.1 Consultations</w:t>
      </w:r>
      <w:bookmarkEnd w:id="239"/>
    </w:p>
    <w:p w14:paraId="070FFADC" w14:textId="77777777" w:rsidR="00935875" w:rsidRDefault="00935875" w:rsidP="00935875">
      <w:pPr>
        <w:pStyle w:val="NoSpacing"/>
      </w:pPr>
      <w:r>
        <w:t xml:space="preserve">Audio recordings of the consultation will be analysed using the MAPPIN’SDM </w:t>
      </w:r>
      <w:r w:rsidRPr="00263629">
        <w:t>scale</w:t>
      </w:r>
      <w:r w:rsidR="004D313D" w:rsidRPr="00263629">
        <w:t xml:space="preserve"> [20]</w:t>
      </w:r>
      <w:r w:rsidRPr="00263629">
        <w:t>.</w:t>
      </w:r>
      <w:r>
        <w:t xml:space="preserve"> The MAPPIN’SDM scale measures shared decision making behaviours of the patient, the clinician and the combination of the patient and clinic</w:t>
      </w:r>
      <w:r w:rsidR="00B02CAF">
        <w:t>ian</w:t>
      </w:r>
      <w:r>
        <w:t xml:space="preserve"> (the patient-clinician dyad).</w:t>
      </w:r>
    </w:p>
    <w:p w14:paraId="0B178F3C" w14:textId="77777777" w:rsidR="008B2B35" w:rsidRDefault="008B2B35" w:rsidP="008B2B35">
      <w:pPr>
        <w:pStyle w:val="Heading3"/>
      </w:pPr>
      <w:bookmarkStart w:id="240" w:name="_Toc428171805"/>
      <w:r>
        <w:t>3.3.</w:t>
      </w:r>
      <w:r w:rsidR="006F5D39">
        <w:t>5</w:t>
      </w:r>
      <w:r>
        <w:t>.2 Interviews</w:t>
      </w:r>
      <w:bookmarkEnd w:id="240"/>
    </w:p>
    <w:p w14:paraId="21DEA4F3" w14:textId="77777777" w:rsidR="008B2B35" w:rsidRDefault="008B2B35" w:rsidP="008B2B35">
      <w:pPr>
        <w:pStyle w:val="NoSpacing"/>
      </w:pPr>
      <w:r>
        <w:t xml:space="preserve">Interview recordings will be transcribed verbatim. Analysis of patient and clinician interviews will initially be conducted separately. Thematic analysis will then be used to identify key themes within the sample. These will be guided by, but not exclusive to, the topic areas covered within the interviews (such as use of the DESIs, shared decision making, coping, </w:t>
      </w:r>
      <w:r w:rsidRPr="00263629">
        <w:t>barriers and facilitators to the DESIs, possible improvements) using a framework approach</w:t>
      </w:r>
      <w:r w:rsidR="004D313D" w:rsidRPr="00263629">
        <w:t xml:space="preserve"> </w:t>
      </w:r>
      <w:r w:rsidR="004D313D" w:rsidRPr="00263629">
        <w:lastRenderedPageBreak/>
        <w:t>[21]</w:t>
      </w:r>
      <w:r w:rsidRPr="00263629">
        <w:t>. Analysis will be conducted by thorough reading of the transcripts and, using both deductive</w:t>
      </w:r>
      <w:r>
        <w:t xml:space="preserve"> (guided by topic areas) and inductive (led by the data), key themes will be identified for coding. Within these codes, similarities and differences will be identified between transcripts in order to describe the content of each theme. Themes will also be examined according to high and low MAPPIN’SDM dyad scores (i.e. more/less shared decision making) for those using the chemotherapy DESI. Comparisons will also be made between the themes identified within the clinician and patient analyses.</w:t>
      </w:r>
    </w:p>
    <w:p w14:paraId="756AC1EF" w14:textId="77777777" w:rsidR="008B2B35" w:rsidRDefault="008B2B35" w:rsidP="008B2B35">
      <w:pPr>
        <w:pStyle w:val="Heading3"/>
      </w:pPr>
      <w:bookmarkStart w:id="241" w:name="_Toc428171806"/>
      <w:r>
        <w:t>3.3.</w:t>
      </w:r>
      <w:r w:rsidR="006F5D39">
        <w:t>5</w:t>
      </w:r>
      <w:r>
        <w:t>.3 Questionnaires</w:t>
      </w:r>
      <w:bookmarkEnd w:id="241"/>
    </w:p>
    <w:p w14:paraId="1B9EEEDA" w14:textId="6CD27DAF" w:rsidR="00AD4629" w:rsidRDefault="00AD4629" w:rsidP="00AD4629">
      <w:pPr>
        <w:pStyle w:val="NoSpacing"/>
      </w:pPr>
      <w:r>
        <w:t>Questionnaires will be analysed using SPSS. Descriptive statistics will be used to report DESI usag</w:t>
      </w:r>
      <w:r w:rsidR="00E91493">
        <w:t xml:space="preserve">e within the intervention arm </w:t>
      </w:r>
      <w:r>
        <w:t xml:space="preserve">and </w:t>
      </w:r>
      <w:r w:rsidR="00E91493">
        <w:t>by breast unit</w:t>
      </w:r>
      <w:ins w:id="242" w:author="Kate L" w:date="2015-11-16T12:08:00Z">
        <w:r w:rsidR="00B46F87">
          <w:t xml:space="preserve"> (based on questionnaire reports and CRFs)</w:t>
        </w:r>
      </w:ins>
      <w:r>
        <w:t xml:space="preserve">. Descriptive statistics of </w:t>
      </w:r>
      <w:proofErr w:type="spellStart"/>
      <w:r>
        <w:t>CollaboRATE</w:t>
      </w:r>
      <w:proofErr w:type="spellEnd"/>
      <w:r>
        <w:t xml:space="preserve"> scores and MAPPIN’SDM scores (patient, clinician and dyad) will be calculated to give an indication of shared decision making. The associations between patient </w:t>
      </w:r>
      <w:proofErr w:type="spellStart"/>
      <w:r>
        <w:t>CollaboRATE</w:t>
      </w:r>
      <w:proofErr w:type="spellEnd"/>
      <w:r>
        <w:t xml:space="preserve"> scores and MAPPIN’SDM scores will be calculated. This will provide an assessment of agreement between actual and perceived levels of shared decision making. </w:t>
      </w:r>
    </w:p>
    <w:p w14:paraId="3B3DF2F1" w14:textId="77777777" w:rsidR="00AD4629" w:rsidRDefault="00AD4629" w:rsidP="00AD4629">
      <w:pPr>
        <w:pStyle w:val="NoSpacing"/>
      </w:pPr>
    </w:p>
    <w:p w14:paraId="529DE7E8" w14:textId="77777777" w:rsidR="00935875" w:rsidRDefault="00AD4629" w:rsidP="00EB78D8">
      <w:pPr>
        <w:pStyle w:val="NoSpacing"/>
      </w:pPr>
      <w:r>
        <w:t xml:space="preserve">Patient </w:t>
      </w:r>
      <w:proofErr w:type="spellStart"/>
      <w:r>
        <w:t>CollaboRATE</w:t>
      </w:r>
      <w:proofErr w:type="spellEnd"/>
      <w:r>
        <w:t xml:space="preserve"> scores will be compared between trial allocation groups, followed by subgroup analysis within each treatment option group (PET or surgery and chemotherapy or no chemotherapy). Mean differences will be assessed using Mann-Whitney U tests. </w:t>
      </w:r>
    </w:p>
    <w:p w14:paraId="0ED69FC0" w14:textId="77777777" w:rsidR="00033229" w:rsidRDefault="00033229" w:rsidP="00033229">
      <w:pPr>
        <w:pStyle w:val="Heading3"/>
      </w:pPr>
      <w:bookmarkStart w:id="243" w:name="_Toc428171807"/>
      <w:r>
        <w:t>3.3.</w:t>
      </w:r>
      <w:r w:rsidR="006F5D39">
        <w:t>5</w:t>
      </w:r>
      <w:r>
        <w:t>.4 Integration of analyses</w:t>
      </w:r>
      <w:bookmarkEnd w:id="243"/>
    </w:p>
    <w:p w14:paraId="5ABB54E0" w14:textId="77777777" w:rsidR="00033229" w:rsidRPr="00033229" w:rsidRDefault="00033229" w:rsidP="00033229">
      <w:pPr>
        <w:pStyle w:val="NoSpacing"/>
      </w:pPr>
      <w:r>
        <w:t xml:space="preserve">Results from the consultations, interviews and questionnaires will be integrated into one report to form the process evaluation. The Normalization Process </w:t>
      </w:r>
      <w:r w:rsidRPr="00263629">
        <w:t>Theory</w:t>
      </w:r>
      <w:r w:rsidR="004D313D" w:rsidRPr="00263629">
        <w:t xml:space="preserve"> [22]</w:t>
      </w:r>
      <w:r>
        <w:t xml:space="preserve"> will be used as a framework for the interpretation of how the DESIs have been implemented within the trial sites. Using the report, areas of improvement for the DESI will be identified (such as content and delivery of the DESIs and training needs) and then used to fine-tune the intervention and/or its implementation by making amendments. The results of the process evaluation will also be used alongside the overall trial results to try to identify which aspects of the DESIs did/did not work. Where differences between the trial allocation groups are shown in the main trial, it may be possible to use the process evaluation results to identify the potential active ingredient(s) in the intervention. The knowledge gained from the process evaluation will also be used to help with the interpretation of the trial results. In particular, fidelity to the trial protocol, levels of information provision and levels of perceived versus actual shared decision making in both trial arms will be important to consider alongside the effects (either significant or non-significant)</w:t>
      </w:r>
      <w:r w:rsidR="008052AF">
        <w:t xml:space="preserve"> of trial allocation on the main trial outcomes.</w:t>
      </w:r>
    </w:p>
    <w:p w14:paraId="5FB40431" w14:textId="77777777" w:rsidR="00EF6B75" w:rsidRDefault="00EF6B75" w:rsidP="00EF6B75">
      <w:pPr>
        <w:pStyle w:val="Heading3"/>
      </w:pPr>
      <w:bookmarkStart w:id="244" w:name="_Toc428171808"/>
      <w:r>
        <w:t>3.3.</w:t>
      </w:r>
      <w:r w:rsidR="006F5D39">
        <w:t>6</w:t>
      </w:r>
      <w:r>
        <w:t xml:space="preserve"> </w:t>
      </w:r>
      <w:commentRangeStart w:id="245"/>
      <w:r>
        <w:t>Subgroup analysis</w:t>
      </w:r>
      <w:commentRangeEnd w:id="245"/>
      <w:r w:rsidR="00030455">
        <w:rPr>
          <w:rStyle w:val="CommentReference"/>
          <w:rFonts w:asciiTheme="minorHAnsi" w:eastAsiaTheme="minorHAnsi" w:hAnsiTheme="minorHAnsi" w:cstheme="minorBidi"/>
          <w:b w:val="0"/>
          <w:bCs w:val="0"/>
        </w:rPr>
        <w:commentReference w:id="245"/>
      </w:r>
      <w:bookmarkEnd w:id="244"/>
    </w:p>
    <w:p w14:paraId="1811BE72" w14:textId="77777777" w:rsidR="00FF4F53" w:rsidRDefault="00030455" w:rsidP="00FF4F53">
      <w:pPr>
        <w:pStyle w:val="NoSpacing"/>
      </w:pPr>
      <w:r>
        <w:t xml:space="preserve">Age subgroup analysis (75-79, 80-84, 85-89, 90+), </w:t>
      </w:r>
      <w:proofErr w:type="spellStart"/>
      <w:r>
        <w:t>Barthel</w:t>
      </w:r>
      <w:proofErr w:type="spellEnd"/>
      <w:r>
        <w:t xml:space="preserve"> Index subgroup analysis (mild, moderate, severe), </w:t>
      </w:r>
      <w:proofErr w:type="spellStart"/>
      <w:r>
        <w:t>Charlson</w:t>
      </w:r>
      <w:proofErr w:type="spellEnd"/>
      <w:r>
        <w:t xml:space="preserve"> score and degree of dementi</w:t>
      </w:r>
      <w:r w:rsidR="00E91493">
        <w:t>a (mild, moderate. severe) will</w:t>
      </w:r>
      <w:r>
        <w:t xml:space="preserve"> be carried out on the primary endpoint only (global health status/</w:t>
      </w:r>
      <w:proofErr w:type="spellStart"/>
      <w:r>
        <w:t>QoL</w:t>
      </w:r>
      <w:proofErr w:type="spellEnd"/>
      <w:r>
        <w:t xml:space="preserve"> of the EORTC-QLQ-C30 at 6 months).</w:t>
      </w:r>
    </w:p>
    <w:p w14:paraId="7BC3CB71" w14:textId="77777777" w:rsidR="00030455" w:rsidRDefault="00030455" w:rsidP="00FF4F53">
      <w:pPr>
        <w:pStyle w:val="NoSpacing"/>
      </w:pPr>
    </w:p>
    <w:p w14:paraId="21609873" w14:textId="77777777" w:rsidR="00030455" w:rsidRPr="00FF4F53" w:rsidRDefault="00030455" w:rsidP="00FF4F53">
      <w:pPr>
        <w:pStyle w:val="NoSpacing"/>
      </w:pPr>
      <w:r>
        <w:t>A plot of mean score for the global health status/</w:t>
      </w:r>
      <w:proofErr w:type="spellStart"/>
      <w:r>
        <w:t>QoL</w:t>
      </w:r>
      <w:proofErr w:type="spellEnd"/>
      <w:r>
        <w:t xml:space="preserve"> domain of the EORTC-QLQ-C30 at 6 months against subgroup will be produced. A subgroup by intervention interaction term will be fitted to the marginal GLM of Section 3.3.1.1 to test for a significant difference in outcome between subgroups. That is to say, the model will include intervention group and subgroup, and the interaction term between intervention and subgroup will then be added to test for a significant difference. We will test for subgroup effects even if th</w:t>
      </w:r>
      <w:r w:rsidR="00E91493">
        <w:t xml:space="preserve">e main intervention effect is not </w:t>
      </w:r>
      <w:r>
        <w:t xml:space="preserve">significant. </w:t>
      </w:r>
    </w:p>
    <w:p w14:paraId="11C54AEC" w14:textId="77777777" w:rsidR="00EF6B75" w:rsidRDefault="00EF6B75" w:rsidP="00EF6B75">
      <w:pPr>
        <w:pStyle w:val="Heading3"/>
      </w:pPr>
      <w:bookmarkStart w:id="246" w:name="_Toc428171809"/>
      <w:r>
        <w:lastRenderedPageBreak/>
        <w:t>3.3.</w:t>
      </w:r>
      <w:r w:rsidR="006F5D39">
        <w:t>7</w:t>
      </w:r>
      <w:r>
        <w:t xml:space="preserve"> Model diagnostics</w:t>
      </w:r>
      <w:bookmarkEnd w:id="246"/>
    </w:p>
    <w:p w14:paraId="58D7FCBA" w14:textId="7C2C81FB" w:rsidR="00CA3720" w:rsidDel="00691A21" w:rsidRDefault="00CA3720" w:rsidP="006119D2">
      <w:pPr>
        <w:pStyle w:val="Heading3"/>
        <w:rPr>
          <w:del w:id="247" w:author="User" w:date="2016-02-15T15:49:00Z"/>
        </w:rPr>
      </w:pPr>
      <w:bookmarkStart w:id="248" w:name="_Ref424731152"/>
      <w:bookmarkStart w:id="249" w:name="_Toc428171810"/>
      <w:del w:id="250" w:author="User" w:date="2016-02-15T15:49:00Z">
        <w:r w:rsidDel="00691A21">
          <w:delText>3.3.</w:delText>
        </w:r>
        <w:r w:rsidR="006F5D39" w:rsidDel="00691A21">
          <w:delText>7</w:delText>
        </w:r>
        <w:r w:rsidDel="00691A21">
          <w:delText>.1 Statistical analysis</w:delText>
        </w:r>
        <w:bookmarkEnd w:id="248"/>
        <w:bookmarkEnd w:id="249"/>
      </w:del>
    </w:p>
    <w:p w14:paraId="71073FDD" w14:textId="64B918B8" w:rsidR="00D77D8C" w:rsidRDefault="00587F08" w:rsidP="00CA3720">
      <w:pPr>
        <w:pStyle w:val="NoSpacing"/>
      </w:pPr>
      <w:r>
        <w:t xml:space="preserve">To check the fit of the marginal GLM, plots of the </w:t>
      </w:r>
      <w:del w:id="251" w:author="User" w:date="2016-02-15T15:47:00Z">
        <w:r w:rsidDel="00B722A7">
          <w:delText xml:space="preserve">residuals against time and </w:delText>
        </w:r>
      </w:del>
      <w:r>
        <w:t xml:space="preserve">residuals against predicted values will be produced. Cluster Cook’s distance will be calculated for each participant to identify outliers. Any outliers will be removed and the model re-fit as a sensitivity analysis. Half-normal plots with simulated envelopes may also be considered to investigate goodness of fit.  </w:t>
      </w:r>
    </w:p>
    <w:p w14:paraId="3E29E863" w14:textId="01573550" w:rsidR="00E9066A" w:rsidDel="00691A21" w:rsidRDefault="00E9066A" w:rsidP="00E9066A">
      <w:pPr>
        <w:pStyle w:val="Heading3"/>
        <w:rPr>
          <w:del w:id="252" w:author="User" w:date="2016-02-15T15:49:00Z"/>
        </w:rPr>
      </w:pPr>
      <w:bookmarkStart w:id="253" w:name="_Toc428171811"/>
      <w:del w:id="254" w:author="User" w:date="2016-02-15T15:49:00Z">
        <w:r w:rsidDel="00691A21">
          <w:delText>3.3.</w:delText>
        </w:r>
        <w:r w:rsidR="006F5D39" w:rsidDel="00691A21">
          <w:delText>7</w:delText>
        </w:r>
        <w:r w:rsidDel="00691A21">
          <w:delText>.2 Secondary outcomes</w:delText>
        </w:r>
        <w:bookmarkEnd w:id="253"/>
      </w:del>
    </w:p>
    <w:p w14:paraId="68C4F567" w14:textId="424591EE" w:rsidR="00E9066A" w:rsidDel="00691A21" w:rsidRDefault="00E9066A" w:rsidP="00E9066A">
      <w:pPr>
        <w:pStyle w:val="NoSpacing"/>
        <w:rPr>
          <w:del w:id="255" w:author="User" w:date="2016-02-15T15:49:00Z"/>
        </w:rPr>
      </w:pPr>
      <w:del w:id="256" w:author="User" w:date="2016-02-15T15:49:00Z">
        <w:r w:rsidDel="00691A21">
          <w:delText>The diagnostic checks of Section</w:delText>
        </w:r>
        <w:r w:rsidR="00C95D7B" w:rsidDel="00691A21">
          <w:delText xml:space="preserve"> 3.3.7.1</w:delText>
        </w:r>
        <w:r w:rsidDel="00691A21">
          <w:delText xml:space="preserve"> will be performed for the analyses of Section</w:delText>
        </w:r>
        <w:r w:rsidR="00C95D7B" w:rsidDel="00691A21">
          <w:delText xml:space="preserve"> 3.3.2</w:delText>
        </w:r>
        <w:r w:rsidDel="00691A21">
          <w:delText>.</w:delText>
        </w:r>
      </w:del>
    </w:p>
    <w:p w14:paraId="67076FA5" w14:textId="57D0C953" w:rsidR="00E9066A" w:rsidDel="00691A21" w:rsidRDefault="00E9066A" w:rsidP="00E9066A">
      <w:pPr>
        <w:pStyle w:val="Heading3"/>
        <w:rPr>
          <w:del w:id="257" w:author="User" w:date="2016-02-15T15:49:00Z"/>
        </w:rPr>
      </w:pPr>
      <w:bookmarkStart w:id="258" w:name="_Toc428171812"/>
      <w:del w:id="259" w:author="User" w:date="2016-02-15T15:49:00Z">
        <w:r w:rsidDel="00691A21">
          <w:delText>3.3.</w:delText>
        </w:r>
        <w:r w:rsidR="006F5D39" w:rsidDel="00691A21">
          <w:delText>7</w:delText>
        </w:r>
        <w:r w:rsidDel="00691A21">
          <w:delText>.3 Analysis of the decision quality questionnaires</w:delText>
        </w:r>
        <w:bookmarkEnd w:id="258"/>
      </w:del>
    </w:p>
    <w:p w14:paraId="2352F71E" w14:textId="5DA2FB09" w:rsidR="00C917BD" w:rsidDel="00691A21" w:rsidRDefault="00C917BD" w:rsidP="00C917BD">
      <w:pPr>
        <w:pStyle w:val="NoSpacing"/>
        <w:rPr>
          <w:del w:id="260" w:author="User" w:date="2016-02-15T15:49:00Z"/>
        </w:rPr>
      </w:pPr>
      <w:del w:id="261" w:author="User" w:date="2016-02-15T15:49:00Z">
        <w:r w:rsidDel="00691A21">
          <w:delText xml:space="preserve">For the chi-square tests, 80% of the cells in the frequency table should have expected frequencies greater than </w:delText>
        </w:r>
        <w:r w:rsidR="00EA789C" w:rsidDel="00691A21">
          <w:delText>five</w:delText>
        </w:r>
        <w:r w:rsidDel="00691A21">
          <w:delText xml:space="preserve">, and all cells should have expected frequencies greater than one. If this is not the case, for a 2x2 table we will use Fisher’s exact test and for larger tables we will combine categories in a sensible </w:delText>
        </w:r>
        <w:r w:rsidR="00EA789C" w:rsidDel="00691A21">
          <w:delText>manner</w:delText>
        </w:r>
        <w:r w:rsidDel="00691A21">
          <w:delText xml:space="preserve">. </w:delText>
        </w:r>
      </w:del>
    </w:p>
    <w:p w14:paraId="40DEFC23" w14:textId="50855F8F" w:rsidR="00C917BD" w:rsidDel="00691A21" w:rsidRDefault="00C917BD" w:rsidP="00C917BD">
      <w:pPr>
        <w:pStyle w:val="NoSpacing"/>
        <w:rPr>
          <w:del w:id="262" w:author="User" w:date="2016-02-15T15:49:00Z"/>
        </w:rPr>
      </w:pPr>
    </w:p>
    <w:p w14:paraId="457B9412" w14:textId="0771E54F" w:rsidR="00710C44" w:rsidDel="00691A21" w:rsidRDefault="00424D58" w:rsidP="00C917BD">
      <w:pPr>
        <w:pStyle w:val="NoSpacing"/>
        <w:rPr>
          <w:del w:id="263" w:author="User" w:date="2016-02-15T15:49:00Z"/>
        </w:rPr>
      </w:pPr>
      <w:del w:id="264" w:author="User" w:date="2016-02-15T15:49:00Z">
        <w:r w:rsidDel="00691A21">
          <w:delText xml:space="preserve">The </w:delText>
        </w:r>
        <w:r w:rsidR="002D3031" w:rsidDel="00691A21">
          <w:delText>N</w:delText>
        </w:r>
        <w:r w:rsidDel="00691A21">
          <w:delText xml:space="preserve">ormality assumption of the independent </w:delText>
        </w:r>
        <w:r w:rsidRPr="00E91493" w:rsidDel="00691A21">
          <w:rPr>
            <w:i/>
          </w:rPr>
          <w:delText>t</w:delText>
        </w:r>
        <w:r w:rsidDel="00691A21">
          <w:delText xml:space="preserve">-test will be assessed using </w:delText>
        </w:r>
        <w:r w:rsidR="00710C44" w:rsidDel="00691A21">
          <w:delText>a Q-Q plot</w:delText>
        </w:r>
        <w:r w:rsidDel="00691A21">
          <w:delText xml:space="preserve"> whilst homogeneity of variance will be assessed using Levene’s test</w:delText>
        </w:r>
        <w:r w:rsidR="00710C44" w:rsidDel="00691A21">
          <w:delText xml:space="preserve"> of equality of variances</w:delText>
        </w:r>
        <w:r w:rsidDel="00691A21">
          <w:delText xml:space="preserve">. </w:delText>
        </w:r>
        <w:r w:rsidR="00710C44" w:rsidDel="00691A21">
          <w:delText>If the assumptions of the independent t-test are violated</w:delText>
        </w:r>
        <w:r w:rsidR="008153F6" w:rsidDel="00691A21">
          <w:delText>,</w:delText>
        </w:r>
        <w:r w:rsidR="00710C44" w:rsidDel="00691A21">
          <w:delText xml:space="preserve"> either an appropriate transformation will be applied or a non-parametric procedure (e.g. the Mann-Whitney U test) will be utilised. </w:delText>
        </w:r>
      </w:del>
    </w:p>
    <w:p w14:paraId="30EC49B6" w14:textId="3776C1D8" w:rsidR="00710C44" w:rsidDel="00691A21" w:rsidRDefault="00710C44" w:rsidP="00C917BD">
      <w:pPr>
        <w:pStyle w:val="NoSpacing"/>
        <w:rPr>
          <w:del w:id="265" w:author="User" w:date="2016-02-15T15:49:00Z"/>
        </w:rPr>
      </w:pPr>
    </w:p>
    <w:p w14:paraId="73D4966B" w14:textId="6E638940" w:rsidR="00470AD4" w:rsidDel="00691A21" w:rsidRDefault="002D3031" w:rsidP="00C917BD">
      <w:pPr>
        <w:pStyle w:val="NoSpacing"/>
        <w:rPr>
          <w:del w:id="266" w:author="User" w:date="2016-02-15T15:49:00Z"/>
        </w:rPr>
      </w:pPr>
      <w:del w:id="267" w:author="User" w:date="2016-02-15T15:49:00Z">
        <w:r w:rsidDel="00691A21">
          <w:delText>For the ANCOVA model, homogeneity of variance will be assessed by plotting the studentised residuals against the predicted values from the model, whilst Normality will be assessed using Normal probability plots. If the assumptions of the ANCOVA are violated</w:delText>
        </w:r>
        <w:r w:rsidR="008153F6" w:rsidDel="00691A21">
          <w:delText>,</w:delText>
        </w:r>
        <w:r w:rsidDel="00691A21">
          <w:delText xml:space="preserve"> either an appropriate t</w:delText>
        </w:r>
        <w:r w:rsidR="00710C44" w:rsidDel="00691A21">
          <w:delText>ransformation will be applied or</w:delText>
        </w:r>
        <w:r w:rsidDel="00691A21">
          <w:delText xml:space="preserve"> a non-parametric procedure with less stringent assumptions will be utilised. </w:delText>
        </w:r>
      </w:del>
    </w:p>
    <w:p w14:paraId="3D9B75C4" w14:textId="7B9557CE" w:rsidR="00186DBD" w:rsidDel="00691A21" w:rsidRDefault="00186DBD" w:rsidP="00C917BD">
      <w:pPr>
        <w:pStyle w:val="NoSpacing"/>
        <w:rPr>
          <w:del w:id="268" w:author="User" w:date="2016-02-15T15:49:00Z"/>
        </w:rPr>
      </w:pPr>
    </w:p>
    <w:p w14:paraId="1001B374" w14:textId="3CF48EFD" w:rsidR="00E32878" w:rsidDel="00691A21" w:rsidRDefault="002724E0" w:rsidP="00C917BD">
      <w:pPr>
        <w:pStyle w:val="NoSpacing"/>
        <w:rPr>
          <w:del w:id="269" w:author="User" w:date="2016-02-15T15:49:00Z"/>
        </w:rPr>
      </w:pPr>
      <w:del w:id="270" w:author="User" w:date="2016-02-15T15:49:00Z">
        <w:r w:rsidDel="00691A21">
          <w:delText>For the l</w:delText>
        </w:r>
        <w:r w:rsidR="00186DBD" w:rsidDel="00691A21">
          <w:delText>inear regression model</w:delText>
        </w:r>
        <w:r w:rsidDel="00691A21">
          <w:delText xml:space="preserve">, homogeneity of variance will be assessed by plotting the studentised residuals against the predicted values and/or by plotting the studentised residuals against the independent variables. The linearity assumption </w:delText>
        </w:r>
        <w:r w:rsidR="008153F6" w:rsidDel="00691A21">
          <w:delText>will</w:delText>
        </w:r>
        <w:r w:rsidDel="00691A21">
          <w:delText xml:space="preserve"> also be assessed by plotting the studentised residuals against the predicted values. Normality will be assessed using Normal probability plots. If the assumptions of the linear regression model are violated, an appropriate transformation(s) to the dependent/independent variable(s) will be made.</w:delText>
        </w:r>
      </w:del>
    </w:p>
    <w:p w14:paraId="2C4E150D" w14:textId="0D1E66A4" w:rsidR="00E32878" w:rsidDel="00691A21" w:rsidRDefault="00E32878" w:rsidP="00E32878">
      <w:pPr>
        <w:pStyle w:val="Heading3"/>
        <w:rPr>
          <w:del w:id="271" w:author="User" w:date="2016-02-15T15:49:00Z"/>
        </w:rPr>
      </w:pPr>
      <w:bookmarkStart w:id="272" w:name="_Toc428171813"/>
      <w:del w:id="273" w:author="User" w:date="2016-02-15T15:49:00Z">
        <w:r w:rsidDel="00691A21">
          <w:delText>3.3.7.4 Survival analysis</w:delText>
        </w:r>
        <w:bookmarkEnd w:id="272"/>
      </w:del>
    </w:p>
    <w:p w14:paraId="4A8A5822" w14:textId="7E68DF39" w:rsidR="00E32878" w:rsidRPr="00E32878" w:rsidDel="00691A21" w:rsidRDefault="00E32878" w:rsidP="00E32878">
      <w:pPr>
        <w:pStyle w:val="NoSpacing"/>
        <w:rPr>
          <w:del w:id="274" w:author="User" w:date="2016-02-15T15:49:00Z"/>
        </w:rPr>
      </w:pPr>
      <w:del w:id="275" w:author="User" w:date="2016-02-15T15:49:00Z">
        <w:r w:rsidDel="00691A21">
          <w:delText xml:space="preserve">The proportional hazards assumption will be checked by adding time-dependent covariates to the model and graphing scaled Schoenfeld residuals against time [23]. If the proportional hazards assumption does not hold, an accelerated failure time (AFT) model will be fitted and the adequacy of its fit assessed using Q-Q plots [24]. </w:delText>
        </w:r>
      </w:del>
    </w:p>
    <w:p w14:paraId="3863E3F9" w14:textId="77777777" w:rsidR="00EF6B75" w:rsidRDefault="00EF6B75" w:rsidP="00EF6B75">
      <w:pPr>
        <w:pStyle w:val="Heading2"/>
      </w:pPr>
      <w:bookmarkStart w:id="276" w:name="_Toc428171814"/>
      <w:r>
        <w:t>3.4 Safety outcomes</w:t>
      </w:r>
      <w:bookmarkEnd w:id="276"/>
    </w:p>
    <w:p w14:paraId="6B2D9634" w14:textId="77777777" w:rsidR="0069483E" w:rsidRPr="0069483E" w:rsidRDefault="0069483E" w:rsidP="0069483E">
      <w:pPr>
        <w:pStyle w:val="NoSpacing"/>
      </w:pPr>
      <w:r>
        <w:t xml:space="preserve">Adverse </w:t>
      </w:r>
      <w:r w:rsidRPr="00DE2DE2">
        <w:t>events (AEs) and serious adverse events (SAEs) will</w:t>
      </w:r>
      <w:r>
        <w:t xml:space="preserve"> be reported as number and percentage of patients overall and compared between intervention and control groups but no formal statistical analysis is planned. </w:t>
      </w:r>
    </w:p>
    <w:p w14:paraId="4EE8456C" w14:textId="77777777" w:rsidR="00EF6B75" w:rsidRPr="00EF6B75" w:rsidRDefault="00EF6B75" w:rsidP="00EF6B75">
      <w:pPr>
        <w:pStyle w:val="Heading2"/>
      </w:pPr>
      <w:bookmarkStart w:id="277" w:name="_Toc428171815"/>
      <w:r>
        <w:t>3.5 Missing and spurious data</w:t>
      </w:r>
      <w:bookmarkEnd w:id="277"/>
    </w:p>
    <w:p w14:paraId="3FBC15E1" w14:textId="77777777" w:rsidR="004953F1" w:rsidRDefault="0042296E" w:rsidP="008B1FC9">
      <w:pPr>
        <w:pStyle w:val="NoSpacing"/>
      </w:pPr>
      <w:r>
        <w:t xml:space="preserve">Any spurious data will be queried and checked for consistency with data management before data lock. </w:t>
      </w:r>
      <w:r w:rsidR="00292F80">
        <w:t>Imputation methods will only be considered for the primary outcome (global health status/</w:t>
      </w:r>
      <w:proofErr w:type="spellStart"/>
      <w:r w:rsidR="00292F80">
        <w:t>QoL</w:t>
      </w:r>
      <w:proofErr w:type="spellEnd"/>
      <w:r w:rsidR="00292F80">
        <w:t xml:space="preserve"> of the EORTC-QLQ-C30 at 6 months). The imputation methods considered are as follows:</w:t>
      </w:r>
    </w:p>
    <w:p w14:paraId="2DA023D1" w14:textId="77777777" w:rsidR="00292F80" w:rsidRDefault="00292F80" w:rsidP="008B1FC9">
      <w:pPr>
        <w:pStyle w:val="NoSpacing"/>
      </w:pPr>
    </w:p>
    <w:p w14:paraId="738AE2E9" w14:textId="6F69C66E" w:rsidR="00292F80" w:rsidDel="00691A21" w:rsidRDefault="00292F80" w:rsidP="00292F80">
      <w:pPr>
        <w:pStyle w:val="NoSpacing"/>
        <w:numPr>
          <w:ilvl w:val="0"/>
          <w:numId w:val="50"/>
        </w:numPr>
        <w:rPr>
          <w:del w:id="278" w:author="User" w:date="2016-02-15T15:58:00Z"/>
        </w:rPr>
      </w:pPr>
      <w:del w:id="279" w:author="User" w:date="2016-02-15T15:58:00Z">
        <w:r w:rsidDel="00691A21">
          <w:lastRenderedPageBreak/>
          <w:delText>Last observation carried forward. E.g. if the primary outcome is not available at 6 months but is available at 6 weeks, we will use the 6 weeks measure.</w:delText>
        </w:r>
      </w:del>
    </w:p>
    <w:p w14:paraId="32300A9E" w14:textId="47EE62D2" w:rsidR="00292F80" w:rsidDel="00691A21" w:rsidRDefault="00292F80" w:rsidP="00292F80">
      <w:pPr>
        <w:pStyle w:val="NoSpacing"/>
        <w:ind w:left="720"/>
        <w:rPr>
          <w:del w:id="280" w:author="User" w:date="2016-02-15T15:58:00Z"/>
        </w:rPr>
      </w:pPr>
    </w:p>
    <w:p w14:paraId="7814208B" w14:textId="6156668A" w:rsidR="0042296E" w:rsidDel="00691A21" w:rsidRDefault="008E2A58" w:rsidP="008B1FC9">
      <w:pPr>
        <w:pStyle w:val="NoSpacing"/>
        <w:numPr>
          <w:ilvl w:val="0"/>
          <w:numId w:val="50"/>
        </w:numPr>
        <w:rPr>
          <w:del w:id="281" w:author="User" w:date="2016-02-15T15:58:00Z"/>
        </w:rPr>
      </w:pPr>
      <w:del w:id="282" w:author="User" w:date="2016-02-15T15:58:00Z">
        <w:r w:rsidDel="00691A21">
          <w:delText>Regression imputation</w:delText>
        </w:r>
        <w:r w:rsidR="00292F80" w:rsidDel="00691A21">
          <w:delText xml:space="preserve">. </w:delText>
        </w:r>
        <w:r w:rsidDel="00691A21">
          <w:delText>We will regress the primary outcome at 6 months on the primary outcome at baseline using simple linear regression</w:delText>
        </w:r>
        <w:r w:rsidR="002F4F7A" w:rsidDel="00691A21">
          <w:delText xml:space="preserve"> and use the fitted values to impute the missing data</w:delText>
        </w:r>
        <w:r w:rsidDel="00691A21">
          <w:delText xml:space="preserve">. </w:delText>
        </w:r>
      </w:del>
    </w:p>
    <w:p w14:paraId="373169D6" w14:textId="77777777" w:rsidR="008E2A58" w:rsidRDefault="008E2A58" w:rsidP="008E2A58">
      <w:pPr>
        <w:pStyle w:val="NoSpacing"/>
        <w:ind w:left="720"/>
      </w:pPr>
    </w:p>
    <w:p w14:paraId="7DB5FB99" w14:textId="77777777" w:rsidR="008E2A58" w:rsidRDefault="002F4F7A" w:rsidP="008B1FC9">
      <w:pPr>
        <w:pStyle w:val="NoSpacing"/>
        <w:numPr>
          <w:ilvl w:val="0"/>
          <w:numId w:val="50"/>
        </w:numPr>
      </w:pPr>
      <w:r>
        <w:t xml:space="preserve">Multiple imputation. Baseline covariates (such as age, co-morbidity, treatment) will be among predictors of the missing data. Twenty datasets will be imputed.  </w:t>
      </w:r>
    </w:p>
    <w:p w14:paraId="49821A03" w14:textId="4AA8AD93" w:rsidR="008E2A58" w:rsidRDefault="00691A21" w:rsidP="008E2A58">
      <w:pPr>
        <w:pStyle w:val="NoSpacing"/>
        <w:ind w:left="720"/>
      </w:pPr>
      <w:ins w:id="283" w:author="User" w:date="2016-02-15T15:58:00Z">
        <w:r>
          <w:t>This will be only performed for primary analysis.</w:t>
        </w:r>
      </w:ins>
    </w:p>
    <w:p w14:paraId="1F2CC1A1" w14:textId="77777777" w:rsidR="0042296E" w:rsidRDefault="0042296E" w:rsidP="008B1FC9">
      <w:pPr>
        <w:pStyle w:val="NoSpacing"/>
        <w:rPr>
          <w:u w:val="single"/>
        </w:rPr>
      </w:pPr>
      <w:r>
        <w:rPr>
          <w:u w:val="single"/>
        </w:rPr>
        <w:t>Missing items</w:t>
      </w:r>
    </w:p>
    <w:p w14:paraId="130CFD7B" w14:textId="77777777" w:rsidR="0042296E" w:rsidRDefault="0042296E" w:rsidP="008B1FC9">
      <w:pPr>
        <w:pStyle w:val="NoSpacing"/>
      </w:pPr>
      <w:r>
        <w:t xml:space="preserve">Details for dealing with missing items in the three </w:t>
      </w:r>
      <w:proofErr w:type="spellStart"/>
      <w:r>
        <w:t>QoL</w:t>
      </w:r>
      <w:proofErr w:type="spellEnd"/>
      <w:r>
        <w:t xml:space="preserve"> questionnaires (EORTC-QLQ-C30, BR23 and ELD15) are documented in </w:t>
      </w:r>
      <w:r>
        <w:rPr>
          <w:i/>
        </w:rPr>
        <w:t>The EORTC QLQ-C30 Scoring Manual (3</w:t>
      </w:r>
      <w:r w:rsidRPr="0042296E">
        <w:rPr>
          <w:i/>
          <w:vertAlign w:val="superscript"/>
        </w:rPr>
        <w:t>rd</w:t>
      </w:r>
      <w:r>
        <w:rPr>
          <w:i/>
        </w:rPr>
        <w:t xml:space="preserve"> Edition)</w:t>
      </w:r>
      <w:r>
        <w:t xml:space="preserve"> [</w:t>
      </w:r>
      <w:r w:rsidR="00A73ABD">
        <w:t>17</w:t>
      </w:r>
      <w:r>
        <w:t>]. In summary, the following method is used:</w:t>
      </w:r>
    </w:p>
    <w:p w14:paraId="74650FCD" w14:textId="77777777" w:rsidR="0042296E" w:rsidRDefault="0042296E" w:rsidP="008B1FC9">
      <w:pPr>
        <w:pStyle w:val="NoSpacing"/>
      </w:pPr>
    </w:p>
    <w:p w14:paraId="641C2D8C" w14:textId="77777777" w:rsidR="0042296E" w:rsidRDefault="0042296E" w:rsidP="0042296E">
      <w:pPr>
        <w:pStyle w:val="NoSpacing"/>
        <w:numPr>
          <w:ilvl w:val="0"/>
          <w:numId w:val="46"/>
        </w:numPr>
      </w:pPr>
      <w:r>
        <w:t>Have at least half of the items from the scale been answered?</w:t>
      </w:r>
    </w:p>
    <w:p w14:paraId="280C3A4A" w14:textId="77777777" w:rsidR="0042296E" w:rsidRDefault="0042296E" w:rsidP="0042296E">
      <w:pPr>
        <w:pStyle w:val="NoSpacing"/>
        <w:numPr>
          <w:ilvl w:val="0"/>
          <w:numId w:val="46"/>
        </w:numPr>
      </w:pPr>
      <w:r>
        <w:t xml:space="preserve">If </w:t>
      </w:r>
      <w:proofErr w:type="gramStart"/>
      <w:r>
        <w:rPr>
          <w:i/>
        </w:rPr>
        <w:t>Yes</w:t>
      </w:r>
      <w:proofErr w:type="gramEnd"/>
      <w:r>
        <w:t xml:space="preserve">, use all the items that were completed and apply the standard equations for calculating the scale scores; ignore any items with missing values when making the calculations. </w:t>
      </w:r>
    </w:p>
    <w:p w14:paraId="7824E7F8" w14:textId="77777777" w:rsidR="0042296E" w:rsidRDefault="0042296E" w:rsidP="0042296E">
      <w:pPr>
        <w:pStyle w:val="NoSpacing"/>
        <w:numPr>
          <w:ilvl w:val="0"/>
          <w:numId w:val="46"/>
        </w:numPr>
      </w:pPr>
      <w:r>
        <w:t xml:space="preserve">If </w:t>
      </w:r>
      <w:r>
        <w:rPr>
          <w:i/>
        </w:rPr>
        <w:t>No</w:t>
      </w:r>
      <w:r>
        <w:t>, set scale score to missing.</w:t>
      </w:r>
    </w:p>
    <w:p w14:paraId="3AE4130D" w14:textId="77777777" w:rsidR="0042296E" w:rsidRDefault="0042296E" w:rsidP="0042296E">
      <w:pPr>
        <w:pStyle w:val="NoSpacing"/>
        <w:numPr>
          <w:ilvl w:val="0"/>
          <w:numId w:val="46"/>
        </w:numPr>
      </w:pPr>
      <w:r>
        <w:t>For single item measures, set score to missing.</w:t>
      </w:r>
    </w:p>
    <w:p w14:paraId="5ABB9A3C" w14:textId="77777777" w:rsidR="00292F80" w:rsidRDefault="00292F80" w:rsidP="00292F80">
      <w:pPr>
        <w:pStyle w:val="NoSpacing"/>
      </w:pPr>
    </w:p>
    <w:p w14:paraId="024A55F0" w14:textId="77777777" w:rsidR="00263629" w:rsidRDefault="00263629" w:rsidP="008B1FC9">
      <w:pPr>
        <w:pStyle w:val="NoSpacing"/>
      </w:pPr>
      <w:bookmarkStart w:id="284" w:name="_GoBack"/>
      <w:bookmarkEnd w:id="284"/>
    </w:p>
    <w:p w14:paraId="78CF7AA7" w14:textId="77777777" w:rsidR="00263629" w:rsidRDefault="00263629" w:rsidP="008B1FC9">
      <w:pPr>
        <w:pStyle w:val="NoSpacing"/>
      </w:pPr>
    </w:p>
    <w:p w14:paraId="4AA147CA" w14:textId="77777777" w:rsidR="00263629" w:rsidRDefault="00263629" w:rsidP="008B1FC9">
      <w:pPr>
        <w:pStyle w:val="NoSpacing"/>
      </w:pPr>
    </w:p>
    <w:p w14:paraId="284BE92D" w14:textId="77777777" w:rsidR="00263629" w:rsidRPr="008B1FC9" w:rsidRDefault="00263629" w:rsidP="008B1FC9">
      <w:pPr>
        <w:pStyle w:val="NoSpacing"/>
      </w:pPr>
    </w:p>
    <w:p w14:paraId="033D2032" w14:textId="77777777" w:rsidR="00F80760" w:rsidRDefault="005650BA" w:rsidP="00F80760">
      <w:pPr>
        <w:pStyle w:val="Heading1"/>
      </w:pPr>
      <w:bookmarkStart w:id="285" w:name="_Toc428171816"/>
      <w:bookmarkEnd w:id="112"/>
      <w:r>
        <w:t>4</w:t>
      </w:r>
      <w:r w:rsidR="00F80760">
        <w:t xml:space="preserve"> References</w:t>
      </w:r>
      <w:bookmarkEnd w:id="285"/>
    </w:p>
    <w:p w14:paraId="5B08BE28" w14:textId="77777777" w:rsidR="00F80760" w:rsidRDefault="00F80760" w:rsidP="00F80760">
      <w:pPr>
        <w:pStyle w:val="NoSpacing"/>
      </w:pPr>
    </w:p>
    <w:p w14:paraId="7973F3E0" w14:textId="77777777" w:rsidR="00F80760" w:rsidRPr="00F723D9" w:rsidRDefault="00F80760" w:rsidP="00F80760">
      <w:pPr>
        <w:pStyle w:val="NoSpacing"/>
        <w:rPr>
          <w:lang w:val="fr-FR"/>
        </w:rPr>
      </w:pPr>
      <w:r>
        <w:t>[1] ICH Harmonised Tripartite Guideline Topic E9: Statistical Principles for Clinical Trials</w:t>
      </w:r>
      <w:r w:rsidR="00BE3672">
        <w:t>.</w:t>
      </w:r>
      <w:r>
        <w:t xml:space="preserve"> </w:t>
      </w:r>
      <w:r w:rsidRPr="00F723D9">
        <w:rPr>
          <w:lang w:val="fr-FR"/>
        </w:rPr>
        <w:t xml:space="preserve">1998. </w:t>
      </w:r>
      <w:proofErr w:type="spellStart"/>
      <w:r w:rsidRPr="00F723D9">
        <w:rPr>
          <w:lang w:val="fr-FR"/>
        </w:rPr>
        <w:t>Available</w:t>
      </w:r>
      <w:proofErr w:type="spellEnd"/>
      <w:r w:rsidRPr="00F723D9">
        <w:rPr>
          <w:lang w:val="fr-FR"/>
        </w:rPr>
        <w:t xml:space="preserve"> at:</w:t>
      </w:r>
    </w:p>
    <w:p w14:paraId="705FC611" w14:textId="77777777" w:rsidR="00F80760" w:rsidRPr="00F723D9" w:rsidRDefault="00F80760" w:rsidP="00F80760">
      <w:pPr>
        <w:pStyle w:val="NoSpacing"/>
        <w:rPr>
          <w:lang w:val="fr-FR"/>
        </w:rPr>
      </w:pPr>
    </w:p>
    <w:p w14:paraId="253E7762" w14:textId="77777777" w:rsidR="00F80760" w:rsidRPr="00F723D9" w:rsidRDefault="00D37F0D" w:rsidP="00F80760">
      <w:pPr>
        <w:pStyle w:val="NoSpacing"/>
        <w:rPr>
          <w:lang w:val="fr-FR"/>
        </w:rPr>
      </w:pPr>
      <w:r>
        <w:fldChar w:fldCharType="begin"/>
      </w:r>
      <w:r w:rsidRPr="00B318E8">
        <w:rPr>
          <w:lang w:val="fr-FR"/>
          <w:rPrChange w:id="286" w:author="Kate L" w:date="2015-11-17T11:02:00Z">
            <w:rPr/>
          </w:rPrChange>
        </w:rPr>
        <w:instrText xml:space="preserve"> HYPERLINK "http://www.ich.org/fileadmin/Public_Web_Site/ICH_Products/Guidelines/Efficacy/E9/Step4/E9_Guideline.pdf" </w:instrText>
      </w:r>
      <w:r>
        <w:fldChar w:fldCharType="separate"/>
      </w:r>
      <w:r w:rsidR="00F80760" w:rsidRPr="00F723D9">
        <w:rPr>
          <w:rStyle w:val="Hyperlink"/>
          <w:lang w:val="fr-FR"/>
        </w:rPr>
        <w:t>http://www.ich.org/fileadmin/Public_Web_Site/ICH_Products/Guidelines/Efficacy/E9/Step4/E9_Guideline.pdf</w:t>
      </w:r>
      <w:r>
        <w:rPr>
          <w:rStyle w:val="Hyperlink"/>
          <w:lang w:val="fr-FR"/>
        </w:rPr>
        <w:fldChar w:fldCharType="end"/>
      </w:r>
    </w:p>
    <w:p w14:paraId="6876B228" w14:textId="77777777" w:rsidR="00F80760" w:rsidRPr="00F723D9" w:rsidRDefault="00F80760" w:rsidP="00F80760">
      <w:pPr>
        <w:pStyle w:val="NoSpacing"/>
        <w:rPr>
          <w:lang w:val="fr-FR"/>
        </w:rPr>
      </w:pPr>
    </w:p>
    <w:p w14:paraId="2C9D9448" w14:textId="77777777" w:rsidR="00F80760" w:rsidRDefault="00F80760" w:rsidP="00F80760">
      <w:pPr>
        <w:pStyle w:val="NoSpacing"/>
      </w:pPr>
      <w:r>
        <w:t xml:space="preserve">[2] </w:t>
      </w:r>
      <w:r w:rsidR="00BA6DC2">
        <w:t>Bridging the Age Gap in Breast Cancer: Improving outcomes for older women. Evaluation of a decision support intervention for older women with operable breast cancer. A study nested within the Age Gap Cohort Study. Version 1, 4 May 2015.</w:t>
      </w:r>
    </w:p>
    <w:p w14:paraId="344E4947" w14:textId="77777777" w:rsidR="00BA6DC2" w:rsidRDefault="00BA6DC2" w:rsidP="00F80760">
      <w:pPr>
        <w:pStyle w:val="NoSpacing"/>
      </w:pPr>
    </w:p>
    <w:p w14:paraId="3A5DE855" w14:textId="77777777" w:rsidR="00BA6DC2" w:rsidRDefault="00BA6DC2" w:rsidP="00F80760">
      <w:pPr>
        <w:pStyle w:val="NoSpacing"/>
      </w:pPr>
      <w:r>
        <w:t>[3] The Medicines for Human Use (Clinical Trials) Amendment (No.2) Regulations 2006.</w:t>
      </w:r>
    </w:p>
    <w:p w14:paraId="3FA6DFEB" w14:textId="77777777" w:rsidR="00BA6DC2" w:rsidRDefault="00BA6DC2" w:rsidP="00F80760">
      <w:pPr>
        <w:pStyle w:val="NoSpacing"/>
      </w:pPr>
    </w:p>
    <w:p w14:paraId="7FE90871" w14:textId="77777777" w:rsidR="00BA6DC2" w:rsidRDefault="00BA6DC2" w:rsidP="00F80760">
      <w:pPr>
        <w:pStyle w:val="NoSpacing"/>
      </w:pPr>
      <w:r>
        <w:t>[4]</w:t>
      </w:r>
      <w:r w:rsidR="00AF57F9">
        <w:t xml:space="preserve"> </w:t>
      </w:r>
      <w:r>
        <w:t xml:space="preserve">Aaronson, N.K., </w:t>
      </w:r>
      <w:proofErr w:type="spellStart"/>
      <w:r>
        <w:t>Ahmedzai</w:t>
      </w:r>
      <w:proofErr w:type="spellEnd"/>
      <w:r>
        <w:t xml:space="preserve">, S., Bergman, B., </w:t>
      </w:r>
      <w:proofErr w:type="spellStart"/>
      <w:r>
        <w:t>Bullinger</w:t>
      </w:r>
      <w:proofErr w:type="spellEnd"/>
      <w:r>
        <w:t xml:space="preserve">, M., Cull, A., </w:t>
      </w:r>
      <w:proofErr w:type="spellStart"/>
      <w:r>
        <w:t>Duez</w:t>
      </w:r>
      <w:proofErr w:type="spellEnd"/>
      <w:r>
        <w:t xml:space="preserve">, N.J., et al. The European Organization for Research and Treatment of Cancer QLQ-C30: a quality-of-life instrument for use in international clinical trials in oncology. </w:t>
      </w:r>
      <w:r>
        <w:rPr>
          <w:i/>
        </w:rPr>
        <w:t>Journal of the National Cancer Institute</w:t>
      </w:r>
      <w:r w:rsidR="0031405D">
        <w:t xml:space="preserve">: </w:t>
      </w:r>
      <w:r w:rsidR="00BE3672">
        <w:t xml:space="preserve">1993; </w:t>
      </w:r>
      <w:r w:rsidR="0031405D">
        <w:t>85(5): 365-376.</w:t>
      </w:r>
    </w:p>
    <w:p w14:paraId="29F5E198" w14:textId="77777777" w:rsidR="0031405D" w:rsidRDefault="0031405D" w:rsidP="00F80760">
      <w:pPr>
        <w:pStyle w:val="NoSpacing"/>
      </w:pPr>
    </w:p>
    <w:p w14:paraId="58DC5883" w14:textId="77777777" w:rsidR="00AF57F9" w:rsidRDefault="0031405D" w:rsidP="00F80760">
      <w:pPr>
        <w:pStyle w:val="NoSpacing"/>
      </w:pPr>
      <w:r>
        <w:t xml:space="preserve">[5] </w:t>
      </w:r>
      <w:proofErr w:type="spellStart"/>
      <w:r w:rsidR="00AF57F9">
        <w:t>Sprangers</w:t>
      </w:r>
      <w:proofErr w:type="spellEnd"/>
      <w:r w:rsidR="00AF57F9">
        <w:t xml:space="preserve">, M.A., </w:t>
      </w:r>
      <w:proofErr w:type="spellStart"/>
      <w:r w:rsidR="00AF57F9">
        <w:t>Groenvold</w:t>
      </w:r>
      <w:proofErr w:type="spellEnd"/>
      <w:r w:rsidR="00AF57F9">
        <w:t xml:space="preserve">, M., </w:t>
      </w:r>
      <w:proofErr w:type="spellStart"/>
      <w:r w:rsidR="00AF57F9">
        <w:t>Arraras</w:t>
      </w:r>
      <w:proofErr w:type="spellEnd"/>
      <w:r w:rsidR="00AF57F9">
        <w:t xml:space="preserve">, J.I., Franklin, J., </w:t>
      </w:r>
      <w:proofErr w:type="spellStart"/>
      <w:proofErr w:type="gramStart"/>
      <w:r w:rsidR="00AF57F9">
        <w:t>te</w:t>
      </w:r>
      <w:proofErr w:type="spellEnd"/>
      <w:proofErr w:type="gramEnd"/>
      <w:r w:rsidR="00AF57F9">
        <w:t xml:space="preserve"> </w:t>
      </w:r>
      <w:proofErr w:type="spellStart"/>
      <w:r w:rsidR="00AF57F9">
        <w:t>Velde</w:t>
      </w:r>
      <w:proofErr w:type="spellEnd"/>
      <w:r w:rsidR="00AF57F9">
        <w:t xml:space="preserve">, A., Muller, M., et al. The European Organization for Research and Treatment of Cancer breast cancer-specific quality-of-life questionnaire module: first results from a three-country field study. </w:t>
      </w:r>
      <w:r w:rsidR="00AF57F9">
        <w:rPr>
          <w:i/>
        </w:rPr>
        <w:t>Journal of Clinical Oncology</w:t>
      </w:r>
      <w:r w:rsidR="00AF57F9">
        <w:t xml:space="preserve">: </w:t>
      </w:r>
      <w:r w:rsidR="00BE3672">
        <w:t xml:space="preserve">1996; </w:t>
      </w:r>
      <w:r w:rsidR="00AF57F9">
        <w:t>14(10): 2756-2768.</w:t>
      </w:r>
    </w:p>
    <w:p w14:paraId="183C80B2" w14:textId="77777777" w:rsidR="00AF57F9" w:rsidRDefault="00AF57F9" w:rsidP="00F80760">
      <w:pPr>
        <w:pStyle w:val="NoSpacing"/>
      </w:pPr>
    </w:p>
    <w:p w14:paraId="6421DDBD" w14:textId="77777777" w:rsidR="00FB3C9F" w:rsidRDefault="00FB3C9F" w:rsidP="00F80760">
      <w:pPr>
        <w:pStyle w:val="NoSpacing"/>
      </w:pPr>
      <w:r>
        <w:t xml:space="preserve">[6] Johnson, C., Fitzsimmons, D., Gilbert, J., </w:t>
      </w:r>
      <w:proofErr w:type="spellStart"/>
      <w:r>
        <w:t>Arraras</w:t>
      </w:r>
      <w:proofErr w:type="spellEnd"/>
      <w:r>
        <w:t xml:space="preserve">, J.I., </w:t>
      </w:r>
      <w:proofErr w:type="spellStart"/>
      <w:r>
        <w:t>Hammerlid</w:t>
      </w:r>
      <w:proofErr w:type="spellEnd"/>
      <w:r>
        <w:t xml:space="preserve">, E., </w:t>
      </w:r>
      <w:proofErr w:type="spellStart"/>
      <w:r>
        <w:t>Bredart</w:t>
      </w:r>
      <w:proofErr w:type="spellEnd"/>
      <w:r>
        <w:t xml:space="preserve">, A., et al. Development of the European Organisation for Research and Treatment of Cancer quality of life questionnaire module for older people with cancer: The EORTC QLQ-ELD15. </w:t>
      </w:r>
      <w:r>
        <w:rPr>
          <w:i/>
        </w:rPr>
        <w:t>European Journal of Cancer</w:t>
      </w:r>
      <w:r>
        <w:t xml:space="preserve">: 46(12): </w:t>
      </w:r>
      <w:r w:rsidR="00BE3672">
        <w:t xml:space="preserve">2010; </w:t>
      </w:r>
      <w:r>
        <w:t xml:space="preserve">2242-2252. </w:t>
      </w:r>
    </w:p>
    <w:p w14:paraId="02449AE4" w14:textId="77777777" w:rsidR="00FB3C9F" w:rsidRDefault="00FB3C9F" w:rsidP="00F80760">
      <w:pPr>
        <w:pStyle w:val="NoSpacing"/>
      </w:pPr>
    </w:p>
    <w:p w14:paraId="1CF6E0A4" w14:textId="77777777" w:rsidR="0031405D" w:rsidRDefault="00FB3C9F" w:rsidP="00F80760">
      <w:pPr>
        <w:pStyle w:val="NoSpacing"/>
      </w:pPr>
      <w:r>
        <w:t>[7]</w:t>
      </w:r>
      <w:r w:rsidR="00C653D3">
        <w:t xml:space="preserve"> </w:t>
      </w:r>
      <w:proofErr w:type="spellStart"/>
      <w:r w:rsidR="00C653D3">
        <w:t>Brehaut</w:t>
      </w:r>
      <w:proofErr w:type="spellEnd"/>
      <w:r w:rsidR="00C653D3">
        <w:t xml:space="preserve">, J.C., O’Connor, A.M., Wood, T.J., Hack, T.F., </w:t>
      </w:r>
      <w:proofErr w:type="spellStart"/>
      <w:r w:rsidR="00C653D3">
        <w:t>Siminoff</w:t>
      </w:r>
      <w:proofErr w:type="spellEnd"/>
      <w:r w:rsidR="00C653D3">
        <w:t>, L., Gordon, E., et al. Validation of a decision regret scale</w:t>
      </w:r>
      <w:r w:rsidR="00BE3672">
        <w:t xml:space="preserve">. </w:t>
      </w:r>
      <w:r w:rsidR="00BE3672">
        <w:rPr>
          <w:i/>
        </w:rPr>
        <w:t>Medical Decision Making</w:t>
      </w:r>
      <w:r w:rsidR="00BE3672">
        <w:t>: 2003; 23(4): 281-292.</w:t>
      </w:r>
      <w:r w:rsidR="00AF57F9">
        <w:t xml:space="preserve"> </w:t>
      </w:r>
    </w:p>
    <w:p w14:paraId="4614B5D1" w14:textId="77777777" w:rsidR="00BE3672" w:rsidRDefault="00BE3672" w:rsidP="00F80760">
      <w:pPr>
        <w:pStyle w:val="NoSpacing"/>
      </w:pPr>
    </w:p>
    <w:p w14:paraId="238FF349" w14:textId="77777777" w:rsidR="00BE3672" w:rsidRDefault="00BE3672" w:rsidP="00F80760">
      <w:pPr>
        <w:pStyle w:val="NoSpacing"/>
      </w:pPr>
      <w:r>
        <w:lastRenderedPageBreak/>
        <w:t xml:space="preserve">[8] Barr, P.J., Thompson, R., Walsh, T., Grande, S.W., </w:t>
      </w:r>
      <w:proofErr w:type="spellStart"/>
      <w:r>
        <w:t>Ozanne</w:t>
      </w:r>
      <w:proofErr w:type="spellEnd"/>
      <w:r>
        <w:t xml:space="preserve">, E.M., </w:t>
      </w:r>
      <w:proofErr w:type="spellStart"/>
      <w:r>
        <w:t>Elwyn</w:t>
      </w:r>
      <w:proofErr w:type="spellEnd"/>
      <w:r>
        <w:t xml:space="preserve">, G. The psychometric properties of </w:t>
      </w:r>
      <w:proofErr w:type="spellStart"/>
      <w:r>
        <w:t>CollaboRATE</w:t>
      </w:r>
      <w:proofErr w:type="spellEnd"/>
      <w:r>
        <w:t xml:space="preserve">: a fast and frugal patient-reported measure of the shared decision-making process. </w:t>
      </w:r>
      <w:r>
        <w:rPr>
          <w:i/>
        </w:rPr>
        <w:t>Journal of Medical Internet Research</w:t>
      </w:r>
      <w:r>
        <w:t>: 2014; 16(1): e2.</w:t>
      </w:r>
    </w:p>
    <w:p w14:paraId="6475019F" w14:textId="77777777" w:rsidR="00BE3672" w:rsidRDefault="00BE3672" w:rsidP="00F80760">
      <w:pPr>
        <w:pStyle w:val="NoSpacing"/>
      </w:pPr>
    </w:p>
    <w:p w14:paraId="77CC2340" w14:textId="77777777" w:rsidR="00BE3672" w:rsidRDefault="00BE3672" w:rsidP="00F80760">
      <w:pPr>
        <w:pStyle w:val="NoSpacing"/>
      </w:pPr>
      <w:r>
        <w:t xml:space="preserve">[9] Marteau, T.M., </w:t>
      </w:r>
      <w:proofErr w:type="spellStart"/>
      <w:r>
        <w:t>Bekker</w:t>
      </w:r>
      <w:proofErr w:type="spellEnd"/>
      <w:r>
        <w:t xml:space="preserve">, H. The development of a six-item short-form of the state scale of the </w:t>
      </w:r>
      <w:proofErr w:type="spellStart"/>
      <w:r>
        <w:t>Spielberger</w:t>
      </w:r>
      <w:proofErr w:type="spellEnd"/>
      <w:r>
        <w:t xml:space="preserve"> State-Trait Anxiety Inventory (STAI). </w:t>
      </w:r>
      <w:r>
        <w:rPr>
          <w:i/>
        </w:rPr>
        <w:t>British Journal of Clinical Psychology</w:t>
      </w:r>
      <w:r>
        <w:t>: 1992; 31(Pt 3): 301-306.</w:t>
      </w:r>
    </w:p>
    <w:p w14:paraId="6D713D11" w14:textId="77777777" w:rsidR="00BE3672" w:rsidRDefault="00BE3672" w:rsidP="00F80760">
      <w:pPr>
        <w:pStyle w:val="NoSpacing"/>
      </w:pPr>
    </w:p>
    <w:p w14:paraId="2C40A7E4" w14:textId="77777777" w:rsidR="00BE3672" w:rsidRDefault="00BE3672" w:rsidP="00F80760">
      <w:pPr>
        <w:pStyle w:val="NoSpacing"/>
      </w:pPr>
      <w:r>
        <w:t xml:space="preserve">[10] </w:t>
      </w:r>
      <w:r w:rsidR="00A64BA0">
        <w:t xml:space="preserve">Broadbent, E., Petrie, K.J., Main, J., </w:t>
      </w:r>
      <w:proofErr w:type="spellStart"/>
      <w:r w:rsidR="00A64BA0">
        <w:t>Weinmann</w:t>
      </w:r>
      <w:proofErr w:type="spellEnd"/>
      <w:r w:rsidR="00A64BA0">
        <w:t xml:space="preserve">, J. The brief illness perception questionnaire. </w:t>
      </w:r>
      <w:r w:rsidR="00A64BA0">
        <w:rPr>
          <w:i/>
        </w:rPr>
        <w:t>Journal of Psychosomatic Research</w:t>
      </w:r>
      <w:r w:rsidR="00A64BA0">
        <w:t>: 2006; 60(6): 631-637.</w:t>
      </w:r>
    </w:p>
    <w:p w14:paraId="4775B343" w14:textId="77777777" w:rsidR="00A64BA0" w:rsidRDefault="00A64BA0" w:rsidP="00F80760">
      <w:pPr>
        <w:pStyle w:val="NoSpacing"/>
      </w:pPr>
    </w:p>
    <w:p w14:paraId="096AFE97" w14:textId="71D6B7FA" w:rsidR="00A64BA0" w:rsidRDefault="00A64BA0" w:rsidP="00F80760">
      <w:pPr>
        <w:pStyle w:val="NoSpacing"/>
      </w:pPr>
      <w:r>
        <w:t xml:space="preserve">[11] </w:t>
      </w:r>
      <w:ins w:id="287" w:author="Kate L" w:date="2015-11-17T11:05:00Z">
        <w:r w:rsidR="00B318E8">
          <w:rPr>
            <w:lang w:val="en"/>
          </w:rPr>
          <w:t>Carver, C. S.  (1997).</w:t>
        </w:r>
        <w:proofErr w:type="gramStart"/>
        <w:r w:rsidR="00B318E8">
          <w:rPr>
            <w:lang w:val="en"/>
          </w:rPr>
          <w:t>  You</w:t>
        </w:r>
        <w:proofErr w:type="gramEnd"/>
        <w:r w:rsidR="00B318E8">
          <w:rPr>
            <w:lang w:val="en"/>
          </w:rPr>
          <w:t xml:space="preserve"> want to measure coping but your protocol’s too long:  Consider the Brief COPE. </w:t>
        </w:r>
        <w:r w:rsidR="00B318E8">
          <w:rPr>
            <w:i/>
            <w:iCs/>
            <w:lang w:val="en"/>
          </w:rPr>
          <w:t>International Journal of Behavioral Medicine</w:t>
        </w:r>
        <w:r w:rsidR="00B318E8">
          <w:rPr>
            <w:lang w:val="en"/>
          </w:rPr>
          <w:t>, 4, 92-100.</w:t>
        </w:r>
      </w:ins>
      <w:del w:id="288" w:author="Kate L" w:date="2015-11-17T11:04:00Z">
        <w:r w:rsidR="007F4988" w:rsidDel="00B318E8">
          <w:delText xml:space="preserve">Fillion, I.K.A., Gagnon, P., Endler, N.S. Validation of the shortened COPE for use in breast cancer patients undergoing radiotherapy. </w:delText>
        </w:r>
        <w:r w:rsidR="007F4988" w:rsidDel="00B318E8">
          <w:rPr>
            <w:i/>
          </w:rPr>
          <w:delText xml:space="preserve"> Current Psychology: Developmental, Learning, Personality and Social</w:delText>
        </w:r>
        <w:r w:rsidR="007F4988" w:rsidDel="00B318E8">
          <w:delText>: 2002; 21: 17-34.</w:delText>
        </w:r>
      </w:del>
    </w:p>
    <w:p w14:paraId="68B593E3" w14:textId="77777777" w:rsidR="007F4988" w:rsidRDefault="007F4988" w:rsidP="00F80760">
      <w:pPr>
        <w:pStyle w:val="NoSpacing"/>
      </w:pPr>
    </w:p>
    <w:p w14:paraId="18F74BAD" w14:textId="77777777" w:rsidR="007F4988" w:rsidRDefault="007F4988" w:rsidP="00F80760">
      <w:pPr>
        <w:pStyle w:val="NoSpacing"/>
      </w:pPr>
      <w:r>
        <w:t xml:space="preserve">[12] </w:t>
      </w:r>
      <w:r w:rsidR="003D7419">
        <w:t>Campbell, M.J., W</w:t>
      </w:r>
      <w:r w:rsidR="00E91493">
        <w:t xml:space="preserve">alters </w:t>
      </w:r>
      <w:r w:rsidR="003D7419">
        <w:t>S.</w:t>
      </w:r>
      <w:r w:rsidR="00E91493">
        <w:t>J</w:t>
      </w:r>
      <w:r w:rsidR="003D7419">
        <w:t xml:space="preserve"> How to design, analyse and report cluster randomised trials in medicine and health related research. </w:t>
      </w:r>
      <w:r w:rsidR="003D7419">
        <w:rPr>
          <w:i/>
        </w:rPr>
        <w:t>Chichester: Wiley</w:t>
      </w:r>
      <w:r w:rsidR="003D7419">
        <w:t>. 2014.</w:t>
      </w:r>
    </w:p>
    <w:p w14:paraId="621EE803" w14:textId="77777777" w:rsidR="003D7419" w:rsidRDefault="003D7419" w:rsidP="00F80760">
      <w:pPr>
        <w:pStyle w:val="NoSpacing"/>
      </w:pPr>
    </w:p>
    <w:p w14:paraId="56B7B5D2" w14:textId="77777777" w:rsidR="003D7419" w:rsidRDefault="003D7419" w:rsidP="00F80760">
      <w:pPr>
        <w:pStyle w:val="NoSpacing"/>
      </w:pPr>
      <w:r>
        <w:t xml:space="preserve">[13] Scott, N.W., F Pea. </w:t>
      </w:r>
      <w:r w:rsidRPr="00B318E8">
        <w:rPr>
          <w:lang w:val="fr-FR"/>
          <w:rPrChange w:id="289" w:author="Kate L" w:date="2015-11-17T11:02:00Z">
            <w:rPr/>
          </w:rPrChange>
        </w:rPr>
        <w:t xml:space="preserve">EORTC QLQ-C30 reference values. EORTC, Brussels. </w:t>
      </w:r>
      <w:r>
        <w:t>2008.</w:t>
      </w:r>
    </w:p>
    <w:p w14:paraId="60C7275B" w14:textId="77777777" w:rsidR="007C5163" w:rsidRDefault="007C5163" w:rsidP="00F80760">
      <w:pPr>
        <w:pStyle w:val="NoSpacing"/>
      </w:pPr>
    </w:p>
    <w:p w14:paraId="533DC7BE" w14:textId="77777777" w:rsidR="007C5163" w:rsidRDefault="007C5163" w:rsidP="00F80760">
      <w:pPr>
        <w:pStyle w:val="NoSpacing"/>
      </w:pPr>
      <w:r>
        <w:t xml:space="preserve">[14] Cocks, K., King, M.T., </w:t>
      </w:r>
      <w:proofErr w:type="spellStart"/>
      <w:r>
        <w:t>Velikova</w:t>
      </w:r>
      <w:proofErr w:type="spellEnd"/>
      <w:r>
        <w:t xml:space="preserve">, G., Martyn St-James, M., </w:t>
      </w:r>
      <w:proofErr w:type="spellStart"/>
      <w:r>
        <w:t>Fayers</w:t>
      </w:r>
      <w:proofErr w:type="spellEnd"/>
      <w:r>
        <w:t xml:space="preserve">, P.M., Brown, J.M. Evidence-based guidelines for determination of sample size and interpretation of the European Organisation for the Research and Treatment of Cancer Quality of Life Questionnaire Core 30. </w:t>
      </w:r>
      <w:r>
        <w:rPr>
          <w:i/>
        </w:rPr>
        <w:t>Journal of Clinical Oncology</w:t>
      </w:r>
      <w:r>
        <w:t>: 2011; 19(1): 89-96.</w:t>
      </w:r>
    </w:p>
    <w:p w14:paraId="04249D44" w14:textId="77777777" w:rsidR="007C5163" w:rsidRDefault="007C5163" w:rsidP="00F80760">
      <w:pPr>
        <w:pStyle w:val="NoSpacing"/>
      </w:pPr>
    </w:p>
    <w:p w14:paraId="0BB1F9FF" w14:textId="77777777" w:rsidR="007C5163" w:rsidRDefault="007C5163" w:rsidP="00F80760">
      <w:pPr>
        <w:pStyle w:val="NoSpacing"/>
      </w:pPr>
      <w:r>
        <w:t xml:space="preserve">[15] Schulz, K.F., Altman, D.G., Moher, D., </w:t>
      </w:r>
      <w:proofErr w:type="gramStart"/>
      <w:r>
        <w:t>Group</w:t>
      </w:r>
      <w:proofErr w:type="gramEnd"/>
      <w:r>
        <w:t xml:space="preserve">, C. CONSORT 2010 statement: updated guidelines for reporting parallel group randomized trials. </w:t>
      </w:r>
      <w:r>
        <w:rPr>
          <w:i/>
        </w:rPr>
        <w:t>Annals of International Medicine</w:t>
      </w:r>
      <w:r>
        <w:t>: 2010; 152(11): 726-732.</w:t>
      </w:r>
    </w:p>
    <w:p w14:paraId="45D05945" w14:textId="77777777" w:rsidR="007C5163" w:rsidRDefault="007C5163" w:rsidP="00F80760">
      <w:pPr>
        <w:pStyle w:val="NoSpacing"/>
      </w:pPr>
    </w:p>
    <w:p w14:paraId="64FD774B" w14:textId="77777777" w:rsidR="007C5163" w:rsidRDefault="007C5163" w:rsidP="00F80760">
      <w:pPr>
        <w:pStyle w:val="NoSpacing"/>
      </w:pPr>
      <w:r>
        <w:t xml:space="preserve">[16] </w:t>
      </w:r>
      <w:proofErr w:type="spellStart"/>
      <w:r>
        <w:t>Anota</w:t>
      </w:r>
      <w:proofErr w:type="spellEnd"/>
      <w:r>
        <w:t xml:space="preserve">, A. Analysis of Health-Related Quality of Life in oncology. </w:t>
      </w:r>
      <w:r>
        <w:rPr>
          <w:i/>
        </w:rPr>
        <w:t>R package version 1.0.</w:t>
      </w:r>
      <w:r>
        <w:t xml:space="preserve"> 2014.</w:t>
      </w:r>
    </w:p>
    <w:p w14:paraId="6AD6602B" w14:textId="77777777" w:rsidR="007C5163" w:rsidRDefault="007C5163" w:rsidP="00F80760">
      <w:pPr>
        <w:pStyle w:val="NoSpacing"/>
      </w:pPr>
    </w:p>
    <w:p w14:paraId="3D344F5A" w14:textId="77777777" w:rsidR="007C5163" w:rsidRDefault="007C5163" w:rsidP="00F80760">
      <w:pPr>
        <w:pStyle w:val="NoSpacing"/>
      </w:pPr>
      <w:r>
        <w:t xml:space="preserve">[17] </w:t>
      </w:r>
      <w:proofErr w:type="spellStart"/>
      <w:r>
        <w:t>Fayers</w:t>
      </w:r>
      <w:proofErr w:type="spellEnd"/>
      <w:r>
        <w:t xml:space="preserve">, P.M., Aaronson, N.K., </w:t>
      </w:r>
      <w:proofErr w:type="spellStart"/>
      <w:r>
        <w:t>Bjordal</w:t>
      </w:r>
      <w:proofErr w:type="spellEnd"/>
      <w:r>
        <w:t xml:space="preserve">, K., </w:t>
      </w:r>
      <w:proofErr w:type="spellStart"/>
      <w:r>
        <w:t>Groenvold</w:t>
      </w:r>
      <w:proofErr w:type="spellEnd"/>
      <w:r>
        <w:t>, M., Curran, D., and Bottomley, A. The EORTC QLQ-C30 Scoring Manual (3</w:t>
      </w:r>
      <w:r w:rsidRPr="007C5163">
        <w:rPr>
          <w:vertAlign w:val="superscript"/>
        </w:rPr>
        <w:t>rd</w:t>
      </w:r>
      <w:r>
        <w:t xml:space="preserve"> Edition). </w:t>
      </w:r>
      <w:r>
        <w:rPr>
          <w:i/>
        </w:rPr>
        <w:t>Brussels, European Organisation for Research and Treatment of Cancer.</w:t>
      </w:r>
      <w:r>
        <w:t xml:space="preserve"> 2001.</w:t>
      </w:r>
    </w:p>
    <w:p w14:paraId="1AD501BF" w14:textId="77777777" w:rsidR="007C5163" w:rsidRDefault="007C5163" w:rsidP="00F80760">
      <w:pPr>
        <w:pStyle w:val="NoSpacing"/>
      </w:pPr>
    </w:p>
    <w:p w14:paraId="78B0ABE3" w14:textId="77777777" w:rsidR="007C5163" w:rsidRDefault="007C5163" w:rsidP="00F80760">
      <w:pPr>
        <w:pStyle w:val="NoSpacing"/>
      </w:pPr>
      <w:r>
        <w:t xml:space="preserve">[18] Wheelwright, S., et al. International validation of the EORTC QLQ-ELD14 questionnaire for assessment of health-related quality of life elderly patients with cancer. </w:t>
      </w:r>
      <w:r>
        <w:rPr>
          <w:i/>
        </w:rPr>
        <w:t>British Journal of Cancer</w:t>
      </w:r>
      <w:r>
        <w:t>. 2013; 109: 852-858.</w:t>
      </w:r>
    </w:p>
    <w:p w14:paraId="2CBF29D0" w14:textId="77777777" w:rsidR="007C5163" w:rsidRDefault="007C5163" w:rsidP="00F80760">
      <w:pPr>
        <w:pStyle w:val="NoSpacing"/>
      </w:pPr>
    </w:p>
    <w:p w14:paraId="3CB3DE43" w14:textId="77777777" w:rsidR="00F80760" w:rsidRDefault="00662E6C" w:rsidP="008B1FC9">
      <w:pPr>
        <w:pStyle w:val="NoSpacing"/>
      </w:pPr>
      <w:r>
        <w:t>[19] O’Connor, A.M. User Manual - Decision Regret Scale [document on the Internet]. Ottawa: Ottawa Hospital Research Institute. © 1996 [modified 2013, cited 2015 07 16]. Available from:</w:t>
      </w:r>
    </w:p>
    <w:p w14:paraId="5B62980A" w14:textId="77777777" w:rsidR="00662E6C" w:rsidRDefault="00662E6C" w:rsidP="008B1FC9">
      <w:pPr>
        <w:pStyle w:val="NoSpacing"/>
      </w:pPr>
    </w:p>
    <w:p w14:paraId="706FA074" w14:textId="77777777" w:rsidR="00662E6C" w:rsidRDefault="00EC159A" w:rsidP="008B1FC9">
      <w:pPr>
        <w:pStyle w:val="NoSpacing"/>
      </w:pPr>
      <w:hyperlink r:id="rId13" w:history="1">
        <w:r w:rsidR="00662E6C" w:rsidRPr="0041462B">
          <w:rPr>
            <w:rStyle w:val="Hyperlink"/>
          </w:rPr>
          <w:t>http://decisionaid.ohri.ca/docs/develop/User_Manuals/UM_Regret_Scale.pdf</w:t>
        </w:r>
      </w:hyperlink>
    </w:p>
    <w:p w14:paraId="056B86C5" w14:textId="77777777" w:rsidR="00662E6C" w:rsidRDefault="00662E6C" w:rsidP="008B1FC9">
      <w:pPr>
        <w:pStyle w:val="NoSpacing"/>
      </w:pPr>
    </w:p>
    <w:p w14:paraId="091DD42A" w14:textId="77777777" w:rsidR="00662E6C" w:rsidRDefault="00662E6C" w:rsidP="008B1FC9">
      <w:pPr>
        <w:pStyle w:val="NoSpacing"/>
      </w:pPr>
      <w:r>
        <w:t xml:space="preserve">[20] </w:t>
      </w:r>
      <w:r w:rsidR="004D313D">
        <w:t xml:space="preserve">Kasper, J., Hoffman, F., </w:t>
      </w:r>
      <w:proofErr w:type="spellStart"/>
      <w:r w:rsidR="004D313D">
        <w:t>Heesen</w:t>
      </w:r>
      <w:proofErr w:type="spellEnd"/>
      <w:r w:rsidR="004D313D">
        <w:t xml:space="preserve">, C., </w:t>
      </w:r>
      <w:proofErr w:type="spellStart"/>
      <w:r w:rsidR="004D313D">
        <w:t>Kopke</w:t>
      </w:r>
      <w:proofErr w:type="spellEnd"/>
      <w:r w:rsidR="004D313D">
        <w:t xml:space="preserve">, S., Geiger, F. MAPPIN’SDM--the multifocal approach to sharing in shared decision making. </w:t>
      </w:r>
      <w:proofErr w:type="spellStart"/>
      <w:r w:rsidR="004D313D">
        <w:rPr>
          <w:i/>
        </w:rPr>
        <w:t>PLoS</w:t>
      </w:r>
      <w:proofErr w:type="spellEnd"/>
      <w:r w:rsidR="004D313D">
        <w:rPr>
          <w:i/>
        </w:rPr>
        <w:t xml:space="preserve"> One</w:t>
      </w:r>
      <w:r w:rsidR="004D313D">
        <w:t>: 2012; 7(4): e34849.</w:t>
      </w:r>
    </w:p>
    <w:p w14:paraId="58610342" w14:textId="77777777" w:rsidR="004D313D" w:rsidRDefault="004D313D" w:rsidP="008B1FC9">
      <w:pPr>
        <w:pStyle w:val="NoSpacing"/>
      </w:pPr>
    </w:p>
    <w:p w14:paraId="1CC6D711" w14:textId="77777777" w:rsidR="004D313D" w:rsidRDefault="004D313D" w:rsidP="008B1FC9">
      <w:pPr>
        <w:pStyle w:val="NoSpacing"/>
      </w:pPr>
      <w:r>
        <w:lastRenderedPageBreak/>
        <w:t xml:space="preserve">[21] Ritchie, J., SL. Qualitative data analysis for applied policy research. In: The Qualitative Researcher’s Companion. </w:t>
      </w:r>
      <w:proofErr w:type="spellStart"/>
      <w:r>
        <w:t>Eds</w:t>
      </w:r>
      <w:proofErr w:type="spellEnd"/>
      <w:r>
        <w:t>: Huberman, A.M., Miles, M.B. 2002; Sage Publications. (London).</w:t>
      </w:r>
    </w:p>
    <w:p w14:paraId="133563B9" w14:textId="77777777" w:rsidR="004D313D" w:rsidRDefault="004D313D" w:rsidP="008B1FC9">
      <w:pPr>
        <w:pStyle w:val="NoSpacing"/>
      </w:pPr>
    </w:p>
    <w:p w14:paraId="023F5AB2" w14:textId="77777777" w:rsidR="004D313D" w:rsidRPr="004D313D" w:rsidRDefault="004D313D" w:rsidP="008B1FC9">
      <w:pPr>
        <w:pStyle w:val="NoSpacing"/>
      </w:pPr>
      <w:r>
        <w:t xml:space="preserve">[22] May, C. FT. Implementing, embedding and integration practices: an outline of normalisation process theory. </w:t>
      </w:r>
      <w:r>
        <w:rPr>
          <w:i/>
        </w:rPr>
        <w:t>Sociology</w:t>
      </w:r>
      <w:r>
        <w:t>. 2009; 43(3): 535-554.</w:t>
      </w:r>
    </w:p>
    <w:p w14:paraId="538711C4" w14:textId="77777777" w:rsidR="00662E6C" w:rsidRDefault="00662E6C" w:rsidP="008B1FC9">
      <w:pPr>
        <w:pStyle w:val="NoSpacing"/>
      </w:pPr>
    </w:p>
    <w:p w14:paraId="7FC16165" w14:textId="77777777" w:rsidR="00E32878" w:rsidRDefault="00E32878" w:rsidP="008B1FC9">
      <w:pPr>
        <w:pStyle w:val="NoSpacing"/>
      </w:pPr>
      <w:r>
        <w:t xml:space="preserve">[23] </w:t>
      </w:r>
      <w:proofErr w:type="spellStart"/>
      <w:r>
        <w:t>Thernau</w:t>
      </w:r>
      <w:proofErr w:type="spellEnd"/>
      <w:r>
        <w:t xml:space="preserve">, T.M., and </w:t>
      </w:r>
      <w:proofErr w:type="spellStart"/>
      <w:r>
        <w:t>Grambsch</w:t>
      </w:r>
      <w:proofErr w:type="spellEnd"/>
      <w:r>
        <w:t xml:space="preserve">, P.M. </w:t>
      </w:r>
      <w:proofErr w:type="spellStart"/>
      <w:r>
        <w:t>Modeling</w:t>
      </w:r>
      <w:proofErr w:type="spellEnd"/>
      <w:r>
        <w:t xml:space="preserve"> Survival data analysis: Extending the Cox Model. </w:t>
      </w:r>
      <w:r>
        <w:rPr>
          <w:i/>
        </w:rPr>
        <w:t>Springer Science &amp; Business Media.</w:t>
      </w:r>
      <w:r>
        <w:t xml:space="preserve"> 2000.</w:t>
      </w:r>
    </w:p>
    <w:p w14:paraId="38C264B1" w14:textId="77777777" w:rsidR="00E32878" w:rsidRDefault="00E32878" w:rsidP="008B1FC9">
      <w:pPr>
        <w:pStyle w:val="NoSpacing"/>
      </w:pPr>
    </w:p>
    <w:p w14:paraId="149D9DAA" w14:textId="77777777" w:rsidR="00E32878" w:rsidRPr="00E32878" w:rsidRDefault="00E32878" w:rsidP="008B1FC9">
      <w:pPr>
        <w:pStyle w:val="NoSpacing"/>
      </w:pPr>
      <w:r>
        <w:t xml:space="preserve">[24] </w:t>
      </w:r>
      <w:proofErr w:type="spellStart"/>
      <w:r>
        <w:t>Bradburn</w:t>
      </w:r>
      <w:proofErr w:type="spellEnd"/>
      <w:r>
        <w:t xml:space="preserve">, M.J., et al. Survival analysis Part III: multivariate data analysis - choosing a model and assessing its adequacy and fit. </w:t>
      </w:r>
      <w:r>
        <w:rPr>
          <w:i/>
        </w:rPr>
        <w:t>British Journal of Cancer.</w:t>
      </w:r>
      <w:r>
        <w:t xml:space="preserve"> 2003</w:t>
      </w:r>
      <w:proofErr w:type="gramStart"/>
      <w:r>
        <w:t>;89:605</w:t>
      </w:r>
      <w:proofErr w:type="gramEnd"/>
      <w:r>
        <w:t xml:space="preserve">. </w:t>
      </w:r>
    </w:p>
    <w:p w14:paraId="7DB6418B" w14:textId="77777777" w:rsidR="00E32878" w:rsidRPr="00E32878" w:rsidRDefault="00E32878" w:rsidP="008B1FC9">
      <w:pPr>
        <w:pStyle w:val="NoSpacing"/>
      </w:pPr>
    </w:p>
    <w:p w14:paraId="53FD79F1" w14:textId="77777777" w:rsidR="00E32878" w:rsidRPr="008B1FC9" w:rsidRDefault="00E32878" w:rsidP="008B1FC9">
      <w:pPr>
        <w:pStyle w:val="NoSpacing"/>
      </w:pPr>
    </w:p>
    <w:sectPr w:rsidR="00E32878" w:rsidRPr="008B1FC9" w:rsidSect="00F47848">
      <w:headerReference w:type="default" r:id="rId14"/>
      <w:footerReference w:type="default" r:id="rId15"/>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User" w:date="2017-02-02T14:01:00Z" w:initials="U">
    <w:p w14:paraId="578AAAEB" w14:textId="77777777" w:rsidR="00EC159A" w:rsidRDefault="00EC159A" w:rsidP="00006379">
      <w:pPr>
        <w:pStyle w:val="CommentText"/>
      </w:pPr>
      <w:r>
        <w:t xml:space="preserve">OB: </w:t>
      </w:r>
      <w:r>
        <w:rPr>
          <w:rStyle w:val="CommentReference"/>
        </w:rPr>
        <w:annotationRef/>
      </w:r>
      <w:r>
        <w:t>it would be good that the TSC chair or designate sign the SOP. It’s not mandatory however, in our SAP, TSC chair or designate is considered a “usual agreed member” for which signature is asked</w:t>
      </w:r>
    </w:p>
  </w:comment>
  <w:comment w:id="71" w:author="User" w:date="2017-02-02T14:01:00Z" w:initials="U">
    <w:p w14:paraId="13152F21" w14:textId="17BB23BE" w:rsidR="00EC159A" w:rsidRDefault="00EC159A">
      <w:pPr>
        <w:pStyle w:val="CommentText"/>
      </w:pPr>
      <w:r>
        <w:t xml:space="preserve">OB: </w:t>
      </w:r>
      <w:r>
        <w:rPr>
          <w:rStyle w:val="CommentReference"/>
        </w:rPr>
        <w:annotationRef/>
      </w:r>
      <w:r>
        <w:t xml:space="preserve">I think that for being consistent it would be helpful to declare when the baseline is, when the intervention is and the relationship with the </w:t>
      </w:r>
      <w:proofErr w:type="spellStart"/>
      <w:r>
        <w:t>timepoints</w:t>
      </w:r>
      <w:proofErr w:type="spellEnd"/>
      <w:r>
        <w:t xml:space="preserve"> declared for the cohort study.  </w:t>
      </w:r>
      <w:r w:rsidRPr="00481772">
        <w:rPr>
          <w:highlight w:val="yellow"/>
        </w:rPr>
        <w:t xml:space="preserve">Baseline is pre op/pre any treatment.  The time may vary slightly as it may be 3 weeks or 4 weeks before surgery from signing consent and many months before they have some of the other interventions.  It was the only sensible </w:t>
      </w:r>
      <w:proofErr w:type="spellStart"/>
      <w:r w:rsidRPr="00481772">
        <w:rPr>
          <w:highlight w:val="yellow"/>
        </w:rPr>
        <w:t>wy</w:t>
      </w:r>
      <w:proofErr w:type="spellEnd"/>
      <w:r w:rsidRPr="00481772">
        <w:rPr>
          <w:highlight w:val="yellow"/>
        </w:rPr>
        <w:t xml:space="preserve"> to do it and will be quite complicated to analyse.  It might help if we meet up sometime and go through the treatment pathway and see how this might work.</w:t>
      </w:r>
    </w:p>
  </w:comment>
  <w:comment w:id="88" w:author="Kate L" w:date="2017-02-02T14:01:00Z" w:initials="KL">
    <w:p w14:paraId="7EF04E5E" w14:textId="4016EE34" w:rsidR="00EC159A" w:rsidRDefault="00EC159A">
      <w:pPr>
        <w:pStyle w:val="CommentText"/>
      </w:pPr>
      <w:r>
        <w:rPr>
          <w:rStyle w:val="CommentReference"/>
        </w:rPr>
        <w:annotationRef/>
      </w:r>
      <w:r>
        <w:t xml:space="preserve">Do we also need to add that these are only given to patients who are offered a choice of treatment?  </w:t>
      </w:r>
      <w:r w:rsidRPr="00484C20">
        <w:rPr>
          <w:highlight w:val="yellow"/>
        </w:rPr>
        <w:t>Yes that is correct</w:t>
      </w:r>
    </w:p>
  </w:comment>
  <w:comment w:id="103" w:author="Kate L" w:date="2017-02-02T14:01:00Z" w:initials="KL">
    <w:p w14:paraId="72F87D5D" w14:textId="7378DE2D" w:rsidR="00EC159A" w:rsidRDefault="00EC159A">
      <w:pPr>
        <w:pStyle w:val="CommentText"/>
      </w:pPr>
      <w:r>
        <w:rPr>
          <w:rStyle w:val="CommentReference"/>
        </w:rPr>
        <w:annotationRef/>
      </w:r>
      <w:r>
        <w:t>?</w:t>
      </w:r>
    </w:p>
  </w:comment>
  <w:comment w:id="104" w:author="User" w:date="2017-02-02T14:01:00Z" w:initials="U">
    <w:p w14:paraId="7D41A7E2" w14:textId="71E15652" w:rsidR="00EC159A" w:rsidRDefault="00EC159A">
      <w:pPr>
        <w:pStyle w:val="CommentText"/>
      </w:pPr>
      <w:r>
        <w:t xml:space="preserve">OB: </w:t>
      </w:r>
      <w:r>
        <w:rPr>
          <w:rStyle w:val="CommentReference"/>
        </w:rPr>
        <w:annotationRef/>
      </w:r>
      <w:r>
        <w:t>I think that declaring the definitions before would sort this out</w:t>
      </w:r>
    </w:p>
  </w:comment>
  <w:comment w:id="120" w:author="Kate L" w:date="2017-02-02T14:01:00Z" w:initials="KL">
    <w:p w14:paraId="478B01CB" w14:textId="557687BC" w:rsidR="00EC159A" w:rsidRDefault="00EC159A">
      <w:pPr>
        <w:pStyle w:val="CommentText"/>
      </w:pPr>
      <w:r>
        <w:rPr>
          <w:rStyle w:val="CommentReference"/>
        </w:rPr>
        <w:annotationRef/>
      </w:r>
      <w:r>
        <w:t xml:space="preserve">Are patients in these sites being asked to complete the secondary endpoint measures in 1.3.2? </w:t>
      </w:r>
      <w:proofErr w:type="gramStart"/>
      <w:r w:rsidRPr="00484C20">
        <w:rPr>
          <w:highlight w:val="yellow"/>
        </w:rPr>
        <w:t>depends</w:t>
      </w:r>
      <w:proofErr w:type="gramEnd"/>
      <w:r w:rsidRPr="00484C20">
        <w:rPr>
          <w:highlight w:val="yellow"/>
        </w:rPr>
        <w:t xml:space="preserve"> on what they have asked to do.  We have a few sites </w:t>
      </w:r>
      <w:proofErr w:type="spellStart"/>
      <w:r w:rsidRPr="00484C20">
        <w:rPr>
          <w:highlight w:val="yellow"/>
        </w:rPr>
        <w:t>thathave</w:t>
      </w:r>
      <w:proofErr w:type="spellEnd"/>
      <w:r w:rsidRPr="00484C20">
        <w:rPr>
          <w:highlight w:val="yellow"/>
        </w:rPr>
        <w:t xml:space="preserve"> just asked to continue with the cohort study in its old form and these sites will not be doing the new forms.  There are a few sites who have transitioned but who have said they don’t want to use the DESIs.  They may have the new forms.  Charlene has a record of these sites and what they have decided.</w:t>
      </w:r>
    </w:p>
  </w:comment>
  <w:comment w:id="126" w:author="cm1ara" w:date="2017-02-02T14:01:00Z" w:initials="AA">
    <w:p w14:paraId="162C5917" w14:textId="77777777" w:rsidR="00EC159A" w:rsidRDefault="00EC159A">
      <w:pPr>
        <w:pStyle w:val="CommentText"/>
      </w:pPr>
      <w:r>
        <w:rPr>
          <w:rStyle w:val="CommentReference"/>
        </w:rPr>
        <w:annotationRef/>
      </w:r>
      <w:r>
        <w:t>Which measures are being recorded? Is this just the ADL, AIDL etc. from the cohort study?</w:t>
      </w:r>
    </w:p>
  </w:comment>
  <w:comment w:id="128" w:author="User" w:date="2017-02-02T14:01:00Z" w:initials="U">
    <w:p w14:paraId="61DC056A" w14:textId="03AF6F3B" w:rsidR="00EC159A" w:rsidRDefault="00EC159A">
      <w:pPr>
        <w:pStyle w:val="CommentText"/>
      </w:pPr>
      <w:r>
        <w:rPr>
          <w:rStyle w:val="CommentReference"/>
        </w:rPr>
        <w:annotationRef/>
      </w:r>
      <w:r>
        <w:t>OB: would be helpful to have a consistent definition.  Once again this is by definition, before treatment starts.</w:t>
      </w:r>
    </w:p>
  </w:comment>
  <w:comment w:id="129" w:author="Kate L" w:date="2017-02-02T14:01:00Z" w:initials="KL">
    <w:p w14:paraId="563DDF42" w14:textId="32BF090C" w:rsidR="00EC159A" w:rsidRDefault="00EC159A">
      <w:pPr>
        <w:pStyle w:val="CommentText"/>
      </w:pPr>
      <w:r>
        <w:rPr>
          <w:rStyle w:val="CommentReference"/>
        </w:rPr>
        <w:annotationRef/>
      </w:r>
      <w:r>
        <w:t>Add different timing for the secondary end point measures timed around treatment decision?</w:t>
      </w:r>
    </w:p>
  </w:comment>
  <w:comment w:id="131" w:author="User" w:date="2017-02-02T14:01:00Z" w:initials="U">
    <w:p w14:paraId="489F2F0F" w14:textId="62EEE360" w:rsidR="00E42799" w:rsidRDefault="00E42799">
      <w:pPr>
        <w:pStyle w:val="CommentText"/>
      </w:pPr>
      <w:r>
        <w:rPr>
          <w:rStyle w:val="CommentReference"/>
        </w:rPr>
        <w:annotationRef/>
      </w:r>
      <w:r>
        <w:t xml:space="preserve">OB: can reference some scoring algorithms from the cohort SAP (for avoiding repetition) </w:t>
      </w:r>
    </w:p>
  </w:comment>
  <w:comment w:id="132" w:author="cm1ara" w:date="2017-02-02T14:01:00Z" w:initials="AA">
    <w:p w14:paraId="3E6291E9" w14:textId="77777777" w:rsidR="00EC159A" w:rsidRDefault="00EC159A" w:rsidP="00FF4F53">
      <w:pPr>
        <w:pStyle w:val="CommentText"/>
      </w:pPr>
      <w:r>
        <w:rPr>
          <w:rStyle w:val="CommentReference"/>
        </w:rPr>
        <w:annotationRef/>
      </w:r>
      <w:r>
        <w:t xml:space="preserve">Want 100 to represent higher quality of life so I think it is scored as follows - the R code matches this. Need to get this checked. </w:t>
      </w:r>
    </w:p>
  </w:comment>
  <w:comment w:id="134" w:author="Kate L" w:date="2017-02-02T14:01:00Z" w:initials="KL">
    <w:p w14:paraId="0B35224A" w14:textId="3B9AAB88" w:rsidR="00EC159A" w:rsidRDefault="00EC159A">
      <w:pPr>
        <w:pStyle w:val="CommentText"/>
      </w:pPr>
      <w:r>
        <w:rPr>
          <w:rStyle w:val="CommentReference"/>
        </w:rPr>
        <w:annotationRef/>
      </w:r>
      <w:proofErr w:type="spellStart"/>
      <w:r>
        <w:t>Brehaut</w:t>
      </w:r>
      <w:proofErr w:type="spellEnd"/>
      <w:r>
        <w:t xml:space="preserve"> paper suggests taking the average and then converting I think.</w:t>
      </w:r>
    </w:p>
    <w:p w14:paraId="06A38A7E" w14:textId="77777777" w:rsidR="00D16A0D" w:rsidRDefault="00D16A0D">
      <w:pPr>
        <w:pStyle w:val="CommentText"/>
      </w:pPr>
    </w:p>
    <w:p w14:paraId="2586CB64" w14:textId="2E3DB4C3" w:rsidR="00D16A0D" w:rsidRPr="00D16A0D" w:rsidRDefault="00D16A0D" w:rsidP="00D16A0D">
      <w:pPr>
        <w:pStyle w:val="CommentText"/>
        <w:rPr>
          <w:i/>
        </w:rPr>
      </w:pPr>
      <w:r>
        <w:t xml:space="preserve">OB 02/02/2017: this is what written in </w:t>
      </w:r>
      <w:proofErr w:type="spellStart"/>
      <w:r>
        <w:t>Brehaut</w:t>
      </w:r>
      <w:proofErr w:type="spellEnd"/>
      <w:r>
        <w:t xml:space="preserve"> publication: “</w:t>
      </w:r>
      <w:r w:rsidRPr="00D16A0D">
        <w:rPr>
          <w:i/>
        </w:rPr>
        <w:t>Scoring consisted of reversing the scores of the 2 negatively phrased items, then taking the mean of the 5 items. These means were converted to a score ranging from 0 to 100 by subtracting</w:t>
      </w:r>
    </w:p>
    <w:p w14:paraId="4B04A75D" w14:textId="3F3591F2" w:rsidR="00D16A0D" w:rsidRDefault="00D16A0D" w:rsidP="00D16A0D">
      <w:pPr>
        <w:pStyle w:val="CommentText"/>
      </w:pPr>
      <w:r w:rsidRPr="00D16A0D">
        <w:rPr>
          <w:i/>
        </w:rPr>
        <w:t>1 and multiplying by 25.</w:t>
      </w:r>
      <w:r>
        <w:t>”</w:t>
      </w:r>
    </w:p>
    <w:p w14:paraId="104C587C" w14:textId="77777777" w:rsidR="00D16A0D" w:rsidRDefault="00D16A0D" w:rsidP="00D16A0D">
      <w:pPr>
        <w:pStyle w:val="CommentText"/>
      </w:pPr>
    </w:p>
    <w:p w14:paraId="42831516" w14:textId="77777777" w:rsidR="00D16A0D" w:rsidRPr="00D16A0D" w:rsidRDefault="00D16A0D" w:rsidP="00D1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D16A0D">
        <w:rPr>
          <w:rFonts w:ascii="Courier New" w:eastAsia="Times New Roman" w:hAnsi="Courier New" w:cs="Courier New"/>
          <w:color w:val="000000"/>
          <w:sz w:val="20"/>
          <w:szCs w:val="20"/>
          <w:lang w:eastAsia="en-GB"/>
        </w:rPr>
        <w:t>Brehaut</w:t>
      </w:r>
      <w:proofErr w:type="spellEnd"/>
      <w:r w:rsidRPr="00D16A0D">
        <w:rPr>
          <w:rFonts w:ascii="Courier New" w:eastAsia="Times New Roman" w:hAnsi="Courier New" w:cs="Courier New"/>
          <w:color w:val="000000"/>
          <w:sz w:val="20"/>
          <w:szCs w:val="20"/>
          <w:lang w:eastAsia="en-GB"/>
        </w:rPr>
        <w:t xml:space="preserve"> JC, O'Connor AM, Wood TJ, Hack TF, </w:t>
      </w:r>
      <w:proofErr w:type="spellStart"/>
      <w:r w:rsidRPr="00D16A0D">
        <w:rPr>
          <w:rFonts w:ascii="Courier New" w:eastAsia="Times New Roman" w:hAnsi="Courier New" w:cs="Courier New"/>
          <w:color w:val="000000"/>
          <w:sz w:val="20"/>
          <w:szCs w:val="20"/>
          <w:lang w:eastAsia="en-GB"/>
        </w:rPr>
        <w:t>Siminoff</w:t>
      </w:r>
      <w:proofErr w:type="spellEnd"/>
      <w:r w:rsidRPr="00D16A0D">
        <w:rPr>
          <w:rFonts w:ascii="Courier New" w:eastAsia="Times New Roman" w:hAnsi="Courier New" w:cs="Courier New"/>
          <w:color w:val="000000"/>
          <w:sz w:val="20"/>
          <w:szCs w:val="20"/>
          <w:lang w:eastAsia="en-GB"/>
        </w:rPr>
        <w:t xml:space="preserve"> L, Gordon E,</w:t>
      </w:r>
    </w:p>
    <w:p w14:paraId="39CCC5EF" w14:textId="77777777" w:rsidR="00D16A0D" w:rsidRPr="00D16A0D" w:rsidRDefault="00D16A0D" w:rsidP="00D1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16A0D">
        <w:rPr>
          <w:rFonts w:ascii="Courier New" w:eastAsia="Times New Roman" w:hAnsi="Courier New" w:cs="Courier New"/>
          <w:color w:val="000000"/>
          <w:sz w:val="20"/>
          <w:szCs w:val="20"/>
          <w:lang w:eastAsia="en-GB"/>
        </w:rPr>
        <w:t xml:space="preserve">Feldman-Stewart D. Validation of a decision regret scale. Med </w:t>
      </w:r>
      <w:proofErr w:type="spellStart"/>
      <w:r w:rsidRPr="00D16A0D">
        <w:rPr>
          <w:rFonts w:ascii="Courier New" w:eastAsia="Times New Roman" w:hAnsi="Courier New" w:cs="Courier New"/>
          <w:color w:val="000000"/>
          <w:sz w:val="20"/>
          <w:szCs w:val="20"/>
          <w:lang w:eastAsia="en-GB"/>
        </w:rPr>
        <w:t>Decis</w:t>
      </w:r>
      <w:proofErr w:type="spellEnd"/>
      <w:r w:rsidRPr="00D16A0D">
        <w:rPr>
          <w:rFonts w:ascii="Courier New" w:eastAsia="Times New Roman" w:hAnsi="Courier New" w:cs="Courier New"/>
          <w:color w:val="000000"/>
          <w:sz w:val="20"/>
          <w:szCs w:val="20"/>
          <w:lang w:eastAsia="en-GB"/>
        </w:rPr>
        <w:t xml:space="preserve"> Making. 2003 </w:t>
      </w:r>
    </w:p>
    <w:p w14:paraId="7FD22C99" w14:textId="77777777" w:rsidR="00D16A0D" w:rsidRPr="00D16A0D" w:rsidRDefault="00D16A0D" w:rsidP="00D1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D16A0D">
        <w:rPr>
          <w:rFonts w:ascii="Courier New" w:eastAsia="Times New Roman" w:hAnsi="Courier New" w:cs="Courier New"/>
          <w:color w:val="000000"/>
          <w:sz w:val="20"/>
          <w:szCs w:val="20"/>
          <w:lang w:eastAsia="en-GB"/>
        </w:rPr>
        <w:t>Jul-Aug</w:t>
      </w:r>
      <w:proofErr w:type="gramStart"/>
      <w:r w:rsidRPr="00D16A0D">
        <w:rPr>
          <w:rFonts w:ascii="Courier New" w:eastAsia="Times New Roman" w:hAnsi="Courier New" w:cs="Courier New"/>
          <w:color w:val="000000"/>
          <w:sz w:val="20"/>
          <w:szCs w:val="20"/>
          <w:lang w:eastAsia="en-GB"/>
        </w:rPr>
        <w:t>;23</w:t>
      </w:r>
      <w:proofErr w:type="gramEnd"/>
      <w:r w:rsidRPr="00D16A0D">
        <w:rPr>
          <w:rFonts w:ascii="Courier New" w:eastAsia="Times New Roman" w:hAnsi="Courier New" w:cs="Courier New"/>
          <w:color w:val="000000"/>
          <w:sz w:val="20"/>
          <w:szCs w:val="20"/>
          <w:lang w:eastAsia="en-GB"/>
        </w:rPr>
        <w:t>(4):281-92. PubMed PMID: 12926578.</w:t>
      </w:r>
    </w:p>
    <w:p w14:paraId="5BEB5700" w14:textId="77777777" w:rsidR="00D16A0D" w:rsidRDefault="00D16A0D" w:rsidP="00D16A0D">
      <w:pPr>
        <w:pStyle w:val="CommentText"/>
      </w:pPr>
    </w:p>
    <w:p w14:paraId="527CF42B" w14:textId="6849FBFE" w:rsidR="001A0535" w:rsidRDefault="001A0535" w:rsidP="00D16A0D">
      <w:pPr>
        <w:pStyle w:val="CommentText"/>
      </w:pPr>
      <w:r>
        <w:t>What written in the SAP come from the user manual. Think publication agrees with user manual because the last sentence from publication is step 2 of the user manual</w:t>
      </w:r>
    </w:p>
  </w:comment>
  <w:comment w:id="159" w:author="Kate L" w:date="2017-02-02T14:01:00Z" w:initials="KL">
    <w:p w14:paraId="217FE302" w14:textId="5A1662E0" w:rsidR="00EC159A" w:rsidRDefault="00EC159A">
      <w:pPr>
        <w:pStyle w:val="CommentText"/>
      </w:pPr>
      <w:r>
        <w:rPr>
          <w:rStyle w:val="CommentReference"/>
        </w:rPr>
        <w:annotationRef/>
      </w:r>
      <w:r>
        <w:t>This is for the knowledge questions: section A, 1-8 in the PET surgery questionnaire and 1-6 in the chemotherapy questionnaire. For these sections the scores can be summed to give an overall knowledge score.</w:t>
      </w:r>
    </w:p>
  </w:comment>
  <w:comment w:id="161" w:author="User" w:date="2017-02-02T14:01:00Z" w:initials="U">
    <w:p w14:paraId="776D014F" w14:textId="38ACDAAE" w:rsidR="00EC159A" w:rsidRDefault="00EC159A">
      <w:pPr>
        <w:pStyle w:val="CommentText"/>
      </w:pPr>
      <w:r>
        <w:rPr>
          <w:rStyle w:val="CommentReference"/>
        </w:rPr>
        <w:annotationRef/>
      </w:r>
      <w:r>
        <w:t>OB</w:t>
      </w:r>
      <w:r w:rsidR="003304B7">
        <w:t xml:space="preserve"> I have added this explanation.</w:t>
      </w:r>
    </w:p>
    <w:p w14:paraId="5A4E1742" w14:textId="77777777" w:rsidR="003304B7" w:rsidRDefault="003304B7">
      <w:pPr>
        <w:pStyle w:val="CommentText"/>
      </w:pPr>
    </w:p>
    <w:p w14:paraId="00DF14D9" w14:textId="53F1E3AA" w:rsidR="003304B7" w:rsidRDefault="003304B7">
      <w:pPr>
        <w:pStyle w:val="CommentText"/>
      </w:pPr>
      <w:r>
        <w:t>OB 02/02/2017: I have rechecked the questionnaire. For surgery it is OK to have 8 items but chemotherapy vs no chemotherapy has 10. Shall I take only the first 6?</w:t>
      </w:r>
    </w:p>
  </w:comment>
  <w:comment w:id="203" w:author="User" w:date="2017-02-02T14:01:00Z" w:initials="U">
    <w:p w14:paraId="19E84D0C" w14:textId="77A990C6" w:rsidR="009B41B4" w:rsidRDefault="009B41B4">
      <w:pPr>
        <w:pStyle w:val="CommentText"/>
      </w:pPr>
      <w:r>
        <w:rPr>
          <w:rStyle w:val="CommentReference"/>
        </w:rPr>
        <w:annotationRef/>
      </w:r>
      <w:r w:rsidRPr="009B41B4">
        <w:t>http://www.rehabmeasures.org/Lists/RehabMeasures/DispForm.aspx?ID=1227</w:t>
      </w:r>
    </w:p>
  </w:comment>
  <w:comment w:id="215" w:author="cm1ara" w:date="2017-02-02T14:01:00Z" w:initials="AA">
    <w:p w14:paraId="1D8AA2E2" w14:textId="77777777" w:rsidR="00EC159A" w:rsidRDefault="00EC159A">
      <w:pPr>
        <w:pStyle w:val="CommentText"/>
      </w:pPr>
      <w:r>
        <w:rPr>
          <w:rStyle w:val="CommentReference"/>
        </w:rPr>
        <w:annotationRef/>
      </w:r>
      <w:r>
        <w:t>I’ve added this because some questionnaires are measured at 6 weeks only, 6 months only or both.</w:t>
      </w:r>
    </w:p>
  </w:comment>
  <w:comment w:id="217" w:author="User" w:date="2017-02-02T14:01:00Z" w:initials="U">
    <w:p w14:paraId="7C785A86" w14:textId="472B5718" w:rsidR="00EC159A" w:rsidRDefault="00EC159A">
      <w:pPr>
        <w:pStyle w:val="CommentText"/>
      </w:pPr>
      <w:r>
        <w:t xml:space="preserve">OB: </w:t>
      </w:r>
      <w:r>
        <w:rPr>
          <w:rStyle w:val="CommentReference"/>
        </w:rPr>
        <w:annotationRef/>
      </w:r>
      <w:r>
        <w:t>I would remove this part from SAP as it seem it should be analysed by the Cardiff team. Beware that given there is clustering, the centre effect should be taken in account. For example ANCOVA could be extended to mixed model ANCOVA with centre as random effect</w:t>
      </w:r>
    </w:p>
  </w:comment>
  <w:comment w:id="218" w:author="Kate L" w:date="2017-02-02T14:01:00Z" w:initials="KL">
    <w:p w14:paraId="3DEBDC27" w14:textId="652489C3" w:rsidR="00EC159A" w:rsidRDefault="00EC159A">
      <w:pPr>
        <w:pStyle w:val="CommentText"/>
      </w:pPr>
      <w:r>
        <w:rPr>
          <w:rStyle w:val="CommentReference"/>
        </w:rPr>
        <w:annotationRef/>
      </w:r>
      <w:r>
        <w:t>Collaborate is only collected at baseline and decision regret is not collected at baseline.</w:t>
      </w:r>
    </w:p>
  </w:comment>
  <w:comment w:id="220" w:author="Kate L" w:date="2017-02-02T14:01:00Z" w:initials="KL">
    <w:p w14:paraId="468D1DE2" w14:textId="71CC191A" w:rsidR="00EC159A" w:rsidRDefault="00EC159A">
      <w:pPr>
        <w:pStyle w:val="CommentText"/>
      </w:pPr>
      <w:r>
        <w:rPr>
          <w:rStyle w:val="CommentReference"/>
        </w:rPr>
        <w:annotationRef/>
      </w:r>
      <w:r>
        <w:t>We are now only collecting knowledge at baseline.</w:t>
      </w:r>
    </w:p>
  </w:comment>
  <w:comment w:id="222" w:author="Kate L" w:date="2017-02-02T14:01:00Z" w:initials="KL">
    <w:p w14:paraId="45C5E398" w14:textId="7DB2D715" w:rsidR="00EC159A" w:rsidRDefault="00EC159A">
      <w:pPr>
        <w:pStyle w:val="CommentText"/>
      </w:pPr>
      <w:r>
        <w:rPr>
          <w:rStyle w:val="CommentReference"/>
        </w:rPr>
        <w:annotationRef/>
      </w:r>
      <w:r>
        <w:t>Remove as only collecting collaborate at baseline?</w:t>
      </w:r>
    </w:p>
  </w:comment>
  <w:comment w:id="225" w:author="cm1ara" w:date="2017-02-02T14:01:00Z" w:initials="AA">
    <w:p w14:paraId="6A9782BA" w14:textId="77777777" w:rsidR="00EC159A" w:rsidRDefault="00EC159A">
      <w:pPr>
        <w:pStyle w:val="CommentText"/>
      </w:pPr>
      <w:r>
        <w:rPr>
          <w:rStyle w:val="CommentReference"/>
        </w:rPr>
        <w:annotationRef/>
      </w:r>
      <w:r>
        <w:t>Does this need splitting into different subgroups?</w:t>
      </w:r>
      <w:r>
        <w:rPr>
          <w:vanish/>
        </w:rPr>
        <w:t>eed to get this checked.  certain group with uestions? Perhaps on a section level?nly or both.d control groups. This analysis wi</w:t>
      </w:r>
    </w:p>
  </w:comment>
  <w:comment w:id="226" w:author="User" w:date="2017-02-02T14:01:00Z" w:initials="U">
    <w:p w14:paraId="20952AA7" w14:textId="3BCFC44D" w:rsidR="00EC159A" w:rsidRDefault="00EC159A">
      <w:pPr>
        <w:pStyle w:val="CommentText"/>
      </w:pPr>
      <w:r>
        <w:rPr>
          <w:rStyle w:val="CommentReference"/>
        </w:rPr>
        <w:annotationRef/>
      </w:r>
      <w:r>
        <w:t xml:space="preserve">Have to check </w:t>
      </w:r>
      <w:proofErr w:type="spellStart"/>
      <w:r>
        <w:t>wether</w:t>
      </w:r>
      <w:proofErr w:type="spellEnd"/>
      <w:r>
        <w:t xml:space="preserve"> an equivalent taking in account clustering is there</w:t>
      </w:r>
    </w:p>
  </w:comment>
  <w:comment w:id="245" w:author="cm1ara" w:date="2017-02-02T14:01:00Z" w:initials="AA">
    <w:p w14:paraId="517F167A" w14:textId="6D2EE204" w:rsidR="00EC159A" w:rsidRDefault="00EC159A">
      <w:pPr>
        <w:pStyle w:val="CommentText"/>
      </w:pPr>
      <w:r>
        <w:rPr>
          <w:rStyle w:val="CommentReference"/>
        </w:rPr>
        <w:annotationRef/>
      </w:r>
      <w:r>
        <w:t xml:space="preserve">Check these subgroups are okay with Lynda. </w:t>
      </w:r>
      <w:r w:rsidRPr="004C1835">
        <w:rPr>
          <w:highlight w:val="yellow"/>
        </w:rPr>
        <w:t xml:space="preserve">Yes these are </w:t>
      </w:r>
      <w:proofErr w:type="spellStart"/>
      <w:r w:rsidRPr="004C1835">
        <w:rPr>
          <w:highlight w:val="yellow"/>
        </w:rPr>
        <w:t>oksy</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AAAEB" w15:done="0"/>
  <w15:commentEx w15:paraId="13152F21" w15:done="0"/>
  <w15:commentEx w15:paraId="7EF04E5E" w15:done="0"/>
  <w15:commentEx w15:paraId="72F87D5D" w15:done="0"/>
  <w15:commentEx w15:paraId="7D41A7E2" w15:done="0"/>
  <w15:commentEx w15:paraId="478B01CB" w15:done="0"/>
  <w15:commentEx w15:paraId="162C5917" w15:done="0"/>
  <w15:commentEx w15:paraId="61DC056A" w15:done="0"/>
  <w15:commentEx w15:paraId="563DDF42" w15:done="0"/>
  <w15:commentEx w15:paraId="3E6291E9" w15:done="0"/>
  <w15:commentEx w15:paraId="0B35224A" w15:done="0"/>
  <w15:commentEx w15:paraId="5E474BCB" w15:done="0"/>
  <w15:commentEx w15:paraId="7365BC76" w15:done="0"/>
  <w15:commentEx w15:paraId="65CAD6AB" w15:done="0"/>
  <w15:commentEx w15:paraId="66846737" w15:done="0"/>
  <w15:commentEx w15:paraId="217FE302" w15:done="0"/>
  <w15:commentEx w15:paraId="776D014F" w15:done="0"/>
  <w15:commentEx w15:paraId="0078A571" w15:done="0"/>
  <w15:commentEx w15:paraId="2F6F8837" w15:done="0"/>
  <w15:commentEx w15:paraId="64C9673E" w15:done="0"/>
  <w15:commentEx w15:paraId="53466613" w15:done="0"/>
  <w15:commentEx w15:paraId="0AC1841D" w15:done="0"/>
  <w15:commentEx w15:paraId="2CAA9531" w15:done="0"/>
  <w15:commentEx w15:paraId="1D8AA2E2" w15:done="0"/>
  <w15:commentEx w15:paraId="7C785A86" w15:done="0"/>
  <w15:commentEx w15:paraId="3DEBDC27" w15:done="0"/>
  <w15:commentEx w15:paraId="468D1DE2" w15:done="0"/>
  <w15:commentEx w15:paraId="45C5E398" w15:done="0"/>
  <w15:commentEx w15:paraId="6A9782BA" w15:done="0"/>
  <w15:commentEx w15:paraId="20952AA7" w15:done="0"/>
  <w15:commentEx w15:paraId="517F16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2E75A" w14:textId="77777777" w:rsidR="00EC159A" w:rsidRDefault="00EC159A" w:rsidP="00FE052E">
      <w:pPr>
        <w:spacing w:after="0" w:line="240" w:lineRule="auto"/>
      </w:pPr>
      <w:r>
        <w:separator/>
      </w:r>
    </w:p>
  </w:endnote>
  <w:endnote w:type="continuationSeparator" w:id="0">
    <w:p w14:paraId="02A9C9D8" w14:textId="77777777" w:rsidR="00EC159A" w:rsidRDefault="00EC159A" w:rsidP="00FE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OS Blake">
    <w:panose1 w:val="020B0503040000020004"/>
    <w:charset w:val="00"/>
    <w:family w:val="swiss"/>
    <w:pitch w:val="variable"/>
    <w:sig w:usb0="8000002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271629"/>
      <w:docPartObj>
        <w:docPartGallery w:val="Page Numbers (Bottom of Page)"/>
        <w:docPartUnique/>
      </w:docPartObj>
    </w:sdtPr>
    <w:sdtEndPr>
      <w:rPr>
        <w:noProof/>
      </w:rPr>
    </w:sdtEndPr>
    <w:sdtContent>
      <w:p w14:paraId="34BDD253" w14:textId="6CB166F2" w:rsidR="00EC159A" w:rsidRDefault="00EC159A">
        <w:pPr>
          <w:pStyle w:val="Footer"/>
          <w:jc w:val="center"/>
        </w:pPr>
        <w:r>
          <w:fldChar w:fldCharType="begin"/>
        </w:r>
        <w:r>
          <w:instrText xml:space="preserve"> PAGE   \* MERGEFORMAT </w:instrText>
        </w:r>
        <w:r>
          <w:fldChar w:fldCharType="separate"/>
        </w:r>
        <w:r w:rsidR="004A49F5">
          <w:rPr>
            <w:noProof/>
          </w:rPr>
          <w:t>17</w:t>
        </w:r>
        <w:r>
          <w:rPr>
            <w:noProof/>
          </w:rPr>
          <w:fldChar w:fldCharType="end"/>
        </w:r>
      </w:p>
    </w:sdtContent>
  </w:sdt>
  <w:p w14:paraId="6F60314D" w14:textId="77777777" w:rsidR="00EC159A" w:rsidRDefault="00EC1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7AE17" w14:textId="77777777" w:rsidR="00EC159A" w:rsidRDefault="00EC159A" w:rsidP="00FE052E">
      <w:pPr>
        <w:spacing w:after="0" w:line="240" w:lineRule="auto"/>
      </w:pPr>
      <w:r>
        <w:separator/>
      </w:r>
    </w:p>
  </w:footnote>
  <w:footnote w:type="continuationSeparator" w:id="0">
    <w:p w14:paraId="66B6FEF8" w14:textId="77777777" w:rsidR="00EC159A" w:rsidRDefault="00EC159A" w:rsidP="00FE0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14155" w14:textId="77777777" w:rsidR="00EC159A" w:rsidRPr="004B3DAD" w:rsidRDefault="00EC159A" w:rsidP="00006379">
    <w:pPr>
      <w:pStyle w:val="Header"/>
      <w:rPr>
        <w:ins w:id="290" w:author="User" w:date="2016-02-15T14:14:00Z"/>
        <w:rFonts w:ascii="TUOS Blake" w:hAnsi="TUOS Blake"/>
      </w:rPr>
    </w:pPr>
    <w:ins w:id="291" w:author="User" w:date="2016-02-15T14:14:00Z">
      <w:r w:rsidRPr="004B3DAD">
        <w:rPr>
          <w:rFonts w:ascii="TUOS Blake" w:hAnsi="TUOS Blake"/>
        </w:rPr>
        <w:t>SAP version: 0.3</w:t>
      </w:r>
    </w:ins>
  </w:p>
  <w:p w14:paraId="37043B83" w14:textId="77777777" w:rsidR="00EC159A" w:rsidRPr="004B3DAD" w:rsidRDefault="00EC159A" w:rsidP="00006379">
    <w:pPr>
      <w:pStyle w:val="Header"/>
      <w:rPr>
        <w:ins w:id="292" w:author="User" w:date="2016-02-15T14:14:00Z"/>
        <w:rFonts w:ascii="TUOS Blake" w:hAnsi="TUOS Blake"/>
      </w:rPr>
    </w:pPr>
    <w:ins w:id="293" w:author="User" w:date="2016-02-15T14:14:00Z">
      <w:r w:rsidRPr="004B3DAD">
        <w:rPr>
          <w:rFonts w:ascii="TUOS Blake" w:hAnsi="TUOS Blake"/>
        </w:rPr>
        <w:t>Date: 15</w:t>
      </w:r>
      <w:r w:rsidRPr="004B3DAD">
        <w:rPr>
          <w:rFonts w:ascii="TUOS Blake" w:hAnsi="TUOS Blake"/>
          <w:vertAlign w:val="superscript"/>
        </w:rPr>
        <w:t>th</w:t>
      </w:r>
      <w:r w:rsidRPr="004B3DAD">
        <w:rPr>
          <w:rFonts w:ascii="TUOS Blake" w:hAnsi="TUOS Blake"/>
        </w:rPr>
        <w:t xml:space="preserve"> February 2016</w:t>
      </w:r>
    </w:ins>
  </w:p>
  <w:p w14:paraId="2FC887A7" w14:textId="77777777" w:rsidR="00EC159A" w:rsidRDefault="00EC15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0B2"/>
    <w:multiLevelType w:val="hybridMultilevel"/>
    <w:tmpl w:val="D5665E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7259A9"/>
    <w:multiLevelType w:val="hybridMultilevel"/>
    <w:tmpl w:val="013CD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B00F52"/>
    <w:multiLevelType w:val="hybridMultilevel"/>
    <w:tmpl w:val="03DA4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8B5510"/>
    <w:multiLevelType w:val="hybridMultilevel"/>
    <w:tmpl w:val="1DF81C7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nsid w:val="14D728D4"/>
    <w:multiLevelType w:val="hybridMultilevel"/>
    <w:tmpl w:val="29C4C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297445"/>
    <w:multiLevelType w:val="hybridMultilevel"/>
    <w:tmpl w:val="8160D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5B4358"/>
    <w:multiLevelType w:val="hybridMultilevel"/>
    <w:tmpl w:val="A4F27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D924F7"/>
    <w:multiLevelType w:val="hybridMultilevel"/>
    <w:tmpl w:val="B97A1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C279C3"/>
    <w:multiLevelType w:val="hybridMultilevel"/>
    <w:tmpl w:val="FFCCF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AC3EFE"/>
    <w:multiLevelType w:val="hybridMultilevel"/>
    <w:tmpl w:val="D11CB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D264AD"/>
    <w:multiLevelType w:val="hybridMultilevel"/>
    <w:tmpl w:val="FD10EF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95D1125"/>
    <w:multiLevelType w:val="hybridMultilevel"/>
    <w:tmpl w:val="CF186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2460F0"/>
    <w:multiLevelType w:val="hybridMultilevel"/>
    <w:tmpl w:val="2B165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F2E4203"/>
    <w:multiLevelType w:val="hybridMultilevel"/>
    <w:tmpl w:val="58D44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9F6FC9"/>
    <w:multiLevelType w:val="hybridMultilevel"/>
    <w:tmpl w:val="5FBAF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A9478E"/>
    <w:multiLevelType w:val="hybridMultilevel"/>
    <w:tmpl w:val="A2F62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A6027A5"/>
    <w:multiLevelType w:val="hybridMultilevel"/>
    <w:tmpl w:val="48A2F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AF518F9"/>
    <w:multiLevelType w:val="hybridMultilevel"/>
    <w:tmpl w:val="76A86AFE"/>
    <w:lvl w:ilvl="0" w:tplc="325EA3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5A6923"/>
    <w:multiLevelType w:val="hybridMultilevel"/>
    <w:tmpl w:val="85A241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3E2D0396"/>
    <w:multiLevelType w:val="hybridMultilevel"/>
    <w:tmpl w:val="897E5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4B7239"/>
    <w:multiLevelType w:val="hybridMultilevel"/>
    <w:tmpl w:val="707E1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02E73B2"/>
    <w:multiLevelType w:val="hybridMultilevel"/>
    <w:tmpl w:val="9AF43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0CD3F9A"/>
    <w:multiLevelType w:val="hybridMultilevel"/>
    <w:tmpl w:val="7E3AE3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0F82FDA"/>
    <w:multiLevelType w:val="hybridMultilevel"/>
    <w:tmpl w:val="02027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1E52C76"/>
    <w:multiLevelType w:val="hybridMultilevel"/>
    <w:tmpl w:val="AA6A1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8007A00"/>
    <w:multiLevelType w:val="hybridMultilevel"/>
    <w:tmpl w:val="61FEE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FD6178C"/>
    <w:multiLevelType w:val="hybridMultilevel"/>
    <w:tmpl w:val="F4002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12E1B19"/>
    <w:multiLevelType w:val="hybridMultilevel"/>
    <w:tmpl w:val="7278E8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1F15314"/>
    <w:multiLevelType w:val="hybridMultilevel"/>
    <w:tmpl w:val="B4A4B0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4132FBC"/>
    <w:multiLevelType w:val="hybridMultilevel"/>
    <w:tmpl w:val="1C984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7F81E62"/>
    <w:multiLevelType w:val="hybridMultilevel"/>
    <w:tmpl w:val="A8845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AF24E14"/>
    <w:multiLevelType w:val="hybridMultilevel"/>
    <w:tmpl w:val="381A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B0C16DC"/>
    <w:multiLevelType w:val="hybridMultilevel"/>
    <w:tmpl w:val="4FB8B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C0A3C68"/>
    <w:multiLevelType w:val="hybridMultilevel"/>
    <w:tmpl w:val="4962A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27C027C"/>
    <w:multiLevelType w:val="hybridMultilevel"/>
    <w:tmpl w:val="103C2230"/>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35">
    <w:nsid w:val="62EE02AC"/>
    <w:multiLevelType w:val="hybridMultilevel"/>
    <w:tmpl w:val="4F0CF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6522707"/>
    <w:multiLevelType w:val="hybridMultilevel"/>
    <w:tmpl w:val="DA1CF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977606"/>
    <w:multiLevelType w:val="hybridMultilevel"/>
    <w:tmpl w:val="3CDE5C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F68300C"/>
    <w:multiLevelType w:val="hybridMultilevel"/>
    <w:tmpl w:val="CE2023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FFF5E08"/>
    <w:multiLevelType w:val="hybridMultilevel"/>
    <w:tmpl w:val="3E28F3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1517367"/>
    <w:multiLevelType w:val="hybridMultilevel"/>
    <w:tmpl w:val="EE26B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56D246B"/>
    <w:multiLevelType w:val="hybridMultilevel"/>
    <w:tmpl w:val="03DA4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58833DC"/>
    <w:multiLevelType w:val="hybridMultilevel"/>
    <w:tmpl w:val="83B2D0A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8D565AC"/>
    <w:multiLevelType w:val="hybridMultilevel"/>
    <w:tmpl w:val="66621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A16684E"/>
    <w:multiLevelType w:val="hybridMultilevel"/>
    <w:tmpl w:val="7068A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BC91245"/>
    <w:multiLevelType w:val="hybridMultilevel"/>
    <w:tmpl w:val="2E70D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D2D7114"/>
    <w:multiLevelType w:val="hybridMultilevel"/>
    <w:tmpl w:val="CFCEB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EB255E2"/>
    <w:multiLevelType w:val="hybridMultilevel"/>
    <w:tmpl w:val="01AC7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8"/>
  </w:num>
  <w:num w:numId="3">
    <w:abstractNumId w:val="17"/>
    <w:lvlOverride w:ilvl="0">
      <w:startOverride w:val="1"/>
    </w:lvlOverride>
  </w:num>
  <w:num w:numId="4">
    <w:abstractNumId w:val="17"/>
    <w:lvlOverride w:ilvl="0">
      <w:startOverride w:val="1"/>
    </w:lvlOverride>
  </w:num>
  <w:num w:numId="5">
    <w:abstractNumId w:val="47"/>
  </w:num>
  <w:num w:numId="6">
    <w:abstractNumId w:val="18"/>
  </w:num>
  <w:num w:numId="7">
    <w:abstractNumId w:val="41"/>
  </w:num>
  <w:num w:numId="8">
    <w:abstractNumId w:val="2"/>
  </w:num>
  <w:num w:numId="9">
    <w:abstractNumId w:val="38"/>
  </w:num>
  <w:num w:numId="10">
    <w:abstractNumId w:val="43"/>
  </w:num>
  <w:num w:numId="11">
    <w:abstractNumId w:val="6"/>
  </w:num>
  <w:num w:numId="12">
    <w:abstractNumId w:val="0"/>
  </w:num>
  <w:num w:numId="13">
    <w:abstractNumId w:val="12"/>
  </w:num>
  <w:num w:numId="14">
    <w:abstractNumId w:val="3"/>
  </w:num>
  <w:num w:numId="15">
    <w:abstractNumId w:val="36"/>
  </w:num>
  <w:num w:numId="16">
    <w:abstractNumId w:val="29"/>
  </w:num>
  <w:num w:numId="17">
    <w:abstractNumId w:val="30"/>
  </w:num>
  <w:num w:numId="18">
    <w:abstractNumId w:val="45"/>
  </w:num>
  <w:num w:numId="19">
    <w:abstractNumId w:val="40"/>
  </w:num>
  <w:num w:numId="20">
    <w:abstractNumId w:val="33"/>
  </w:num>
  <w:num w:numId="21">
    <w:abstractNumId w:val="20"/>
  </w:num>
  <w:num w:numId="22">
    <w:abstractNumId w:val="34"/>
  </w:num>
  <w:num w:numId="23">
    <w:abstractNumId w:val="13"/>
  </w:num>
  <w:num w:numId="24">
    <w:abstractNumId w:val="10"/>
  </w:num>
  <w:num w:numId="25">
    <w:abstractNumId w:val="7"/>
  </w:num>
  <w:num w:numId="26">
    <w:abstractNumId w:val="11"/>
  </w:num>
  <w:num w:numId="27">
    <w:abstractNumId w:val="24"/>
  </w:num>
  <w:num w:numId="28">
    <w:abstractNumId w:val="23"/>
  </w:num>
  <w:num w:numId="29">
    <w:abstractNumId w:val="42"/>
  </w:num>
  <w:num w:numId="30">
    <w:abstractNumId w:val="39"/>
  </w:num>
  <w:num w:numId="31">
    <w:abstractNumId w:val="19"/>
  </w:num>
  <w:num w:numId="32">
    <w:abstractNumId w:val="8"/>
  </w:num>
  <w:num w:numId="33">
    <w:abstractNumId w:val="26"/>
  </w:num>
  <w:num w:numId="34">
    <w:abstractNumId w:val="14"/>
  </w:num>
  <w:num w:numId="35">
    <w:abstractNumId w:val="37"/>
  </w:num>
  <w:num w:numId="36">
    <w:abstractNumId w:val="31"/>
  </w:num>
  <w:num w:numId="37">
    <w:abstractNumId w:val="16"/>
  </w:num>
  <w:num w:numId="38">
    <w:abstractNumId w:val="32"/>
  </w:num>
  <w:num w:numId="39">
    <w:abstractNumId w:val="25"/>
  </w:num>
  <w:num w:numId="40">
    <w:abstractNumId w:val="35"/>
  </w:num>
  <w:num w:numId="41">
    <w:abstractNumId w:val="4"/>
  </w:num>
  <w:num w:numId="42">
    <w:abstractNumId w:val="15"/>
  </w:num>
  <w:num w:numId="43">
    <w:abstractNumId w:val="22"/>
  </w:num>
  <w:num w:numId="44">
    <w:abstractNumId w:val="44"/>
  </w:num>
  <w:num w:numId="45">
    <w:abstractNumId w:val="5"/>
  </w:num>
  <w:num w:numId="46">
    <w:abstractNumId w:val="21"/>
  </w:num>
  <w:num w:numId="47">
    <w:abstractNumId w:val="27"/>
  </w:num>
  <w:num w:numId="48">
    <w:abstractNumId w:val="46"/>
  </w:num>
  <w:num w:numId="49">
    <w:abstractNumId w:val="9"/>
  </w:num>
  <w:num w:numId="5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nda wyld">
    <w15:presenceInfo w15:providerId="Windows Live" w15:userId="50dde47867cd3f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611"/>
    <w:rsid w:val="00002B78"/>
    <w:rsid w:val="00006379"/>
    <w:rsid w:val="000066B1"/>
    <w:rsid w:val="0001111C"/>
    <w:rsid w:val="00012608"/>
    <w:rsid w:val="00030455"/>
    <w:rsid w:val="00033229"/>
    <w:rsid w:val="00036AB5"/>
    <w:rsid w:val="00043340"/>
    <w:rsid w:val="00065531"/>
    <w:rsid w:val="00073FC3"/>
    <w:rsid w:val="000B0C56"/>
    <w:rsid w:val="000C606D"/>
    <w:rsid w:val="000D3C1F"/>
    <w:rsid w:val="000F1DBE"/>
    <w:rsid w:val="000F2520"/>
    <w:rsid w:val="00131F48"/>
    <w:rsid w:val="001649BB"/>
    <w:rsid w:val="00182E5D"/>
    <w:rsid w:val="00186DBD"/>
    <w:rsid w:val="001913F2"/>
    <w:rsid w:val="001A0535"/>
    <w:rsid w:val="001A22ED"/>
    <w:rsid w:val="001A48DE"/>
    <w:rsid w:val="001E75FA"/>
    <w:rsid w:val="00223EC6"/>
    <w:rsid w:val="00236D6E"/>
    <w:rsid w:val="00263629"/>
    <w:rsid w:val="002724E0"/>
    <w:rsid w:val="0029053E"/>
    <w:rsid w:val="00292F80"/>
    <w:rsid w:val="002B6F0D"/>
    <w:rsid w:val="002C4F36"/>
    <w:rsid w:val="002D3031"/>
    <w:rsid w:val="002E07AA"/>
    <w:rsid w:val="002E3F7B"/>
    <w:rsid w:val="002E46AE"/>
    <w:rsid w:val="002F4989"/>
    <w:rsid w:val="002F4F7A"/>
    <w:rsid w:val="002F7D40"/>
    <w:rsid w:val="0030564D"/>
    <w:rsid w:val="0031405D"/>
    <w:rsid w:val="0031775D"/>
    <w:rsid w:val="00317DBF"/>
    <w:rsid w:val="00320DF2"/>
    <w:rsid w:val="00324604"/>
    <w:rsid w:val="003257F5"/>
    <w:rsid w:val="003304B7"/>
    <w:rsid w:val="00331A07"/>
    <w:rsid w:val="003504E1"/>
    <w:rsid w:val="00354E9A"/>
    <w:rsid w:val="00365782"/>
    <w:rsid w:val="003707FA"/>
    <w:rsid w:val="00382B39"/>
    <w:rsid w:val="0038548B"/>
    <w:rsid w:val="003C1C1B"/>
    <w:rsid w:val="003D5732"/>
    <w:rsid w:val="003D7419"/>
    <w:rsid w:val="0042296E"/>
    <w:rsid w:val="00424D58"/>
    <w:rsid w:val="004342E5"/>
    <w:rsid w:val="00454826"/>
    <w:rsid w:val="00470AD4"/>
    <w:rsid w:val="00472DB8"/>
    <w:rsid w:val="00481772"/>
    <w:rsid w:val="00484C20"/>
    <w:rsid w:val="004920E5"/>
    <w:rsid w:val="004953F1"/>
    <w:rsid w:val="004A41D2"/>
    <w:rsid w:val="004A49F5"/>
    <w:rsid w:val="004C0BA6"/>
    <w:rsid w:val="004C1835"/>
    <w:rsid w:val="004D313D"/>
    <w:rsid w:val="004F1726"/>
    <w:rsid w:val="004F4EDB"/>
    <w:rsid w:val="00526FA7"/>
    <w:rsid w:val="00527FE8"/>
    <w:rsid w:val="00546D7A"/>
    <w:rsid w:val="00550606"/>
    <w:rsid w:val="00552C7E"/>
    <w:rsid w:val="00555F53"/>
    <w:rsid w:val="00561D35"/>
    <w:rsid w:val="005650BA"/>
    <w:rsid w:val="00576F75"/>
    <w:rsid w:val="005832DF"/>
    <w:rsid w:val="00587F08"/>
    <w:rsid w:val="005B5982"/>
    <w:rsid w:val="005C60AD"/>
    <w:rsid w:val="005D1856"/>
    <w:rsid w:val="005E74B4"/>
    <w:rsid w:val="005F0F55"/>
    <w:rsid w:val="005F57AF"/>
    <w:rsid w:val="006119D2"/>
    <w:rsid w:val="00623486"/>
    <w:rsid w:val="006265AF"/>
    <w:rsid w:val="00651820"/>
    <w:rsid w:val="00655FD1"/>
    <w:rsid w:val="00662E6C"/>
    <w:rsid w:val="00671F70"/>
    <w:rsid w:val="0067227A"/>
    <w:rsid w:val="00674D1C"/>
    <w:rsid w:val="00685688"/>
    <w:rsid w:val="00691A21"/>
    <w:rsid w:val="0069483E"/>
    <w:rsid w:val="006C31BC"/>
    <w:rsid w:val="006F20AD"/>
    <w:rsid w:val="006F5D39"/>
    <w:rsid w:val="00710C44"/>
    <w:rsid w:val="007168BA"/>
    <w:rsid w:val="00717DEC"/>
    <w:rsid w:val="00724909"/>
    <w:rsid w:val="00745518"/>
    <w:rsid w:val="00746C7B"/>
    <w:rsid w:val="00755C02"/>
    <w:rsid w:val="00782E31"/>
    <w:rsid w:val="00785C16"/>
    <w:rsid w:val="007A0006"/>
    <w:rsid w:val="007A4AB3"/>
    <w:rsid w:val="007B0183"/>
    <w:rsid w:val="007B0599"/>
    <w:rsid w:val="007C035F"/>
    <w:rsid w:val="007C4308"/>
    <w:rsid w:val="007C5163"/>
    <w:rsid w:val="007E41F7"/>
    <w:rsid w:val="007F4988"/>
    <w:rsid w:val="008052AF"/>
    <w:rsid w:val="0081074F"/>
    <w:rsid w:val="008153F6"/>
    <w:rsid w:val="008201AD"/>
    <w:rsid w:val="00825380"/>
    <w:rsid w:val="008312E8"/>
    <w:rsid w:val="00834964"/>
    <w:rsid w:val="00840D88"/>
    <w:rsid w:val="00857326"/>
    <w:rsid w:val="00887909"/>
    <w:rsid w:val="008A7966"/>
    <w:rsid w:val="008B0DB0"/>
    <w:rsid w:val="008B1FC9"/>
    <w:rsid w:val="008B2B35"/>
    <w:rsid w:val="008B5495"/>
    <w:rsid w:val="008C0142"/>
    <w:rsid w:val="008C19FC"/>
    <w:rsid w:val="008C6C23"/>
    <w:rsid w:val="008E2A58"/>
    <w:rsid w:val="008F1F94"/>
    <w:rsid w:val="00924756"/>
    <w:rsid w:val="009259F8"/>
    <w:rsid w:val="00935875"/>
    <w:rsid w:val="00935C45"/>
    <w:rsid w:val="0094589D"/>
    <w:rsid w:val="00967022"/>
    <w:rsid w:val="00972588"/>
    <w:rsid w:val="009877B7"/>
    <w:rsid w:val="009B41B4"/>
    <w:rsid w:val="009D4494"/>
    <w:rsid w:val="009D4842"/>
    <w:rsid w:val="009E3517"/>
    <w:rsid w:val="00A14008"/>
    <w:rsid w:val="00A64BA0"/>
    <w:rsid w:val="00A736E0"/>
    <w:rsid w:val="00A73ABD"/>
    <w:rsid w:val="00AB7177"/>
    <w:rsid w:val="00AD4629"/>
    <w:rsid w:val="00AD70EF"/>
    <w:rsid w:val="00AF1D32"/>
    <w:rsid w:val="00AF3611"/>
    <w:rsid w:val="00AF57F9"/>
    <w:rsid w:val="00B02CAF"/>
    <w:rsid w:val="00B22F1A"/>
    <w:rsid w:val="00B26083"/>
    <w:rsid w:val="00B318E8"/>
    <w:rsid w:val="00B46F87"/>
    <w:rsid w:val="00B71A59"/>
    <w:rsid w:val="00B722A7"/>
    <w:rsid w:val="00B81D8C"/>
    <w:rsid w:val="00B956C5"/>
    <w:rsid w:val="00B97C9A"/>
    <w:rsid w:val="00BA6DC2"/>
    <w:rsid w:val="00BB648F"/>
    <w:rsid w:val="00BB7214"/>
    <w:rsid w:val="00BC2C68"/>
    <w:rsid w:val="00BC32DE"/>
    <w:rsid w:val="00BD466D"/>
    <w:rsid w:val="00BE3672"/>
    <w:rsid w:val="00BF5F83"/>
    <w:rsid w:val="00C02481"/>
    <w:rsid w:val="00C151B2"/>
    <w:rsid w:val="00C2221B"/>
    <w:rsid w:val="00C22844"/>
    <w:rsid w:val="00C25B1B"/>
    <w:rsid w:val="00C61FD7"/>
    <w:rsid w:val="00C653D3"/>
    <w:rsid w:val="00C917BD"/>
    <w:rsid w:val="00C95D7B"/>
    <w:rsid w:val="00CA3720"/>
    <w:rsid w:val="00CB6360"/>
    <w:rsid w:val="00CC3001"/>
    <w:rsid w:val="00CD79C6"/>
    <w:rsid w:val="00CE0A61"/>
    <w:rsid w:val="00CE5C51"/>
    <w:rsid w:val="00D16A0D"/>
    <w:rsid w:val="00D37F0D"/>
    <w:rsid w:val="00D47442"/>
    <w:rsid w:val="00D528EF"/>
    <w:rsid w:val="00D713AF"/>
    <w:rsid w:val="00D73F20"/>
    <w:rsid w:val="00D77D8C"/>
    <w:rsid w:val="00D829CC"/>
    <w:rsid w:val="00DB6079"/>
    <w:rsid w:val="00DC3AC6"/>
    <w:rsid w:val="00DD6E88"/>
    <w:rsid w:val="00DE2DE2"/>
    <w:rsid w:val="00DE639D"/>
    <w:rsid w:val="00E066C7"/>
    <w:rsid w:val="00E16603"/>
    <w:rsid w:val="00E32878"/>
    <w:rsid w:val="00E42799"/>
    <w:rsid w:val="00E42B68"/>
    <w:rsid w:val="00E6684A"/>
    <w:rsid w:val="00E9066A"/>
    <w:rsid w:val="00E91493"/>
    <w:rsid w:val="00EA789C"/>
    <w:rsid w:val="00EB78D8"/>
    <w:rsid w:val="00EC159A"/>
    <w:rsid w:val="00EE25C3"/>
    <w:rsid w:val="00EE714F"/>
    <w:rsid w:val="00EF6B75"/>
    <w:rsid w:val="00F13B22"/>
    <w:rsid w:val="00F26554"/>
    <w:rsid w:val="00F271B5"/>
    <w:rsid w:val="00F45200"/>
    <w:rsid w:val="00F47848"/>
    <w:rsid w:val="00F50AF2"/>
    <w:rsid w:val="00F624B1"/>
    <w:rsid w:val="00F723D9"/>
    <w:rsid w:val="00F73D9B"/>
    <w:rsid w:val="00F75E74"/>
    <w:rsid w:val="00F80760"/>
    <w:rsid w:val="00F870E8"/>
    <w:rsid w:val="00F9405D"/>
    <w:rsid w:val="00FA7060"/>
    <w:rsid w:val="00FB3C9F"/>
    <w:rsid w:val="00FC063D"/>
    <w:rsid w:val="00FC1D12"/>
    <w:rsid w:val="00FE052E"/>
    <w:rsid w:val="00FE0B14"/>
    <w:rsid w:val="00FF4F53"/>
    <w:rsid w:val="00FF5AD4"/>
    <w:rsid w:val="00FF5E7A"/>
    <w:rsid w:val="00FF7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next w:val="NoSpacing"/>
    <w:link w:val="Heading1Char"/>
    <w:uiPriority w:val="9"/>
    <w:qFormat/>
    <w:rsid w:val="00382B39"/>
    <w:pPr>
      <w:keepNext/>
      <w:keepLines/>
      <w:spacing w:before="480"/>
      <w:outlineLvl w:val="0"/>
    </w:pPr>
    <w:rPr>
      <w:rFonts w:eastAsiaTheme="majorEastAsia" w:cstheme="majorBidi"/>
      <w:b/>
      <w:bCs/>
      <w:sz w:val="28"/>
      <w:szCs w:val="28"/>
    </w:rPr>
  </w:style>
  <w:style w:type="paragraph" w:styleId="Heading2">
    <w:name w:val="heading 2"/>
    <w:basedOn w:val="NoSpacing"/>
    <w:next w:val="NoSpacing"/>
    <w:link w:val="Heading2Char"/>
    <w:uiPriority w:val="9"/>
    <w:unhideWhenUsed/>
    <w:qFormat/>
    <w:rsid w:val="00382B39"/>
    <w:pPr>
      <w:keepNext/>
      <w:keepLines/>
      <w:spacing w:before="200"/>
      <w:outlineLvl w:val="1"/>
    </w:pPr>
    <w:rPr>
      <w:rFonts w:eastAsiaTheme="majorEastAsia" w:cstheme="majorBidi"/>
      <w:b/>
      <w:bCs/>
      <w:sz w:val="26"/>
      <w:szCs w:val="26"/>
    </w:rPr>
  </w:style>
  <w:style w:type="paragraph" w:styleId="Heading3">
    <w:name w:val="heading 3"/>
    <w:basedOn w:val="NoSpacing"/>
    <w:next w:val="NoSpacing"/>
    <w:link w:val="Heading3Char"/>
    <w:uiPriority w:val="9"/>
    <w:unhideWhenUsed/>
    <w:qFormat/>
    <w:rsid w:val="00382B39"/>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6D7A"/>
    <w:pPr>
      <w:spacing w:line="240" w:lineRule="auto"/>
    </w:pPr>
    <w:rPr>
      <w:b/>
      <w:bCs/>
      <w:sz w:val="18"/>
      <w:szCs w:val="18"/>
    </w:rPr>
  </w:style>
  <w:style w:type="character" w:customStyle="1" w:styleId="Heading1Char">
    <w:name w:val="Heading 1 Char"/>
    <w:basedOn w:val="DefaultParagraphFont"/>
    <w:link w:val="Heading1"/>
    <w:uiPriority w:val="9"/>
    <w:rsid w:val="00382B39"/>
    <w:rPr>
      <w:rFonts w:ascii="TUOS Blake" w:eastAsiaTheme="majorEastAsia" w:hAnsi="TUOS Blake" w:cstheme="majorBidi"/>
      <w:b/>
      <w:bCs/>
      <w:sz w:val="28"/>
      <w:szCs w:val="28"/>
    </w:rPr>
  </w:style>
  <w:style w:type="paragraph" w:styleId="NoSpacing">
    <w:name w:val="No Spacing"/>
    <w:link w:val="NoSpacingChar"/>
    <w:uiPriority w:val="1"/>
    <w:qFormat/>
    <w:rsid w:val="00382B39"/>
    <w:pPr>
      <w:spacing w:after="0" w:line="240" w:lineRule="auto"/>
      <w:jc w:val="both"/>
    </w:pPr>
    <w:rPr>
      <w:rFonts w:ascii="TUOS Blake" w:hAnsi="TUOS Blake"/>
    </w:rPr>
  </w:style>
  <w:style w:type="character" w:customStyle="1" w:styleId="Heading2Char">
    <w:name w:val="Heading 2 Char"/>
    <w:basedOn w:val="DefaultParagraphFont"/>
    <w:link w:val="Heading2"/>
    <w:uiPriority w:val="9"/>
    <w:rsid w:val="00382B39"/>
    <w:rPr>
      <w:rFonts w:ascii="TUOS Blake" w:eastAsiaTheme="majorEastAsia" w:hAnsi="TUOS Blake" w:cstheme="majorBidi"/>
      <w:b/>
      <w:bCs/>
      <w:sz w:val="26"/>
      <w:szCs w:val="26"/>
    </w:rPr>
  </w:style>
  <w:style w:type="paragraph" w:customStyle="1" w:styleId="Numberedlist">
    <w:name w:val="Numbered list"/>
    <w:basedOn w:val="Normal"/>
    <w:link w:val="NumberedlistChar"/>
    <w:qFormat/>
    <w:rsid w:val="00382B39"/>
    <w:pPr>
      <w:ind w:left="720" w:hanging="360"/>
      <w:jc w:val="both"/>
    </w:pPr>
  </w:style>
  <w:style w:type="character" w:customStyle="1" w:styleId="NumberedlistChar">
    <w:name w:val="Numbered list Char"/>
    <w:basedOn w:val="DefaultParagraphFont"/>
    <w:link w:val="Numberedlist"/>
    <w:rsid w:val="00382B39"/>
  </w:style>
  <w:style w:type="character" w:customStyle="1" w:styleId="Heading3Char">
    <w:name w:val="Heading 3 Char"/>
    <w:basedOn w:val="DefaultParagraphFont"/>
    <w:link w:val="Heading3"/>
    <w:uiPriority w:val="9"/>
    <w:rsid w:val="00C2221B"/>
    <w:rPr>
      <w:rFonts w:ascii="TUOS Blake" w:eastAsiaTheme="majorEastAsia" w:hAnsi="TUOS Blake" w:cstheme="majorBidi"/>
      <w:b/>
      <w:bCs/>
    </w:rPr>
  </w:style>
  <w:style w:type="character" w:customStyle="1" w:styleId="NoSpacingChar">
    <w:name w:val="No Spacing Char"/>
    <w:basedOn w:val="DefaultParagraphFont"/>
    <w:link w:val="NoSpacing"/>
    <w:uiPriority w:val="1"/>
    <w:rsid w:val="00382B39"/>
    <w:rPr>
      <w:rFonts w:ascii="TUOS Blake" w:hAnsi="TUOS Blake"/>
    </w:rPr>
  </w:style>
  <w:style w:type="table" w:styleId="TableGrid">
    <w:name w:val="Table Grid"/>
    <w:basedOn w:val="TableNormal"/>
    <w:uiPriority w:val="59"/>
    <w:rsid w:val="00AF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611"/>
    <w:pPr>
      <w:ind w:left="720"/>
      <w:contextualSpacing/>
    </w:pPr>
  </w:style>
  <w:style w:type="character" w:styleId="PlaceholderText">
    <w:name w:val="Placeholder Text"/>
    <w:basedOn w:val="DefaultParagraphFont"/>
    <w:uiPriority w:val="99"/>
    <w:semiHidden/>
    <w:rsid w:val="00AF3611"/>
    <w:rPr>
      <w:color w:val="808080"/>
    </w:rPr>
  </w:style>
  <w:style w:type="paragraph" w:styleId="BalloonText">
    <w:name w:val="Balloon Text"/>
    <w:basedOn w:val="Normal"/>
    <w:link w:val="BalloonTextChar"/>
    <w:uiPriority w:val="99"/>
    <w:semiHidden/>
    <w:unhideWhenUsed/>
    <w:rsid w:val="00AF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11"/>
    <w:rPr>
      <w:rFonts w:ascii="Tahoma" w:hAnsi="Tahoma" w:cs="Tahoma"/>
      <w:sz w:val="16"/>
      <w:szCs w:val="16"/>
    </w:rPr>
  </w:style>
  <w:style w:type="character" w:styleId="CommentReference">
    <w:name w:val="annotation reference"/>
    <w:basedOn w:val="DefaultParagraphFont"/>
    <w:uiPriority w:val="99"/>
    <w:semiHidden/>
    <w:unhideWhenUsed/>
    <w:rsid w:val="00AF3611"/>
    <w:rPr>
      <w:sz w:val="16"/>
      <w:szCs w:val="16"/>
    </w:rPr>
  </w:style>
  <w:style w:type="paragraph" w:styleId="CommentText">
    <w:name w:val="annotation text"/>
    <w:basedOn w:val="Normal"/>
    <w:link w:val="CommentTextChar"/>
    <w:uiPriority w:val="99"/>
    <w:unhideWhenUsed/>
    <w:rsid w:val="00AF3611"/>
    <w:pPr>
      <w:spacing w:line="240" w:lineRule="auto"/>
    </w:pPr>
    <w:rPr>
      <w:sz w:val="20"/>
      <w:szCs w:val="20"/>
    </w:rPr>
  </w:style>
  <w:style w:type="character" w:customStyle="1" w:styleId="CommentTextChar">
    <w:name w:val="Comment Text Char"/>
    <w:basedOn w:val="DefaultParagraphFont"/>
    <w:link w:val="CommentText"/>
    <w:uiPriority w:val="99"/>
    <w:rsid w:val="00AF3611"/>
    <w:rPr>
      <w:sz w:val="20"/>
      <w:szCs w:val="20"/>
    </w:rPr>
  </w:style>
  <w:style w:type="paragraph" w:styleId="CommentSubject">
    <w:name w:val="annotation subject"/>
    <w:basedOn w:val="CommentText"/>
    <w:next w:val="CommentText"/>
    <w:link w:val="CommentSubjectChar"/>
    <w:uiPriority w:val="99"/>
    <w:semiHidden/>
    <w:unhideWhenUsed/>
    <w:rsid w:val="00AF3611"/>
    <w:rPr>
      <w:b/>
      <w:bCs/>
    </w:rPr>
  </w:style>
  <w:style w:type="character" w:customStyle="1" w:styleId="CommentSubjectChar">
    <w:name w:val="Comment Subject Char"/>
    <w:basedOn w:val="CommentTextChar"/>
    <w:link w:val="CommentSubject"/>
    <w:uiPriority w:val="99"/>
    <w:semiHidden/>
    <w:rsid w:val="00AF3611"/>
    <w:rPr>
      <w:b/>
      <w:bCs/>
      <w:sz w:val="20"/>
      <w:szCs w:val="20"/>
    </w:rPr>
  </w:style>
  <w:style w:type="paragraph" w:styleId="TOC1">
    <w:name w:val="toc 1"/>
    <w:basedOn w:val="Normal"/>
    <w:next w:val="Normal"/>
    <w:autoRedefine/>
    <w:uiPriority w:val="39"/>
    <w:unhideWhenUsed/>
    <w:rsid w:val="00AF3611"/>
    <w:pPr>
      <w:spacing w:after="100"/>
    </w:pPr>
  </w:style>
  <w:style w:type="paragraph" w:styleId="TOC2">
    <w:name w:val="toc 2"/>
    <w:basedOn w:val="Normal"/>
    <w:next w:val="Normal"/>
    <w:autoRedefine/>
    <w:uiPriority w:val="39"/>
    <w:unhideWhenUsed/>
    <w:rsid w:val="00AF3611"/>
    <w:pPr>
      <w:spacing w:after="100"/>
      <w:ind w:left="220"/>
    </w:pPr>
  </w:style>
  <w:style w:type="paragraph" w:styleId="TOC3">
    <w:name w:val="toc 3"/>
    <w:basedOn w:val="Normal"/>
    <w:next w:val="Normal"/>
    <w:autoRedefine/>
    <w:uiPriority w:val="39"/>
    <w:unhideWhenUsed/>
    <w:rsid w:val="00AF3611"/>
    <w:pPr>
      <w:spacing w:after="100"/>
      <w:ind w:left="440"/>
    </w:pPr>
  </w:style>
  <w:style w:type="character" w:styleId="Hyperlink">
    <w:name w:val="Hyperlink"/>
    <w:basedOn w:val="DefaultParagraphFont"/>
    <w:uiPriority w:val="99"/>
    <w:unhideWhenUsed/>
    <w:rsid w:val="00AF3611"/>
    <w:rPr>
      <w:color w:val="0000FF" w:themeColor="hyperlink"/>
      <w:u w:val="single"/>
    </w:rPr>
  </w:style>
  <w:style w:type="paragraph" w:styleId="Header">
    <w:name w:val="header"/>
    <w:basedOn w:val="Normal"/>
    <w:link w:val="HeaderChar"/>
    <w:uiPriority w:val="99"/>
    <w:unhideWhenUsed/>
    <w:rsid w:val="00FE0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52E"/>
  </w:style>
  <w:style w:type="paragraph" w:styleId="Footer">
    <w:name w:val="footer"/>
    <w:basedOn w:val="Normal"/>
    <w:link w:val="FooterChar"/>
    <w:uiPriority w:val="99"/>
    <w:unhideWhenUsed/>
    <w:rsid w:val="00FE0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52E"/>
  </w:style>
  <w:style w:type="character" w:styleId="FollowedHyperlink">
    <w:name w:val="FollowedHyperlink"/>
    <w:basedOn w:val="DefaultParagraphFont"/>
    <w:uiPriority w:val="99"/>
    <w:semiHidden/>
    <w:unhideWhenUsed/>
    <w:rsid w:val="00662E6C"/>
    <w:rPr>
      <w:color w:val="800080" w:themeColor="followedHyperlink"/>
      <w:u w:val="single"/>
    </w:rPr>
  </w:style>
  <w:style w:type="paragraph" w:styleId="HTMLPreformatted">
    <w:name w:val="HTML Preformatted"/>
    <w:basedOn w:val="Normal"/>
    <w:link w:val="HTMLPreformattedChar"/>
    <w:uiPriority w:val="99"/>
    <w:semiHidden/>
    <w:unhideWhenUsed/>
    <w:rsid w:val="00D1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6A0D"/>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next w:val="NoSpacing"/>
    <w:link w:val="Heading1Char"/>
    <w:uiPriority w:val="9"/>
    <w:qFormat/>
    <w:rsid w:val="00382B39"/>
    <w:pPr>
      <w:keepNext/>
      <w:keepLines/>
      <w:spacing w:before="480"/>
      <w:outlineLvl w:val="0"/>
    </w:pPr>
    <w:rPr>
      <w:rFonts w:eastAsiaTheme="majorEastAsia" w:cstheme="majorBidi"/>
      <w:b/>
      <w:bCs/>
      <w:sz w:val="28"/>
      <w:szCs w:val="28"/>
    </w:rPr>
  </w:style>
  <w:style w:type="paragraph" w:styleId="Heading2">
    <w:name w:val="heading 2"/>
    <w:basedOn w:val="NoSpacing"/>
    <w:next w:val="NoSpacing"/>
    <w:link w:val="Heading2Char"/>
    <w:uiPriority w:val="9"/>
    <w:unhideWhenUsed/>
    <w:qFormat/>
    <w:rsid w:val="00382B39"/>
    <w:pPr>
      <w:keepNext/>
      <w:keepLines/>
      <w:spacing w:before="200"/>
      <w:outlineLvl w:val="1"/>
    </w:pPr>
    <w:rPr>
      <w:rFonts w:eastAsiaTheme="majorEastAsia" w:cstheme="majorBidi"/>
      <w:b/>
      <w:bCs/>
      <w:sz w:val="26"/>
      <w:szCs w:val="26"/>
    </w:rPr>
  </w:style>
  <w:style w:type="paragraph" w:styleId="Heading3">
    <w:name w:val="heading 3"/>
    <w:basedOn w:val="NoSpacing"/>
    <w:next w:val="NoSpacing"/>
    <w:link w:val="Heading3Char"/>
    <w:uiPriority w:val="9"/>
    <w:unhideWhenUsed/>
    <w:qFormat/>
    <w:rsid w:val="00382B39"/>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6D7A"/>
    <w:pPr>
      <w:spacing w:line="240" w:lineRule="auto"/>
    </w:pPr>
    <w:rPr>
      <w:b/>
      <w:bCs/>
      <w:sz w:val="18"/>
      <w:szCs w:val="18"/>
    </w:rPr>
  </w:style>
  <w:style w:type="character" w:customStyle="1" w:styleId="Heading1Char">
    <w:name w:val="Heading 1 Char"/>
    <w:basedOn w:val="DefaultParagraphFont"/>
    <w:link w:val="Heading1"/>
    <w:uiPriority w:val="9"/>
    <w:rsid w:val="00382B39"/>
    <w:rPr>
      <w:rFonts w:ascii="TUOS Blake" w:eastAsiaTheme="majorEastAsia" w:hAnsi="TUOS Blake" w:cstheme="majorBidi"/>
      <w:b/>
      <w:bCs/>
      <w:sz w:val="28"/>
      <w:szCs w:val="28"/>
    </w:rPr>
  </w:style>
  <w:style w:type="paragraph" w:styleId="NoSpacing">
    <w:name w:val="No Spacing"/>
    <w:link w:val="NoSpacingChar"/>
    <w:uiPriority w:val="1"/>
    <w:qFormat/>
    <w:rsid w:val="00382B39"/>
    <w:pPr>
      <w:spacing w:after="0" w:line="240" w:lineRule="auto"/>
      <w:jc w:val="both"/>
    </w:pPr>
    <w:rPr>
      <w:rFonts w:ascii="TUOS Blake" w:hAnsi="TUOS Blake"/>
    </w:rPr>
  </w:style>
  <w:style w:type="character" w:customStyle="1" w:styleId="Heading2Char">
    <w:name w:val="Heading 2 Char"/>
    <w:basedOn w:val="DefaultParagraphFont"/>
    <w:link w:val="Heading2"/>
    <w:uiPriority w:val="9"/>
    <w:rsid w:val="00382B39"/>
    <w:rPr>
      <w:rFonts w:ascii="TUOS Blake" w:eastAsiaTheme="majorEastAsia" w:hAnsi="TUOS Blake" w:cstheme="majorBidi"/>
      <w:b/>
      <w:bCs/>
      <w:sz w:val="26"/>
      <w:szCs w:val="26"/>
    </w:rPr>
  </w:style>
  <w:style w:type="paragraph" w:customStyle="1" w:styleId="Numberedlist">
    <w:name w:val="Numbered list"/>
    <w:basedOn w:val="Normal"/>
    <w:link w:val="NumberedlistChar"/>
    <w:qFormat/>
    <w:rsid w:val="00382B39"/>
    <w:pPr>
      <w:ind w:left="720" w:hanging="360"/>
      <w:jc w:val="both"/>
    </w:pPr>
  </w:style>
  <w:style w:type="character" w:customStyle="1" w:styleId="NumberedlistChar">
    <w:name w:val="Numbered list Char"/>
    <w:basedOn w:val="DefaultParagraphFont"/>
    <w:link w:val="Numberedlist"/>
    <w:rsid w:val="00382B39"/>
  </w:style>
  <w:style w:type="character" w:customStyle="1" w:styleId="Heading3Char">
    <w:name w:val="Heading 3 Char"/>
    <w:basedOn w:val="DefaultParagraphFont"/>
    <w:link w:val="Heading3"/>
    <w:uiPriority w:val="9"/>
    <w:rsid w:val="00C2221B"/>
    <w:rPr>
      <w:rFonts w:ascii="TUOS Blake" w:eastAsiaTheme="majorEastAsia" w:hAnsi="TUOS Blake" w:cstheme="majorBidi"/>
      <w:b/>
      <w:bCs/>
    </w:rPr>
  </w:style>
  <w:style w:type="character" w:customStyle="1" w:styleId="NoSpacingChar">
    <w:name w:val="No Spacing Char"/>
    <w:basedOn w:val="DefaultParagraphFont"/>
    <w:link w:val="NoSpacing"/>
    <w:uiPriority w:val="1"/>
    <w:rsid w:val="00382B39"/>
    <w:rPr>
      <w:rFonts w:ascii="TUOS Blake" w:hAnsi="TUOS Blake"/>
    </w:rPr>
  </w:style>
  <w:style w:type="table" w:styleId="TableGrid">
    <w:name w:val="Table Grid"/>
    <w:basedOn w:val="TableNormal"/>
    <w:uiPriority w:val="59"/>
    <w:rsid w:val="00AF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611"/>
    <w:pPr>
      <w:ind w:left="720"/>
      <w:contextualSpacing/>
    </w:pPr>
  </w:style>
  <w:style w:type="character" w:styleId="PlaceholderText">
    <w:name w:val="Placeholder Text"/>
    <w:basedOn w:val="DefaultParagraphFont"/>
    <w:uiPriority w:val="99"/>
    <w:semiHidden/>
    <w:rsid w:val="00AF3611"/>
    <w:rPr>
      <w:color w:val="808080"/>
    </w:rPr>
  </w:style>
  <w:style w:type="paragraph" w:styleId="BalloonText">
    <w:name w:val="Balloon Text"/>
    <w:basedOn w:val="Normal"/>
    <w:link w:val="BalloonTextChar"/>
    <w:uiPriority w:val="99"/>
    <w:semiHidden/>
    <w:unhideWhenUsed/>
    <w:rsid w:val="00AF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11"/>
    <w:rPr>
      <w:rFonts w:ascii="Tahoma" w:hAnsi="Tahoma" w:cs="Tahoma"/>
      <w:sz w:val="16"/>
      <w:szCs w:val="16"/>
    </w:rPr>
  </w:style>
  <w:style w:type="character" w:styleId="CommentReference">
    <w:name w:val="annotation reference"/>
    <w:basedOn w:val="DefaultParagraphFont"/>
    <w:uiPriority w:val="99"/>
    <w:semiHidden/>
    <w:unhideWhenUsed/>
    <w:rsid w:val="00AF3611"/>
    <w:rPr>
      <w:sz w:val="16"/>
      <w:szCs w:val="16"/>
    </w:rPr>
  </w:style>
  <w:style w:type="paragraph" w:styleId="CommentText">
    <w:name w:val="annotation text"/>
    <w:basedOn w:val="Normal"/>
    <w:link w:val="CommentTextChar"/>
    <w:uiPriority w:val="99"/>
    <w:unhideWhenUsed/>
    <w:rsid w:val="00AF3611"/>
    <w:pPr>
      <w:spacing w:line="240" w:lineRule="auto"/>
    </w:pPr>
    <w:rPr>
      <w:sz w:val="20"/>
      <w:szCs w:val="20"/>
    </w:rPr>
  </w:style>
  <w:style w:type="character" w:customStyle="1" w:styleId="CommentTextChar">
    <w:name w:val="Comment Text Char"/>
    <w:basedOn w:val="DefaultParagraphFont"/>
    <w:link w:val="CommentText"/>
    <w:uiPriority w:val="99"/>
    <w:rsid w:val="00AF3611"/>
    <w:rPr>
      <w:sz w:val="20"/>
      <w:szCs w:val="20"/>
    </w:rPr>
  </w:style>
  <w:style w:type="paragraph" w:styleId="CommentSubject">
    <w:name w:val="annotation subject"/>
    <w:basedOn w:val="CommentText"/>
    <w:next w:val="CommentText"/>
    <w:link w:val="CommentSubjectChar"/>
    <w:uiPriority w:val="99"/>
    <w:semiHidden/>
    <w:unhideWhenUsed/>
    <w:rsid w:val="00AF3611"/>
    <w:rPr>
      <w:b/>
      <w:bCs/>
    </w:rPr>
  </w:style>
  <w:style w:type="character" w:customStyle="1" w:styleId="CommentSubjectChar">
    <w:name w:val="Comment Subject Char"/>
    <w:basedOn w:val="CommentTextChar"/>
    <w:link w:val="CommentSubject"/>
    <w:uiPriority w:val="99"/>
    <w:semiHidden/>
    <w:rsid w:val="00AF3611"/>
    <w:rPr>
      <w:b/>
      <w:bCs/>
      <w:sz w:val="20"/>
      <w:szCs w:val="20"/>
    </w:rPr>
  </w:style>
  <w:style w:type="paragraph" w:styleId="TOC1">
    <w:name w:val="toc 1"/>
    <w:basedOn w:val="Normal"/>
    <w:next w:val="Normal"/>
    <w:autoRedefine/>
    <w:uiPriority w:val="39"/>
    <w:unhideWhenUsed/>
    <w:rsid w:val="00AF3611"/>
    <w:pPr>
      <w:spacing w:after="100"/>
    </w:pPr>
  </w:style>
  <w:style w:type="paragraph" w:styleId="TOC2">
    <w:name w:val="toc 2"/>
    <w:basedOn w:val="Normal"/>
    <w:next w:val="Normal"/>
    <w:autoRedefine/>
    <w:uiPriority w:val="39"/>
    <w:unhideWhenUsed/>
    <w:rsid w:val="00AF3611"/>
    <w:pPr>
      <w:spacing w:after="100"/>
      <w:ind w:left="220"/>
    </w:pPr>
  </w:style>
  <w:style w:type="paragraph" w:styleId="TOC3">
    <w:name w:val="toc 3"/>
    <w:basedOn w:val="Normal"/>
    <w:next w:val="Normal"/>
    <w:autoRedefine/>
    <w:uiPriority w:val="39"/>
    <w:unhideWhenUsed/>
    <w:rsid w:val="00AF3611"/>
    <w:pPr>
      <w:spacing w:after="100"/>
      <w:ind w:left="440"/>
    </w:pPr>
  </w:style>
  <w:style w:type="character" w:styleId="Hyperlink">
    <w:name w:val="Hyperlink"/>
    <w:basedOn w:val="DefaultParagraphFont"/>
    <w:uiPriority w:val="99"/>
    <w:unhideWhenUsed/>
    <w:rsid w:val="00AF3611"/>
    <w:rPr>
      <w:color w:val="0000FF" w:themeColor="hyperlink"/>
      <w:u w:val="single"/>
    </w:rPr>
  </w:style>
  <w:style w:type="paragraph" w:styleId="Header">
    <w:name w:val="header"/>
    <w:basedOn w:val="Normal"/>
    <w:link w:val="HeaderChar"/>
    <w:uiPriority w:val="99"/>
    <w:unhideWhenUsed/>
    <w:rsid w:val="00FE0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52E"/>
  </w:style>
  <w:style w:type="paragraph" w:styleId="Footer">
    <w:name w:val="footer"/>
    <w:basedOn w:val="Normal"/>
    <w:link w:val="FooterChar"/>
    <w:uiPriority w:val="99"/>
    <w:unhideWhenUsed/>
    <w:rsid w:val="00FE0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52E"/>
  </w:style>
  <w:style w:type="character" w:styleId="FollowedHyperlink">
    <w:name w:val="FollowedHyperlink"/>
    <w:basedOn w:val="DefaultParagraphFont"/>
    <w:uiPriority w:val="99"/>
    <w:semiHidden/>
    <w:unhideWhenUsed/>
    <w:rsid w:val="00662E6C"/>
    <w:rPr>
      <w:color w:val="800080" w:themeColor="followedHyperlink"/>
      <w:u w:val="single"/>
    </w:rPr>
  </w:style>
  <w:style w:type="paragraph" w:styleId="HTMLPreformatted">
    <w:name w:val="HTML Preformatted"/>
    <w:basedOn w:val="Normal"/>
    <w:link w:val="HTMLPreformattedChar"/>
    <w:uiPriority w:val="99"/>
    <w:semiHidden/>
    <w:unhideWhenUsed/>
    <w:rsid w:val="00D1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6A0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2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cisionaid.ohri.ca/docs/develop/User_Manuals/UM_Regret_Scale.pdf"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B1FC1-5835-42DB-931E-3C4DAF6C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19</Pages>
  <Words>6923</Words>
  <Characters>39462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cm1ara</dc:creator>
  <cp:lastModifiedBy>User</cp:lastModifiedBy>
  <cp:revision>14</cp:revision>
  <cp:lastPrinted>2015-08-20T09:17:00Z</cp:lastPrinted>
  <dcterms:created xsi:type="dcterms:W3CDTF">2016-02-19T17:34:00Z</dcterms:created>
  <dcterms:modified xsi:type="dcterms:W3CDTF">2017-02-02T14:09:00Z</dcterms:modified>
</cp:coreProperties>
</file>