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8C5DE" w14:textId="77777777" w:rsidR="0006066A" w:rsidRDefault="001F2EF5" w:rsidP="0098119A">
      <w:pPr>
        <w:pStyle w:val="NoSpacing"/>
        <w:pBdr>
          <w:top w:val="single" w:sz="4" w:space="1" w:color="auto"/>
          <w:left w:val="single" w:sz="4" w:space="4" w:color="auto"/>
          <w:bottom w:val="single" w:sz="4" w:space="1" w:color="auto"/>
          <w:right w:val="single" w:sz="4" w:space="4" w:color="auto"/>
        </w:pBdr>
      </w:pPr>
      <w:r>
        <w:rPr>
          <w:noProof/>
          <w:lang w:eastAsia="en-GB"/>
        </w:rPr>
        <w:drawing>
          <wp:inline distT="0" distB="0" distL="0" distR="0" wp14:anchorId="3066201D" wp14:editId="58EAD6A5">
            <wp:extent cx="1504050" cy="667909"/>
            <wp:effectExtent l="0" t="0" r="1270" b="0"/>
            <wp:docPr id="7" name="Picture 7" descr="http://www.medsoc.net/img/logo_un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edsoc.net/img/logo_uni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4148" cy="667952"/>
                    </a:xfrm>
                    <a:prstGeom prst="rect">
                      <a:avLst/>
                    </a:prstGeom>
                    <a:noFill/>
                    <a:ln>
                      <a:noFill/>
                    </a:ln>
                  </pic:spPr>
                </pic:pic>
              </a:graphicData>
            </a:graphic>
          </wp:inline>
        </w:drawing>
      </w:r>
      <w:r>
        <w:t xml:space="preserve">        </w:t>
      </w:r>
      <w:r w:rsidR="0098119A">
        <w:t xml:space="preserve"> </w:t>
      </w:r>
      <w:r w:rsidR="0098119A">
        <w:rPr>
          <w:noProof/>
          <w:lang w:eastAsia="en-GB"/>
        </w:rPr>
        <w:drawing>
          <wp:inline distT="0" distB="0" distL="0" distR="0" wp14:anchorId="4439572D" wp14:editId="66D22E04">
            <wp:extent cx="1630045" cy="56451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045" cy="564515"/>
                    </a:xfrm>
                    <a:prstGeom prst="rect">
                      <a:avLst/>
                    </a:prstGeom>
                    <a:noFill/>
                    <a:ln>
                      <a:noFill/>
                    </a:ln>
                  </pic:spPr>
                </pic:pic>
              </a:graphicData>
            </a:graphic>
          </wp:inline>
        </w:drawing>
      </w:r>
      <w:r>
        <w:t xml:space="preserve">       </w:t>
      </w:r>
      <w:r w:rsidR="0098119A">
        <w:rPr>
          <w:noProof/>
          <w:lang w:eastAsia="en-GB"/>
        </w:rPr>
        <w:drawing>
          <wp:inline distT="0" distB="0" distL="0" distR="0" wp14:anchorId="283C3309" wp14:editId="287EA31B">
            <wp:extent cx="1900555" cy="826770"/>
            <wp:effectExtent l="0" t="0" r="4445" b="0"/>
            <wp:docPr id="6" name="Picture 6" descr="http://research.shu.ac.uk/podium/images/corp-clients-s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esearch.shu.ac.uk/podium/images/corp-clients-sh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555" cy="826770"/>
                    </a:xfrm>
                    <a:prstGeom prst="rect">
                      <a:avLst/>
                    </a:prstGeom>
                    <a:noFill/>
                    <a:ln>
                      <a:noFill/>
                    </a:ln>
                  </pic:spPr>
                </pic:pic>
              </a:graphicData>
            </a:graphic>
          </wp:inline>
        </w:drawing>
      </w:r>
      <w:r w:rsidR="0098119A">
        <w:rPr>
          <w:noProof/>
          <w:lang w:eastAsia="en-GB"/>
        </w:rPr>
        <w:t xml:space="preserve">     </w:t>
      </w:r>
    </w:p>
    <w:p w14:paraId="4DEB9F74" w14:textId="77777777" w:rsidR="0098119A" w:rsidRDefault="0098119A" w:rsidP="0098119A">
      <w:pPr>
        <w:pStyle w:val="NoSpacing"/>
      </w:pPr>
    </w:p>
    <w:p w14:paraId="6350FBC2" w14:textId="77777777" w:rsidR="0098119A" w:rsidRPr="00926244" w:rsidRDefault="0098119A" w:rsidP="0098119A">
      <w:pPr>
        <w:pStyle w:val="NoSpacing"/>
      </w:pPr>
    </w:p>
    <w:p w14:paraId="34D71A6B" w14:textId="77777777" w:rsidR="0098119A" w:rsidRDefault="0098119A" w:rsidP="0098119A">
      <w:pPr>
        <w:pStyle w:val="NoSpacing"/>
        <w:pBdr>
          <w:top w:val="single" w:sz="4" w:space="1" w:color="auto"/>
          <w:left w:val="single" w:sz="4" w:space="4" w:color="auto"/>
          <w:bottom w:val="single" w:sz="4" w:space="1" w:color="auto"/>
          <w:right w:val="single" w:sz="4" w:space="4" w:color="auto"/>
        </w:pBdr>
        <w:jc w:val="center"/>
        <w:rPr>
          <w:b/>
        </w:rPr>
      </w:pPr>
    </w:p>
    <w:p w14:paraId="3B1D45A6" w14:textId="77777777" w:rsidR="0006066A" w:rsidRPr="00926244" w:rsidRDefault="0006066A" w:rsidP="0098119A">
      <w:pPr>
        <w:pStyle w:val="NoSpacing"/>
        <w:pBdr>
          <w:top w:val="single" w:sz="4" w:space="1" w:color="auto"/>
          <w:left w:val="single" w:sz="4" w:space="4" w:color="auto"/>
          <w:bottom w:val="single" w:sz="4" w:space="1" w:color="auto"/>
          <w:right w:val="single" w:sz="4" w:space="4" w:color="auto"/>
        </w:pBdr>
        <w:jc w:val="center"/>
        <w:rPr>
          <w:b/>
        </w:rPr>
      </w:pPr>
      <w:r w:rsidRPr="00926244">
        <w:rPr>
          <w:b/>
        </w:rPr>
        <w:t>Statistical Analysis Plan</w:t>
      </w:r>
    </w:p>
    <w:p w14:paraId="6D05D5C8" w14:textId="5A3BDC88" w:rsidR="0006066A" w:rsidRDefault="0006066A" w:rsidP="0098119A">
      <w:pPr>
        <w:pStyle w:val="NoSpacing"/>
        <w:pBdr>
          <w:top w:val="single" w:sz="4" w:space="1" w:color="auto"/>
          <w:left w:val="single" w:sz="4" w:space="4" w:color="auto"/>
          <w:bottom w:val="single" w:sz="4" w:space="1" w:color="auto"/>
          <w:right w:val="single" w:sz="4" w:space="4" w:color="auto"/>
        </w:pBdr>
        <w:jc w:val="center"/>
        <w:rPr>
          <w:ins w:id="0" w:author="User" w:date="2016-02-15T09:39:00Z"/>
          <w:b/>
        </w:rPr>
      </w:pPr>
      <w:del w:id="1" w:author="User" w:date="2016-10-17T11:42:00Z">
        <w:r w:rsidRPr="00926244" w:rsidDel="004F5DA6">
          <w:rPr>
            <w:b/>
          </w:rPr>
          <w:delText xml:space="preserve">Draft </w:delText>
        </w:r>
      </w:del>
      <w:r w:rsidRPr="00926244">
        <w:rPr>
          <w:b/>
        </w:rPr>
        <w:t xml:space="preserve">Version </w:t>
      </w:r>
      <w:ins w:id="2" w:author="User" w:date="2016-10-17T11:42:00Z">
        <w:r w:rsidR="004F5DA6">
          <w:rPr>
            <w:b/>
          </w:rPr>
          <w:t>1</w:t>
        </w:r>
      </w:ins>
      <w:ins w:id="3" w:author="User" w:date="2016-02-15T09:39:00Z">
        <w:r w:rsidR="00E4774B">
          <w:rPr>
            <w:b/>
          </w:rPr>
          <w:t>.</w:t>
        </w:r>
      </w:ins>
      <w:ins w:id="4" w:author="User" w:date="2017-02-02T09:53:00Z">
        <w:r w:rsidR="00886FF1">
          <w:rPr>
            <w:b/>
          </w:rPr>
          <w:t>1</w:t>
        </w:r>
      </w:ins>
    </w:p>
    <w:p w14:paraId="3A5A390D" w14:textId="1CD90CF9" w:rsidR="005D486D" w:rsidRPr="00886FF1" w:rsidDel="00886FF1" w:rsidRDefault="00886FF1" w:rsidP="0098119A">
      <w:pPr>
        <w:pStyle w:val="NoSpacing"/>
        <w:pBdr>
          <w:top w:val="single" w:sz="4" w:space="1" w:color="auto"/>
          <w:left w:val="single" w:sz="4" w:space="4" w:color="auto"/>
          <w:bottom w:val="single" w:sz="4" w:space="1" w:color="auto"/>
          <w:right w:val="single" w:sz="4" w:space="4" w:color="auto"/>
        </w:pBdr>
        <w:jc w:val="center"/>
        <w:rPr>
          <w:del w:id="5" w:author="User" w:date="2017-02-02T09:54:00Z"/>
          <w:b/>
        </w:rPr>
      </w:pPr>
      <w:ins w:id="6" w:author="User" w:date="2017-02-02T09:54:00Z">
        <w:r w:rsidRPr="00886FF1">
          <w:rPr>
            <w:b/>
            <w:rPrChange w:id="7" w:author="User" w:date="2017-02-02T09:54:00Z">
              <w:rPr/>
            </w:rPrChange>
          </w:rPr>
          <w:t>02</w:t>
        </w:r>
        <w:r w:rsidRPr="00886FF1">
          <w:rPr>
            <w:b/>
            <w:vertAlign w:val="superscript"/>
            <w:rPrChange w:id="8" w:author="User" w:date="2017-02-02T09:54:00Z">
              <w:rPr>
                <w:vertAlign w:val="superscript"/>
              </w:rPr>
            </w:rPrChange>
          </w:rPr>
          <w:t>nd</w:t>
        </w:r>
        <w:r w:rsidRPr="00886FF1">
          <w:rPr>
            <w:b/>
            <w:rPrChange w:id="9" w:author="User" w:date="2017-02-02T09:54:00Z">
              <w:rPr/>
            </w:rPrChange>
          </w:rPr>
          <w:t xml:space="preserve"> February 2017</w:t>
        </w:r>
      </w:ins>
    </w:p>
    <w:p w14:paraId="13E749C1" w14:textId="77777777" w:rsidR="0098119A" w:rsidRPr="00926244" w:rsidRDefault="0098119A" w:rsidP="0098119A">
      <w:pPr>
        <w:pStyle w:val="NoSpacing"/>
        <w:pBdr>
          <w:top w:val="single" w:sz="4" w:space="1" w:color="auto"/>
          <w:left w:val="single" w:sz="4" w:space="4" w:color="auto"/>
          <w:bottom w:val="single" w:sz="4" w:space="1" w:color="auto"/>
          <w:right w:val="single" w:sz="4" w:space="4" w:color="auto"/>
        </w:pBdr>
        <w:jc w:val="center"/>
        <w:rPr>
          <w:b/>
        </w:rPr>
      </w:pPr>
    </w:p>
    <w:p w14:paraId="2B051A66" w14:textId="77777777" w:rsidR="0006066A" w:rsidRPr="00926244" w:rsidRDefault="0006066A" w:rsidP="005229F8">
      <w:pPr>
        <w:jc w:val="both"/>
        <w:rPr>
          <w:rFonts w:ascii="TUOS Blake" w:hAnsi="TUOS Blake"/>
        </w:rPr>
      </w:pPr>
    </w:p>
    <w:p w14:paraId="7DD2981D" w14:textId="77777777" w:rsidR="00ED0AB1" w:rsidRPr="00926244" w:rsidRDefault="00ED0AB1" w:rsidP="005229F8">
      <w:pPr>
        <w:pStyle w:val="NoSpacing"/>
        <w:pBdr>
          <w:top w:val="single" w:sz="4" w:space="1" w:color="auto"/>
          <w:left w:val="single" w:sz="4" w:space="4" w:color="auto"/>
          <w:bottom w:val="single" w:sz="4" w:space="1" w:color="auto"/>
          <w:right w:val="single" w:sz="4" w:space="4" w:color="auto"/>
        </w:pBdr>
        <w:ind w:left="1440" w:hanging="1440"/>
        <w:rPr>
          <w:b/>
        </w:rPr>
      </w:pPr>
      <w:r w:rsidRPr="00926244">
        <w:t>Study Title</w:t>
      </w:r>
      <w:r w:rsidRPr="00926244">
        <w:tab/>
      </w:r>
      <w:r w:rsidRPr="00926244">
        <w:rPr>
          <w:b/>
        </w:rPr>
        <w:t>Bridging the Age G</w:t>
      </w:r>
      <w:r w:rsidR="001C638E">
        <w:rPr>
          <w:b/>
        </w:rPr>
        <w:t>ap</w:t>
      </w:r>
      <w:r w:rsidRPr="00926244">
        <w:rPr>
          <w:b/>
        </w:rPr>
        <w:t xml:space="preserve"> in Breast Cancer: Improving outcomes for older women</w:t>
      </w:r>
      <w:r w:rsidR="00350EE1">
        <w:rPr>
          <w:b/>
        </w:rPr>
        <w:t>. (Cohort study)</w:t>
      </w:r>
    </w:p>
    <w:p w14:paraId="1322814E" w14:textId="77777777" w:rsidR="00ED0AB1" w:rsidRPr="00926244" w:rsidRDefault="00ED0AB1" w:rsidP="005229F8">
      <w:pPr>
        <w:pStyle w:val="NoSpacing"/>
        <w:pBdr>
          <w:top w:val="single" w:sz="4" w:space="1" w:color="auto"/>
          <w:left w:val="single" w:sz="4" w:space="4" w:color="auto"/>
          <w:bottom w:val="single" w:sz="4" w:space="1" w:color="auto"/>
          <w:right w:val="single" w:sz="4" w:space="4" w:color="auto"/>
        </w:pBdr>
        <w:ind w:left="1440" w:hanging="1440"/>
      </w:pPr>
    </w:p>
    <w:p w14:paraId="2DC74F0D" w14:textId="77777777" w:rsidR="00ED0AB1" w:rsidRPr="00926244" w:rsidRDefault="00ED0AB1" w:rsidP="005229F8">
      <w:pPr>
        <w:pStyle w:val="NoSpacing"/>
        <w:pBdr>
          <w:top w:val="single" w:sz="4" w:space="1" w:color="auto"/>
          <w:left w:val="single" w:sz="4" w:space="4" w:color="auto"/>
          <w:bottom w:val="single" w:sz="4" w:space="1" w:color="auto"/>
          <w:right w:val="single" w:sz="4" w:space="4" w:color="auto"/>
        </w:pBdr>
        <w:ind w:left="1440" w:hanging="1440"/>
      </w:pPr>
      <w:r w:rsidRPr="00926244">
        <w:t>Funding body</w:t>
      </w:r>
      <w:r w:rsidRPr="00926244">
        <w:tab/>
      </w:r>
      <w:r w:rsidRPr="00926244">
        <w:rPr>
          <w:b/>
        </w:rPr>
        <w:t>National Institute for Health Research (NIHR) Programme Grant (RP-PG-1209-10071)</w:t>
      </w:r>
      <w:r w:rsidRPr="00926244">
        <w:tab/>
      </w:r>
      <w:r w:rsidRPr="00926244">
        <w:tab/>
      </w:r>
    </w:p>
    <w:p w14:paraId="523064A9" w14:textId="77777777" w:rsidR="00AE6C03" w:rsidRPr="00926244" w:rsidRDefault="00AE6C03" w:rsidP="005229F8">
      <w:pPr>
        <w:pStyle w:val="NoSpacing"/>
        <w:pBdr>
          <w:top w:val="single" w:sz="4" w:space="1" w:color="auto"/>
          <w:left w:val="single" w:sz="4" w:space="4" w:color="auto"/>
          <w:bottom w:val="single" w:sz="4" w:space="1" w:color="auto"/>
          <w:right w:val="single" w:sz="4" w:space="4" w:color="auto"/>
        </w:pBdr>
        <w:ind w:left="1440" w:hanging="1440"/>
      </w:pPr>
    </w:p>
    <w:p w14:paraId="2592976A" w14:textId="77777777" w:rsidR="00AE6C03" w:rsidRPr="00926244" w:rsidRDefault="00AE6C03" w:rsidP="005229F8">
      <w:pPr>
        <w:pStyle w:val="NoSpacing"/>
        <w:pBdr>
          <w:top w:val="single" w:sz="4" w:space="1" w:color="auto"/>
          <w:left w:val="single" w:sz="4" w:space="4" w:color="auto"/>
          <w:bottom w:val="single" w:sz="4" w:space="1" w:color="auto"/>
          <w:right w:val="single" w:sz="4" w:space="4" w:color="auto"/>
        </w:pBdr>
        <w:ind w:left="1440" w:hanging="1440"/>
        <w:rPr>
          <w:b/>
        </w:rPr>
      </w:pPr>
      <w:r w:rsidRPr="00926244">
        <w:t>Sponsor</w:t>
      </w:r>
      <w:r w:rsidRPr="00926244">
        <w:tab/>
      </w:r>
      <w:r w:rsidRPr="00926244">
        <w:rPr>
          <w:b/>
        </w:rPr>
        <w:t>Sheffield Teaching Hospitals NHS Foundation Trust</w:t>
      </w:r>
    </w:p>
    <w:p w14:paraId="03C78631" w14:textId="77777777" w:rsidR="00ED0AB1" w:rsidRPr="00926244" w:rsidRDefault="00ED0AB1" w:rsidP="005229F8">
      <w:pPr>
        <w:jc w:val="both"/>
        <w:rPr>
          <w:rFonts w:ascii="TUOS Blake" w:hAnsi="TUOS Blake"/>
        </w:rPr>
      </w:pPr>
    </w:p>
    <w:p w14:paraId="1873C09F" w14:textId="77777777" w:rsidR="00AE6C03" w:rsidRPr="00926244" w:rsidRDefault="00AE6C03" w:rsidP="005229F8">
      <w:pPr>
        <w:pStyle w:val="NoSpacing"/>
        <w:pBdr>
          <w:top w:val="single" w:sz="4" w:space="1" w:color="auto"/>
          <w:left w:val="single" w:sz="4" w:space="4" w:color="auto"/>
          <w:bottom w:val="single" w:sz="4" w:space="1" w:color="auto"/>
          <w:right w:val="single" w:sz="4" w:space="4" w:color="auto"/>
        </w:pBdr>
      </w:pPr>
      <w:r w:rsidRPr="00926244">
        <w:t xml:space="preserve">Authored by </w:t>
      </w:r>
      <w:r w:rsidRPr="00926244">
        <w:tab/>
      </w:r>
    </w:p>
    <w:p w14:paraId="2BB15DCB" w14:textId="77777777" w:rsidR="00AE6C03" w:rsidRPr="00926244" w:rsidRDefault="00AE6C03" w:rsidP="005229F8">
      <w:pPr>
        <w:pStyle w:val="NoSpacing"/>
        <w:pBdr>
          <w:top w:val="single" w:sz="4" w:space="1" w:color="auto"/>
          <w:left w:val="single" w:sz="4" w:space="4" w:color="auto"/>
          <w:bottom w:val="single" w:sz="4" w:space="1" w:color="auto"/>
          <w:right w:val="single" w:sz="4" w:space="4" w:color="auto"/>
        </w:pBdr>
      </w:pPr>
    </w:p>
    <w:p w14:paraId="4E67F9E8" w14:textId="77777777" w:rsidR="00AE6C03" w:rsidRPr="00926244" w:rsidRDefault="00AE6C03" w:rsidP="005229F8">
      <w:pPr>
        <w:pStyle w:val="NoSpacing"/>
        <w:pBdr>
          <w:top w:val="single" w:sz="4" w:space="1" w:color="auto"/>
          <w:left w:val="single" w:sz="4" w:space="4" w:color="auto"/>
          <w:bottom w:val="single" w:sz="4" w:space="1" w:color="auto"/>
          <w:right w:val="single" w:sz="4" w:space="4" w:color="auto"/>
        </w:pBdr>
        <w:ind w:firstLine="720"/>
      </w:pPr>
      <w:r w:rsidRPr="00926244">
        <w:t>____________________________</w:t>
      </w:r>
      <w:r w:rsidRPr="00926244">
        <w:tab/>
        <w:t>__/__/__</w:t>
      </w:r>
    </w:p>
    <w:p w14:paraId="39254190" w14:textId="77777777" w:rsidR="005D486D" w:rsidRDefault="00F30048" w:rsidP="005229F8">
      <w:pPr>
        <w:pStyle w:val="NoSpacing"/>
        <w:pBdr>
          <w:top w:val="single" w:sz="4" w:space="1" w:color="auto"/>
          <w:left w:val="single" w:sz="4" w:space="4" w:color="auto"/>
          <w:bottom w:val="single" w:sz="4" w:space="1" w:color="auto"/>
          <w:right w:val="single" w:sz="4" w:space="4" w:color="auto"/>
        </w:pBdr>
        <w:ind w:firstLine="720"/>
        <w:rPr>
          <w:i/>
        </w:rPr>
      </w:pPr>
      <w:r>
        <w:rPr>
          <w:i/>
        </w:rPr>
        <w:t xml:space="preserve">Oscar </w:t>
      </w:r>
      <w:proofErr w:type="spellStart"/>
      <w:r>
        <w:rPr>
          <w:i/>
        </w:rPr>
        <w:t>Bortolami</w:t>
      </w:r>
      <w:proofErr w:type="spellEnd"/>
    </w:p>
    <w:p w14:paraId="244C94D4" w14:textId="65511245" w:rsidR="004958BF" w:rsidRPr="00926244" w:rsidRDefault="004958BF" w:rsidP="005229F8">
      <w:pPr>
        <w:pStyle w:val="NoSpacing"/>
        <w:pBdr>
          <w:top w:val="single" w:sz="4" w:space="1" w:color="auto"/>
          <w:left w:val="single" w:sz="4" w:space="4" w:color="auto"/>
          <w:bottom w:val="single" w:sz="4" w:space="1" w:color="auto"/>
          <w:right w:val="single" w:sz="4" w:space="4" w:color="auto"/>
        </w:pBdr>
        <w:ind w:firstLine="720"/>
        <w:rPr>
          <w:i/>
        </w:rPr>
      </w:pPr>
      <w:r w:rsidRPr="00926244">
        <w:rPr>
          <w:i/>
        </w:rPr>
        <w:t>Statistician</w:t>
      </w:r>
    </w:p>
    <w:p w14:paraId="28F63C91" w14:textId="2555C2B4" w:rsidR="004958BF" w:rsidRPr="00926244" w:rsidRDefault="00B66425" w:rsidP="005229F8">
      <w:pPr>
        <w:pStyle w:val="NoSpacing"/>
        <w:pBdr>
          <w:top w:val="single" w:sz="4" w:space="1" w:color="auto"/>
          <w:left w:val="single" w:sz="4" w:space="4" w:color="auto"/>
          <w:bottom w:val="single" w:sz="4" w:space="1" w:color="auto"/>
          <w:right w:val="single" w:sz="4" w:space="4" w:color="auto"/>
        </w:pBdr>
        <w:ind w:firstLine="720"/>
        <w:rPr>
          <w:i/>
        </w:rPr>
      </w:pPr>
      <w:proofErr w:type="gramStart"/>
      <w:r w:rsidRPr="00926244">
        <w:rPr>
          <w:i/>
        </w:rPr>
        <w:t>ScHARR</w:t>
      </w:r>
      <w:r w:rsidR="00E4774B">
        <w:rPr>
          <w:i/>
        </w:rPr>
        <w:t>.</w:t>
      </w:r>
      <w:proofErr w:type="gramEnd"/>
      <w:r w:rsidRPr="00926244" w:rsidDel="00B66425">
        <w:rPr>
          <w:i/>
        </w:rPr>
        <w:t xml:space="preserve"> </w:t>
      </w:r>
      <w:r w:rsidR="004958BF" w:rsidRPr="00926244">
        <w:rPr>
          <w:i/>
        </w:rPr>
        <w:t>University of Sheffield</w:t>
      </w:r>
    </w:p>
    <w:p w14:paraId="097E5F52" w14:textId="77777777" w:rsidR="004958BF" w:rsidRPr="00926244" w:rsidRDefault="004958BF" w:rsidP="005229F8">
      <w:pPr>
        <w:pStyle w:val="NoSpacing"/>
        <w:pBdr>
          <w:top w:val="single" w:sz="4" w:space="1" w:color="auto"/>
          <w:left w:val="single" w:sz="4" w:space="4" w:color="auto"/>
          <w:bottom w:val="single" w:sz="4" w:space="1" w:color="auto"/>
          <w:right w:val="single" w:sz="4" w:space="4" w:color="auto"/>
        </w:pBdr>
        <w:ind w:firstLine="720"/>
        <w:rPr>
          <w:i/>
        </w:rPr>
      </w:pPr>
    </w:p>
    <w:p w14:paraId="501B7BB2" w14:textId="77777777" w:rsidR="004958BF" w:rsidRPr="00926244" w:rsidRDefault="004958BF" w:rsidP="005229F8">
      <w:pPr>
        <w:pStyle w:val="NoSpacing"/>
        <w:pBdr>
          <w:top w:val="single" w:sz="4" w:space="1" w:color="auto"/>
          <w:left w:val="single" w:sz="4" w:space="4" w:color="auto"/>
          <w:bottom w:val="single" w:sz="4" w:space="1" w:color="auto"/>
          <w:right w:val="single" w:sz="4" w:space="4" w:color="auto"/>
        </w:pBdr>
      </w:pPr>
      <w:r w:rsidRPr="00926244">
        <w:t>Approved by</w:t>
      </w:r>
    </w:p>
    <w:p w14:paraId="49652A43" w14:textId="77777777" w:rsidR="004958BF" w:rsidRPr="00926244" w:rsidRDefault="004958BF" w:rsidP="005229F8">
      <w:pPr>
        <w:pStyle w:val="NoSpacing"/>
        <w:pBdr>
          <w:top w:val="single" w:sz="4" w:space="1" w:color="auto"/>
          <w:left w:val="single" w:sz="4" w:space="4" w:color="auto"/>
          <w:bottom w:val="single" w:sz="4" w:space="1" w:color="auto"/>
          <w:right w:val="single" w:sz="4" w:space="4" w:color="auto"/>
        </w:pBdr>
      </w:pPr>
    </w:p>
    <w:p w14:paraId="49133AEF" w14:textId="77777777" w:rsidR="004958BF" w:rsidRPr="00926244" w:rsidRDefault="004958BF" w:rsidP="005229F8">
      <w:pPr>
        <w:pStyle w:val="NoSpacing"/>
        <w:pBdr>
          <w:top w:val="single" w:sz="4" w:space="1" w:color="auto"/>
          <w:left w:val="single" w:sz="4" w:space="4" w:color="auto"/>
          <w:bottom w:val="single" w:sz="4" w:space="1" w:color="auto"/>
          <w:right w:val="single" w:sz="4" w:space="4" w:color="auto"/>
        </w:pBdr>
        <w:ind w:firstLine="720"/>
      </w:pPr>
      <w:r w:rsidRPr="00926244">
        <w:t>____________________________</w:t>
      </w:r>
      <w:r w:rsidRPr="00926244">
        <w:tab/>
        <w:t>__/__/__</w:t>
      </w:r>
    </w:p>
    <w:p w14:paraId="01C8C090" w14:textId="77777777" w:rsidR="004958BF" w:rsidRPr="00926244" w:rsidRDefault="004958BF" w:rsidP="005229F8">
      <w:pPr>
        <w:pStyle w:val="NoSpacing"/>
        <w:pBdr>
          <w:top w:val="single" w:sz="4" w:space="1" w:color="auto"/>
          <w:left w:val="single" w:sz="4" w:space="4" w:color="auto"/>
          <w:bottom w:val="single" w:sz="4" w:space="1" w:color="auto"/>
          <w:right w:val="single" w:sz="4" w:space="4" w:color="auto"/>
        </w:pBdr>
        <w:ind w:firstLine="720"/>
        <w:rPr>
          <w:i/>
        </w:rPr>
      </w:pPr>
      <w:r w:rsidRPr="00926244">
        <w:rPr>
          <w:i/>
        </w:rPr>
        <w:t>Stephen Walters</w:t>
      </w:r>
    </w:p>
    <w:p w14:paraId="0D9010B5" w14:textId="77777777" w:rsidR="004958BF" w:rsidRPr="00926244" w:rsidRDefault="004958BF" w:rsidP="005229F8">
      <w:pPr>
        <w:pStyle w:val="NoSpacing"/>
        <w:pBdr>
          <w:top w:val="single" w:sz="4" w:space="1" w:color="auto"/>
          <w:left w:val="single" w:sz="4" w:space="4" w:color="auto"/>
          <w:bottom w:val="single" w:sz="4" w:space="1" w:color="auto"/>
          <w:right w:val="single" w:sz="4" w:space="4" w:color="auto"/>
        </w:pBdr>
        <w:ind w:firstLine="720"/>
        <w:rPr>
          <w:i/>
        </w:rPr>
      </w:pPr>
      <w:r w:rsidRPr="00926244">
        <w:rPr>
          <w:i/>
        </w:rPr>
        <w:t>Professor of Medical Statistics and Clinical Trials</w:t>
      </w:r>
    </w:p>
    <w:p w14:paraId="6ADDB2AA" w14:textId="77777777" w:rsidR="004958BF" w:rsidRDefault="004958BF" w:rsidP="005229F8">
      <w:pPr>
        <w:pStyle w:val="NoSpacing"/>
        <w:pBdr>
          <w:top w:val="single" w:sz="4" w:space="1" w:color="auto"/>
          <w:left w:val="single" w:sz="4" w:space="4" w:color="auto"/>
          <w:bottom w:val="single" w:sz="4" w:space="1" w:color="auto"/>
          <w:right w:val="single" w:sz="4" w:space="4" w:color="auto"/>
        </w:pBdr>
        <w:ind w:firstLine="720"/>
        <w:rPr>
          <w:i/>
        </w:rPr>
      </w:pPr>
      <w:proofErr w:type="spellStart"/>
      <w:r w:rsidRPr="00926244">
        <w:rPr>
          <w:i/>
        </w:rPr>
        <w:t>ScHARR</w:t>
      </w:r>
      <w:proofErr w:type="spellEnd"/>
      <w:r w:rsidRPr="00926244">
        <w:rPr>
          <w:i/>
        </w:rPr>
        <w:t>, University of Sheffield</w:t>
      </w:r>
    </w:p>
    <w:p w14:paraId="561C1C77" w14:textId="77777777" w:rsidR="00B55C42" w:rsidRDefault="00B55C42" w:rsidP="005229F8">
      <w:pPr>
        <w:pStyle w:val="NoSpacing"/>
        <w:pBdr>
          <w:top w:val="single" w:sz="4" w:space="1" w:color="auto"/>
          <w:left w:val="single" w:sz="4" w:space="4" w:color="auto"/>
          <w:bottom w:val="single" w:sz="4" w:space="1" w:color="auto"/>
          <w:right w:val="single" w:sz="4" w:space="4" w:color="auto"/>
        </w:pBdr>
        <w:ind w:firstLine="720"/>
        <w:rPr>
          <w:i/>
        </w:rPr>
      </w:pPr>
    </w:p>
    <w:p w14:paraId="0F7CF30D" w14:textId="63D9247D" w:rsidR="00B55C42" w:rsidRPr="00926244" w:rsidRDefault="00B55C42" w:rsidP="00B55C42">
      <w:pPr>
        <w:pStyle w:val="NoSpacing"/>
        <w:pBdr>
          <w:top w:val="single" w:sz="4" w:space="1" w:color="auto"/>
          <w:left w:val="single" w:sz="4" w:space="4" w:color="auto"/>
          <w:bottom w:val="single" w:sz="4" w:space="1" w:color="auto"/>
          <w:right w:val="single" w:sz="4" w:space="4" w:color="auto"/>
        </w:pBdr>
        <w:ind w:firstLine="720"/>
      </w:pPr>
      <w:r w:rsidRPr="00926244">
        <w:t>___</w:t>
      </w:r>
      <w:ins w:id="10" w:author="lynda wyld" w:date="2016-10-10T16:10:00Z">
        <w:r w:rsidR="00721CD5">
          <w:rPr>
            <w:noProof/>
            <w:lang w:eastAsia="en-GB"/>
          </w:rPr>
          <w:drawing>
            <wp:inline distT="0" distB="0" distL="0" distR="0" wp14:anchorId="76DBB2E5" wp14:editId="0DEF77A1">
              <wp:extent cx="704850" cy="421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yldsi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3921" cy="426587"/>
                      </a:xfrm>
                      <a:prstGeom prst="rect">
                        <a:avLst/>
                      </a:prstGeom>
                    </pic:spPr>
                  </pic:pic>
                </a:graphicData>
              </a:graphic>
            </wp:inline>
          </w:drawing>
        </w:r>
      </w:ins>
      <w:r w:rsidRPr="00926244">
        <w:t>_________________________</w:t>
      </w:r>
      <w:r w:rsidRPr="00926244">
        <w:tab/>
        <w:t>_</w:t>
      </w:r>
      <w:ins w:id="11" w:author="lynda wyld" w:date="2016-10-10T16:10:00Z">
        <w:r w:rsidR="00721CD5">
          <w:t>10</w:t>
        </w:r>
      </w:ins>
      <w:r w:rsidRPr="00926244">
        <w:t>_/</w:t>
      </w:r>
      <w:ins w:id="12" w:author="lynda wyld" w:date="2016-10-10T16:10:00Z">
        <w:r w:rsidR="00721CD5">
          <w:t>10</w:t>
        </w:r>
      </w:ins>
      <w:del w:id="13" w:author="lynda wyld" w:date="2016-10-10T16:10:00Z">
        <w:r w:rsidRPr="00926244" w:rsidDel="00721CD5">
          <w:delText>_</w:delText>
        </w:r>
      </w:del>
      <w:r w:rsidRPr="00926244">
        <w:t>_/</w:t>
      </w:r>
      <w:ins w:id="14" w:author="lynda wyld" w:date="2016-10-10T16:10:00Z">
        <w:r w:rsidR="00721CD5">
          <w:t>16</w:t>
        </w:r>
      </w:ins>
      <w:r w:rsidRPr="00926244">
        <w:t>__</w:t>
      </w:r>
    </w:p>
    <w:p w14:paraId="4784E9D4" w14:textId="77777777" w:rsidR="00B55C42" w:rsidRDefault="00B55C42" w:rsidP="00B55C42">
      <w:pPr>
        <w:pStyle w:val="NoSpacing"/>
        <w:pBdr>
          <w:top w:val="single" w:sz="4" w:space="1" w:color="auto"/>
          <w:left w:val="single" w:sz="4" w:space="4" w:color="auto"/>
          <w:bottom w:val="single" w:sz="4" w:space="1" w:color="auto"/>
          <w:right w:val="single" w:sz="4" w:space="4" w:color="auto"/>
        </w:pBdr>
        <w:ind w:firstLine="720"/>
        <w:rPr>
          <w:i/>
        </w:rPr>
      </w:pPr>
      <w:r>
        <w:rPr>
          <w:i/>
        </w:rPr>
        <w:t xml:space="preserve">Lynda </w:t>
      </w:r>
      <w:proofErr w:type="spellStart"/>
      <w:r>
        <w:rPr>
          <w:i/>
        </w:rPr>
        <w:t>Wyld</w:t>
      </w:r>
      <w:proofErr w:type="spellEnd"/>
    </w:p>
    <w:p w14:paraId="510B3505" w14:textId="7F92F2E4" w:rsidR="00B55C42" w:rsidRDefault="00F30048" w:rsidP="00B55C42">
      <w:pPr>
        <w:pStyle w:val="NoSpacing"/>
        <w:pBdr>
          <w:top w:val="single" w:sz="4" w:space="1" w:color="auto"/>
          <w:left w:val="single" w:sz="4" w:space="4" w:color="auto"/>
          <w:bottom w:val="single" w:sz="4" w:space="1" w:color="auto"/>
          <w:right w:val="single" w:sz="4" w:space="4" w:color="auto"/>
        </w:pBdr>
        <w:ind w:firstLine="720"/>
        <w:rPr>
          <w:i/>
        </w:rPr>
      </w:pPr>
      <w:r>
        <w:rPr>
          <w:i/>
        </w:rPr>
        <w:t>Reader</w:t>
      </w:r>
      <w:r w:rsidR="00B55C42">
        <w:rPr>
          <w:i/>
        </w:rPr>
        <w:t xml:space="preserve"> in Surgical Oncology</w:t>
      </w:r>
    </w:p>
    <w:p w14:paraId="35FDD3D7" w14:textId="1F4B79DF" w:rsidR="00B55C42" w:rsidRDefault="00F30048" w:rsidP="005229F8">
      <w:pPr>
        <w:pStyle w:val="NoSpacing"/>
        <w:pBdr>
          <w:top w:val="single" w:sz="4" w:space="1" w:color="auto"/>
          <w:left w:val="single" w:sz="4" w:space="4" w:color="auto"/>
          <w:bottom w:val="single" w:sz="4" w:space="1" w:color="auto"/>
          <w:right w:val="single" w:sz="4" w:space="4" w:color="auto"/>
        </w:pBdr>
        <w:ind w:firstLine="720"/>
        <w:rPr>
          <w:ins w:id="15" w:author="User" w:date="2016-02-15T09:44:00Z"/>
          <w:i/>
        </w:rPr>
      </w:pPr>
      <w:r>
        <w:rPr>
          <w:i/>
        </w:rPr>
        <w:t>Department of Oncology and Metabolism</w:t>
      </w:r>
      <w:r w:rsidR="00B55C42">
        <w:rPr>
          <w:i/>
        </w:rPr>
        <w:t>, University of Sheffield Medical School</w:t>
      </w:r>
    </w:p>
    <w:p w14:paraId="451E6FCA" w14:textId="77777777" w:rsidR="000306B1" w:rsidRDefault="000306B1" w:rsidP="005229F8">
      <w:pPr>
        <w:pStyle w:val="NoSpacing"/>
        <w:pBdr>
          <w:top w:val="single" w:sz="4" w:space="1" w:color="auto"/>
          <w:left w:val="single" w:sz="4" w:space="4" w:color="auto"/>
          <w:bottom w:val="single" w:sz="4" w:space="1" w:color="auto"/>
          <w:right w:val="single" w:sz="4" w:space="4" w:color="auto"/>
        </w:pBdr>
        <w:ind w:firstLine="720"/>
        <w:rPr>
          <w:ins w:id="16" w:author="User" w:date="2016-06-08T09:25:00Z"/>
          <w:i/>
        </w:rPr>
      </w:pPr>
    </w:p>
    <w:p w14:paraId="03903DF0" w14:textId="03B49746" w:rsidR="00B66425" w:rsidRPr="00276423" w:rsidRDefault="00B66425" w:rsidP="00B66425">
      <w:pPr>
        <w:pStyle w:val="NoSpacing"/>
        <w:pBdr>
          <w:top w:val="single" w:sz="4" w:space="1" w:color="auto"/>
          <w:left w:val="single" w:sz="4" w:space="4" w:color="auto"/>
          <w:bottom w:val="single" w:sz="4" w:space="1" w:color="auto"/>
          <w:right w:val="single" w:sz="4" w:space="4" w:color="auto"/>
        </w:pBdr>
        <w:ind w:firstLine="720"/>
        <w:rPr>
          <w:ins w:id="17" w:author="User" w:date="2016-06-08T09:23:00Z"/>
        </w:rPr>
      </w:pPr>
      <w:ins w:id="18" w:author="User" w:date="2016-06-08T09:25:00Z">
        <w:r w:rsidRPr="00926244">
          <w:t>____________________________</w:t>
        </w:r>
        <w:r w:rsidRPr="00926244">
          <w:tab/>
          <w:t>__/__/__</w:t>
        </w:r>
      </w:ins>
    </w:p>
    <w:p w14:paraId="4F87D8A5" w14:textId="041B95D6" w:rsidR="00B66425" w:rsidRPr="00276423" w:rsidRDefault="00276423" w:rsidP="00B66425">
      <w:pPr>
        <w:pStyle w:val="NoSpacing"/>
        <w:pBdr>
          <w:top w:val="single" w:sz="4" w:space="1" w:color="auto"/>
          <w:left w:val="single" w:sz="4" w:space="4" w:color="auto"/>
          <w:bottom w:val="single" w:sz="4" w:space="1" w:color="auto"/>
          <w:right w:val="single" w:sz="4" w:space="4" w:color="auto"/>
        </w:pBdr>
        <w:ind w:firstLine="720"/>
        <w:rPr>
          <w:ins w:id="19" w:author="User" w:date="2016-06-08T09:24:00Z"/>
          <w:i/>
        </w:rPr>
      </w:pPr>
      <w:ins w:id="20" w:author="User" w:date="2016-09-13T09:40:00Z">
        <w:r w:rsidRPr="00276423">
          <w:rPr>
            <w:i/>
          </w:rPr>
          <w:t>Sue Ward</w:t>
        </w:r>
      </w:ins>
    </w:p>
    <w:p w14:paraId="298F14C6" w14:textId="33D5289C" w:rsidR="00B66425" w:rsidRPr="00276423" w:rsidRDefault="00276423" w:rsidP="00B66425">
      <w:pPr>
        <w:pStyle w:val="NoSpacing"/>
        <w:pBdr>
          <w:top w:val="single" w:sz="4" w:space="1" w:color="auto"/>
          <w:left w:val="single" w:sz="4" w:space="4" w:color="auto"/>
          <w:bottom w:val="single" w:sz="4" w:space="1" w:color="auto"/>
          <w:right w:val="single" w:sz="4" w:space="4" w:color="auto"/>
        </w:pBdr>
        <w:ind w:firstLine="720"/>
        <w:rPr>
          <w:ins w:id="21" w:author="User" w:date="2016-06-08T09:24:00Z"/>
          <w:i/>
        </w:rPr>
      </w:pPr>
      <w:ins w:id="22" w:author="User" w:date="2016-09-13T09:40:00Z">
        <w:r>
          <w:rPr>
            <w:i/>
          </w:rPr>
          <w:t>………..</w:t>
        </w:r>
      </w:ins>
    </w:p>
    <w:p w14:paraId="0F6735AC" w14:textId="77777777" w:rsidR="00B66425" w:rsidRDefault="00B66425" w:rsidP="00B66425">
      <w:pPr>
        <w:pStyle w:val="NoSpacing"/>
        <w:pBdr>
          <w:top w:val="single" w:sz="4" w:space="1" w:color="auto"/>
          <w:left w:val="single" w:sz="4" w:space="4" w:color="auto"/>
          <w:bottom w:val="single" w:sz="4" w:space="1" w:color="auto"/>
          <w:right w:val="single" w:sz="4" w:space="4" w:color="auto"/>
        </w:pBdr>
        <w:ind w:firstLine="720"/>
        <w:rPr>
          <w:ins w:id="23" w:author="User" w:date="2016-06-08T09:25:00Z"/>
          <w:i/>
        </w:rPr>
      </w:pPr>
      <w:proofErr w:type="spellStart"/>
      <w:ins w:id="24" w:author="User" w:date="2016-06-08T09:25:00Z">
        <w:r w:rsidRPr="00926244">
          <w:rPr>
            <w:i/>
          </w:rPr>
          <w:t>ScHARR</w:t>
        </w:r>
        <w:proofErr w:type="spellEnd"/>
        <w:r w:rsidRPr="00926244">
          <w:rPr>
            <w:i/>
          </w:rPr>
          <w:t>, University of Sheffield</w:t>
        </w:r>
      </w:ins>
    </w:p>
    <w:p w14:paraId="711CB9CE" w14:textId="77777777" w:rsidR="00B66425" w:rsidRDefault="00B66425" w:rsidP="00B66425">
      <w:pPr>
        <w:pStyle w:val="NoSpacing"/>
        <w:pBdr>
          <w:top w:val="single" w:sz="4" w:space="1" w:color="auto"/>
          <w:left w:val="single" w:sz="4" w:space="4" w:color="auto"/>
          <w:bottom w:val="single" w:sz="4" w:space="1" w:color="auto"/>
          <w:right w:val="single" w:sz="4" w:space="4" w:color="auto"/>
        </w:pBdr>
        <w:ind w:firstLine="720"/>
        <w:rPr>
          <w:ins w:id="25" w:author="User" w:date="2016-06-08T09:24:00Z"/>
        </w:rPr>
      </w:pPr>
    </w:p>
    <w:p w14:paraId="04BEF2C0" w14:textId="6416BE32" w:rsidR="00B66425" w:rsidRPr="00276423" w:rsidRDefault="00B66425" w:rsidP="00B66425">
      <w:pPr>
        <w:pStyle w:val="NoSpacing"/>
        <w:pBdr>
          <w:top w:val="single" w:sz="4" w:space="1" w:color="auto"/>
          <w:left w:val="single" w:sz="4" w:space="4" w:color="auto"/>
          <w:bottom w:val="single" w:sz="4" w:space="1" w:color="auto"/>
          <w:right w:val="single" w:sz="4" w:space="4" w:color="auto"/>
        </w:pBdr>
        <w:ind w:firstLine="720"/>
        <w:rPr>
          <w:ins w:id="26" w:author="User" w:date="2016-02-15T09:45:00Z"/>
        </w:rPr>
      </w:pPr>
      <w:ins w:id="27" w:author="User" w:date="2016-06-08T09:23:00Z">
        <w:r w:rsidRPr="00926244">
          <w:t>____________________________</w:t>
        </w:r>
        <w:r w:rsidRPr="00926244">
          <w:tab/>
          <w:t>__/__/__</w:t>
        </w:r>
      </w:ins>
    </w:p>
    <w:p w14:paraId="1E3EC669" w14:textId="661B3912" w:rsidR="00B66425" w:rsidRDefault="00B66425" w:rsidP="005229F8">
      <w:pPr>
        <w:pStyle w:val="NoSpacing"/>
        <w:pBdr>
          <w:top w:val="single" w:sz="4" w:space="1" w:color="auto"/>
          <w:left w:val="single" w:sz="4" w:space="4" w:color="auto"/>
          <w:bottom w:val="single" w:sz="4" w:space="1" w:color="auto"/>
          <w:right w:val="single" w:sz="4" w:space="4" w:color="auto"/>
        </w:pBdr>
        <w:ind w:firstLine="720"/>
        <w:rPr>
          <w:ins w:id="28" w:author="User" w:date="2016-06-08T09:36:00Z"/>
          <w:i/>
        </w:rPr>
      </w:pPr>
      <w:ins w:id="29" w:author="User" w:date="2016-06-08T09:23:00Z">
        <w:r w:rsidRPr="00276423">
          <w:rPr>
            <w:i/>
          </w:rPr>
          <w:t>Alistair Thompson</w:t>
        </w:r>
      </w:ins>
    </w:p>
    <w:p w14:paraId="3D6964E5" w14:textId="1345A6EB" w:rsidR="00E4774B" w:rsidRDefault="00E4774B" w:rsidP="005229F8">
      <w:pPr>
        <w:pStyle w:val="NoSpacing"/>
        <w:pBdr>
          <w:top w:val="single" w:sz="4" w:space="1" w:color="auto"/>
          <w:left w:val="single" w:sz="4" w:space="4" w:color="auto"/>
          <w:bottom w:val="single" w:sz="4" w:space="1" w:color="auto"/>
          <w:right w:val="single" w:sz="4" w:space="4" w:color="auto"/>
        </w:pBdr>
        <w:ind w:firstLine="720"/>
        <w:rPr>
          <w:ins w:id="30" w:author="User" w:date="2016-06-08T09:23:00Z"/>
          <w:i/>
        </w:rPr>
      </w:pPr>
      <w:ins w:id="31" w:author="User" w:date="2016-06-08T09:36:00Z">
        <w:r>
          <w:rPr>
            <w:i/>
          </w:rPr>
          <w:t>……..</w:t>
        </w:r>
      </w:ins>
    </w:p>
    <w:p w14:paraId="3BB37C43" w14:textId="694E7F43" w:rsidR="000306B1" w:rsidRPr="00926244" w:rsidRDefault="00B66425" w:rsidP="005229F8">
      <w:pPr>
        <w:pStyle w:val="NoSpacing"/>
        <w:pBdr>
          <w:top w:val="single" w:sz="4" w:space="1" w:color="auto"/>
          <w:left w:val="single" w:sz="4" w:space="4" w:color="auto"/>
          <w:bottom w:val="single" w:sz="4" w:space="1" w:color="auto"/>
          <w:right w:val="single" w:sz="4" w:space="4" w:color="auto"/>
        </w:pBdr>
        <w:ind w:firstLine="720"/>
      </w:pPr>
      <w:ins w:id="32" w:author="User" w:date="2016-06-08T09:23:00Z">
        <w:r>
          <w:rPr>
            <w:i/>
          </w:rPr>
          <w:lastRenderedPageBreak/>
          <w:t xml:space="preserve">DMEC </w:t>
        </w:r>
      </w:ins>
      <w:ins w:id="33" w:author="User" w:date="2016-02-15T09:44:00Z">
        <w:r w:rsidR="000306B1">
          <w:rPr>
            <w:i/>
          </w:rPr>
          <w:t>chair</w:t>
        </w:r>
      </w:ins>
    </w:p>
    <w:p w14:paraId="65B49C78" w14:textId="77777777" w:rsidR="004958BF" w:rsidRPr="00926244" w:rsidRDefault="004958BF" w:rsidP="005229F8">
      <w:pPr>
        <w:pStyle w:val="NoSpacing"/>
      </w:pPr>
    </w:p>
    <w:p w14:paraId="5CE39EBA" w14:textId="77777777" w:rsidR="004958BF" w:rsidRPr="00926244" w:rsidRDefault="004958BF" w:rsidP="005229F8">
      <w:pPr>
        <w:pStyle w:val="NoSpacing"/>
      </w:pPr>
    </w:p>
    <w:p w14:paraId="40150DF7" w14:textId="77777777" w:rsidR="00D31AC0" w:rsidRPr="00926244" w:rsidRDefault="00D31AC0" w:rsidP="005229F8">
      <w:pPr>
        <w:pStyle w:val="NoSpacing"/>
      </w:pPr>
    </w:p>
    <w:p w14:paraId="518B5EA3" w14:textId="77777777" w:rsidR="000306B1" w:rsidRPr="00491434" w:rsidRDefault="000306B1" w:rsidP="000306B1">
      <w:pPr>
        <w:rPr>
          <w:rFonts w:ascii="TUOS Blake" w:hAnsi="TUOS Blake" w:cs="Times New Roman"/>
          <w:sz w:val="24"/>
          <w:szCs w:val="24"/>
        </w:rPr>
      </w:pPr>
      <w:r w:rsidRPr="00491434">
        <w:rPr>
          <w:rFonts w:ascii="TUOS Blake" w:hAnsi="TUOS Blake" w:cs="Times New Roman"/>
          <w:sz w:val="24"/>
          <w:szCs w:val="24"/>
        </w:rPr>
        <w:t>SAP HISTORY</w:t>
      </w:r>
    </w:p>
    <w:p w14:paraId="6ABA7A50" w14:textId="77777777" w:rsidR="000306B1" w:rsidRPr="00491434" w:rsidRDefault="000306B1" w:rsidP="000306B1">
      <w:pPr>
        <w:rPr>
          <w:rFonts w:ascii="TUOS Blake" w:hAnsi="TUOS Blake" w:cs="Times New Roman"/>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0306B1" w:rsidRPr="00491434" w14:paraId="4DB900F1" w14:textId="77777777" w:rsidTr="00667921">
        <w:tc>
          <w:tcPr>
            <w:tcW w:w="2310" w:type="dxa"/>
          </w:tcPr>
          <w:p w14:paraId="0EF34CDF" w14:textId="77777777" w:rsidR="000306B1" w:rsidRPr="00491434" w:rsidRDefault="000306B1" w:rsidP="00667921">
            <w:pPr>
              <w:autoSpaceDE w:val="0"/>
              <w:autoSpaceDN w:val="0"/>
              <w:adjustRightInd w:val="0"/>
              <w:rPr>
                <w:rFonts w:ascii="TUOS Blake" w:hAnsi="TUOS Blake" w:cs="Times New Roman"/>
                <w:b/>
                <w:bCs/>
                <w:sz w:val="24"/>
                <w:szCs w:val="24"/>
              </w:rPr>
            </w:pPr>
            <w:r w:rsidRPr="00491434">
              <w:rPr>
                <w:rFonts w:ascii="TUOS Blake" w:hAnsi="TUOS Blake" w:cs="Times New Roman"/>
                <w:b/>
                <w:bCs/>
                <w:sz w:val="24"/>
                <w:szCs w:val="24"/>
              </w:rPr>
              <w:t>Version Date</w:t>
            </w:r>
          </w:p>
        </w:tc>
        <w:tc>
          <w:tcPr>
            <w:tcW w:w="2310" w:type="dxa"/>
          </w:tcPr>
          <w:p w14:paraId="26D8B984" w14:textId="77777777" w:rsidR="000306B1" w:rsidRPr="00491434" w:rsidRDefault="000306B1" w:rsidP="00667921">
            <w:pPr>
              <w:autoSpaceDE w:val="0"/>
              <w:autoSpaceDN w:val="0"/>
              <w:adjustRightInd w:val="0"/>
              <w:rPr>
                <w:rFonts w:ascii="TUOS Blake" w:hAnsi="TUOS Blake" w:cs="Times New Roman"/>
                <w:b/>
                <w:bCs/>
                <w:sz w:val="24"/>
                <w:szCs w:val="24"/>
              </w:rPr>
            </w:pPr>
            <w:r w:rsidRPr="00491434">
              <w:rPr>
                <w:rFonts w:ascii="TUOS Blake" w:hAnsi="TUOS Blake" w:cs="Times New Roman"/>
                <w:b/>
                <w:bCs/>
                <w:sz w:val="24"/>
                <w:szCs w:val="24"/>
              </w:rPr>
              <w:t>Date</w:t>
            </w:r>
          </w:p>
          <w:p w14:paraId="6351C0C3" w14:textId="77777777" w:rsidR="000306B1" w:rsidRPr="00491434" w:rsidRDefault="000306B1" w:rsidP="00667921">
            <w:pPr>
              <w:autoSpaceDE w:val="0"/>
              <w:autoSpaceDN w:val="0"/>
              <w:adjustRightInd w:val="0"/>
              <w:rPr>
                <w:rFonts w:ascii="TUOS Blake" w:hAnsi="TUOS Blake" w:cs="Times New Roman"/>
                <w:b/>
                <w:bCs/>
                <w:sz w:val="24"/>
                <w:szCs w:val="24"/>
              </w:rPr>
            </w:pPr>
            <w:r w:rsidRPr="00491434">
              <w:rPr>
                <w:rFonts w:ascii="TUOS Blake" w:hAnsi="TUOS Blake" w:cs="Times New Roman"/>
                <w:b/>
                <w:bCs/>
                <w:sz w:val="24"/>
                <w:szCs w:val="24"/>
              </w:rPr>
              <w:t>approved</w:t>
            </w:r>
          </w:p>
        </w:tc>
        <w:tc>
          <w:tcPr>
            <w:tcW w:w="2311" w:type="dxa"/>
          </w:tcPr>
          <w:p w14:paraId="525CE170" w14:textId="77777777" w:rsidR="000306B1" w:rsidRPr="00491434" w:rsidRDefault="000306B1" w:rsidP="00667921">
            <w:pPr>
              <w:autoSpaceDE w:val="0"/>
              <w:autoSpaceDN w:val="0"/>
              <w:adjustRightInd w:val="0"/>
              <w:rPr>
                <w:rFonts w:ascii="TUOS Blake" w:hAnsi="TUOS Blake" w:cs="Times New Roman"/>
                <w:b/>
                <w:bCs/>
                <w:sz w:val="24"/>
                <w:szCs w:val="24"/>
              </w:rPr>
            </w:pPr>
            <w:r w:rsidRPr="00491434">
              <w:rPr>
                <w:rFonts w:ascii="TUOS Blake" w:hAnsi="TUOS Blake" w:cs="Times New Roman"/>
                <w:b/>
                <w:bCs/>
                <w:sz w:val="24"/>
                <w:szCs w:val="24"/>
              </w:rPr>
              <w:t>Modifications (with section)</w:t>
            </w:r>
          </w:p>
        </w:tc>
        <w:tc>
          <w:tcPr>
            <w:tcW w:w="2311" w:type="dxa"/>
          </w:tcPr>
          <w:p w14:paraId="50417568" w14:textId="77777777" w:rsidR="000306B1" w:rsidRPr="00491434" w:rsidRDefault="000306B1" w:rsidP="00667921">
            <w:pPr>
              <w:autoSpaceDE w:val="0"/>
              <w:autoSpaceDN w:val="0"/>
              <w:adjustRightInd w:val="0"/>
              <w:rPr>
                <w:rFonts w:ascii="TUOS Blake" w:hAnsi="TUOS Blake" w:cs="Times New Roman"/>
                <w:b/>
                <w:bCs/>
                <w:sz w:val="24"/>
                <w:szCs w:val="24"/>
              </w:rPr>
            </w:pPr>
            <w:r w:rsidRPr="00491434">
              <w:rPr>
                <w:rFonts w:ascii="TUOS Blake" w:hAnsi="TUOS Blake" w:cs="Times New Roman"/>
                <w:b/>
                <w:bCs/>
                <w:sz w:val="24"/>
                <w:szCs w:val="24"/>
              </w:rPr>
              <w:t>Prior to/After blind review</w:t>
            </w:r>
          </w:p>
          <w:p w14:paraId="7A41E9F3" w14:textId="77777777" w:rsidR="000306B1" w:rsidRPr="00491434" w:rsidRDefault="000306B1" w:rsidP="00667921">
            <w:pPr>
              <w:autoSpaceDE w:val="0"/>
              <w:autoSpaceDN w:val="0"/>
              <w:adjustRightInd w:val="0"/>
              <w:rPr>
                <w:rFonts w:ascii="TUOS Blake" w:hAnsi="TUOS Blake" w:cs="Times New Roman"/>
                <w:b/>
                <w:bCs/>
                <w:sz w:val="24"/>
                <w:szCs w:val="24"/>
              </w:rPr>
            </w:pPr>
            <w:r w:rsidRPr="00491434">
              <w:rPr>
                <w:rFonts w:ascii="TUOS Blake" w:hAnsi="TUOS Blake" w:cs="Times New Roman"/>
                <w:b/>
                <w:bCs/>
                <w:sz w:val="24"/>
                <w:szCs w:val="24"/>
              </w:rPr>
              <w:t>Prior to/after database lock</w:t>
            </w:r>
          </w:p>
        </w:tc>
      </w:tr>
      <w:tr w:rsidR="000306B1" w:rsidRPr="00491434" w14:paraId="22C9C166" w14:textId="77777777" w:rsidTr="00667921">
        <w:tc>
          <w:tcPr>
            <w:tcW w:w="2310" w:type="dxa"/>
          </w:tcPr>
          <w:p w14:paraId="4D660C85" w14:textId="4F2C4157" w:rsidR="000306B1" w:rsidRPr="00491434" w:rsidRDefault="000306B1" w:rsidP="00886FF1">
            <w:pPr>
              <w:rPr>
                <w:rFonts w:ascii="TUOS Blake" w:hAnsi="TUOS Blake" w:cs="Times New Roman"/>
                <w:sz w:val="24"/>
                <w:szCs w:val="24"/>
              </w:rPr>
            </w:pPr>
            <w:del w:id="34" w:author="User" w:date="2017-02-02T09:54:00Z">
              <w:r w:rsidRPr="00491434" w:rsidDel="00886FF1">
                <w:rPr>
                  <w:rFonts w:ascii="TUOS Blake" w:hAnsi="TUOS Blake" w:cs="Times New Roman"/>
                  <w:sz w:val="24"/>
                  <w:szCs w:val="24"/>
                </w:rPr>
                <w:delText>0</w:delText>
              </w:r>
            </w:del>
            <w:ins w:id="35" w:author="User" w:date="2017-02-02T09:54:00Z">
              <w:r w:rsidR="00886FF1">
                <w:rPr>
                  <w:rFonts w:ascii="TUOS Blake" w:hAnsi="TUOS Blake" w:cs="Times New Roman"/>
                  <w:sz w:val="24"/>
                  <w:szCs w:val="24"/>
                </w:rPr>
                <w:t>1</w:t>
              </w:r>
            </w:ins>
            <w:ins w:id="36" w:author="User" w:date="2016-06-08T09:23:00Z">
              <w:r w:rsidR="00B66425">
                <w:rPr>
                  <w:rFonts w:ascii="TUOS Blake" w:hAnsi="TUOS Blake" w:cs="Times New Roman"/>
                  <w:sz w:val="24"/>
                  <w:szCs w:val="24"/>
                </w:rPr>
                <w:t>.</w:t>
              </w:r>
            </w:ins>
            <w:ins w:id="37" w:author="User" w:date="2017-02-02T09:54:00Z">
              <w:r w:rsidR="00886FF1">
                <w:rPr>
                  <w:rFonts w:ascii="TUOS Blake" w:hAnsi="TUOS Blake" w:cs="Times New Roman"/>
                  <w:sz w:val="24"/>
                  <w:szCs w:val="24"/>
                </w:rPr>
                <w:t>1</w:t>
              </w:r>
            </w:ins>
          </w:p>
        </w:tc>
        <w:tc>
          <w:tcPr>
            <w:tcW w:w="2310" w:type="dxa"/>
          </w:tcPr>
          <w:p w14:paraId="5EFB2487" w14:textId="77777777" w:rsidR="000306B1" w:rsidRPr="00491434" w:rsidRDefault="000306B1" w:rsidP="00667921">
            <w:pPr>
              <w:rPr>
                <w:rFonts w:ascii="TUOS Blake" w:hAnsi="TUOS Blake" w:cs="Times New Roman"/>
                <w:sz w:val="24"/>
                <w:szCs w:val="24"/>
              </w:rPr>
            </w:pPr>
          </w:p>
        </w:tc>
        <w:tc>
          <w:tcPr>
            <w:tcW w:w="2311" w:type="dxa"/>
          </w:tcPr>
          <w:p w14:paraId="63B5438E" w14:textId="77777777" w:rsidR="000306B1" w:rsidRPr="00491434" w:rsidRDefault="000306B1" w:rsidP="00667921">
            <w:pPr>
              <w:rPr>
                <w:rFonts w:ascii="TUOS Blake" w:hAnsi="TUOS Blake" w:cs="Times New Roman"/>
                <w:sz w:val="24"/>
                <w:szCs w:val="24"/>
              </w:rPr>
            </w:pPr>
          </w:p>
        </w:tc>
        <w:tc>
          <w:tcPr>
            <w:tcW w:w="2311" w:type="dxa"/>
          </w:tcPr>
          <w:p w14:paraId="3BED89BC" w14:textId="77777777" w:rsidR="000306B1" w:rsidRPr="00491434" w:rsidRDefault="000306B1" w:rsidP="00667921">
            <w:pPr>
              <w:rPr>
                <w:rFonts w:ascii="TUOS Blake" w:hAnsi="TUOS Blake" w:cs="Times New Roman"/>
                <w:sz w:val="24"/>
                <w:szCs w:val="24"/>
              </w:rPr>
            </w:pPr>
          </w:p>
        </w:tc>
      </w:tr>
      <w:tr w:rsidR="000306B1" w:rsidRPr="00491434" w14:paraId="7436BE91" w14:textId="77777777" w:rsidTr="00667921">
        <w:tc>
          <w:tcPr>
            <w:tcW w:w="2310" w:type="dxa"/>
          </w:tcPr>
          <w:p w14:paraId="310D2033" w14:textId="77777777" w:rsidR="000306B1" w:rsidRPr="00491434" w:rsidRDefault="000306B1" w:rsidP="00667921">
            <w:pPr>
              <w:rPr>
                <w:rFonts w:ascii="TUOS Blake" w:hAnsi="TUOS Blake" w:cs="Times New Roman"/>
                <w:sz w:val="24"/>
                <w:szCs w:val="24"/>
              </w:rPr>
            </w:pPr>
          </w:p>
        </w:tc>
        <w:tc>
          <w:tcPr>
            <w:tcW w:w="2310" w:type="dxa"/>
          </w:tcPr>
          <w:p w14:paraId="5F991C91" w14:textId="77777777" w:rsidR="000306B1" w:rsidRPr="00491434" w:rsidRDefault="000306B1" w:rsidP="00667921">
            <w:pPr>
              <w:rPr>
                <w:rFonts w:ascii="TUOS Blake" w:hAnsi="TUOS Blake" w:cs="Times New Roman"/>
                <w:sz w:val="24"/>
                <w:szCs w:val="24"/>
              </w:rPr>
            </w:pPr>
          </w:p>
        </w:tc>
        <w:tc>
          <w:tcPr>
            <w:tcW w:w="2311" w:type="dxa"/>
          </w:tcPr>
          <w:p w14:paraId="0FE9D0ED" w14:textId="77777777" w:rsidR="000306B1" w:rsidRPr="00491434" w:rsidRDefault="000306B1" w:rsidP="00667921">
            <w:pPr>
              <w:rPr>
                <w:rFonts w:ascii="TUOS Blake" w:hAnsi="TUOS Blake" w:cs="Times New Roman"/>
                <w:sz w:val="24"/>
                <w:szCs w:val="24"/>
              </w:rPr>
            </w:pPr>
          </w:p>
        </w:tc>
        <w:tc>
          <w:tcPr>
            <w:tcW w:w="2311" w:type="dxa"/>
          </w:tcPr>
          <w:p w14:paraId="1800DD4E" w14:textId="77777777" w:rsidR="000306B1" w:rsidRPr="00491434" w:rsidRDefault="000306B1" w:rsidP="00667921">
            <w:pPr>
              <w:rPr>
                <w:rFonts w:ascii="TUOS Blake" w:hAnsi="TUOS Blake" w:cs="Times New Roman"/>
                <w:sz w:val="24"/>
                <w:szCs w:val="24"/>
              </w:rPr>
            </w:pPr>
          </w:p>
        </w:tc>
      </w:tr>
      <w:tr w:rsidR="000306B1" w:rsidRPr="00491434" w14:paraId="58815C7C" w14:textId="77777777" w:rsidTr="00667921">
        <w:tc>
          <w:tcPr>
            <w:tcW w:w="2310" w:type="dxa"/>
          </w:tcPr>
          <w:p w14:paraId="7339BA95" w14:textId="77777777" w:rsidR="000306B1" w:rsidRPr="00491434" w:rsidRDefault="000306B1" w:rsidP="00667921">
            <w:pPr>
              <w:rPr>
                <w:rFonts w:ascii="TUOS Blake" w:hAnsi="TUOS Blake" w:cs="Times New Roman"/>
                <w:sz w:val="24"/>
                <w:szCs w:val="24"/>
              </w:rPr>
            </w:pPr>
          </w:p>
        </w:tc>
        <w:tc>
          <w:tcPr>
            <w:tcW w:w="2310" w:type="dxa"/>
          </w:tcPr>
          <w:p w14:paraId="08B7D45A" w14:textId="77777777" w:rsidR="000306B1" w:rsidRPr="00491434" w:rsidRDefault="000306B1" w:rsidP="00667921">
            <w:pPr>
              <w:rPr>
                <w:rFonts w:ascii="TUOS Blake" w:hAnsi="TUOS Blake" w:cs="Times New Roman"/>
                <w:sz w:val="24"/>
                <w:szCs w:val="24"/>
              </w:rPr>
            </w:pPr>
          </w:p>
        </w:tc>
        <w:tc>
          <w:tcPr>
            <w:tcW w:w="2311" w:type="dxa"/>
          </w:tcPr>
          <w:p w14:paraId="0F5A3BAB" w14:textId="77777777" w:rsidR="000306B1" w:rsidRPr="00491434" w:rsidRDefault="000306B1" w:rsidP="00667921">
            <w:pPr>
              <w:rPr>
                <w:rFonts w:ascii="TUOS Blake" w:hAnsi="TUOS Blake" w:cs="Times New Roman"/>
                <w:sz w:val="24"/>
                <w:szCs w:val="24"/>
              </w:rPr>
            </w:pPr>
          </w:p>
        </w:tc>
        <w:tc>
          <w:tcPr>
            <w:tcW w:w="2311" w:type="dxa"/>
          </w:tcPr>
          <w:p w14:paraId="13AFC0BA" w14:textId="77777777" w:rsidR="000306B1" w:rsidRPr="00491434" w:rsidRDefault="000306B1" w:rsidP="00667921">
            <w:pPr>
              <w:rPr>
                <w:rFonts w:ascii="TUOS Blake" w:hAnsi="TUOS Blake" w:cs="Times New Roman"/>
                <w:sz w:val="24"/>
                <w:szCs w:val="24"/>
              </w:rPr>
            </w:pPr>
          </w:p>
        </w:tc>
      </w:tr>
      <w:tr w:rsidR="000306B1" w:rsidRPr="00491434" w14:paraId="54D5FF37" w14:textId="77777777" w:rsidTr="00667921">
        <w:tc>
          <w:tcPr>
            <w:tcW w:w="2310" w:type="dxa"/>
          </w:tcPr>
          <w:p w14:paraId="75C5F4BC" w14:textId="77777777" w:rsidR="000306B1" w:rsidRPr="00491434" w:rsidRDefault="000306B1" w:rsidP="00667921">
            <w:pPr>
              <w:rPr>
                <w:rFonts w:ascii="TUOS Blake" w:hAnsi="TUOS Blake" w:cs="Times New Roman"/>
                <w:sz w:val="24"/>
                <w:szCs w:val="24"/>
              </w:rPr>
            </w:pPr>
          </w:p>
        </w:tc>
        <w:tc>
          <w:tcPr>
            <w:tcW w:w="2310" w:type="dxa"/>
          </w:tcPr>
          <w:p w14:paraId="464ABB85" w14:textId="77777777" w:rsidR="000306B1" w:rsidRPr="00491434" w:rsidRDefault="000306B1" w:rsidP="00667921">
            <w:pPr>
              <w:rPr>
                <w:rFonts w:ascii="TUOS Blake" w:hAnsi="TUOS Blake" w:cs="Times New Roman"/>
                <w:sz w:val="24"/>
                <w:szCs w:val="24"/>
              </w:rPr>
            </w:pPr>
          </w:p>
        </w:tc>
        <w:tc>
          <w:tcPr>
            <w:tcW w:w="2311" w:type="dxa"/>
          </w:tcPr>
          <w:p w14:paraId="3C08B475" w14:textId="77777777" w:rsidR="000306B1" w:rsidRPr="00491434" w:rsidRDefault="000306B1" w:rsidP="00667921">
            <w:pPr>
              <w:rPr>
                <w:rFonts w:ascii="TUOS Blake" w:hAnsi="TUOS Blake" w:cs="Times New Roman"/>
                <w:sz w:val="24"/>
                <w:szCs w:val="24"/>
              </w:rPr>
            </w:pPr>
          </w:p>
        </w:tc>
        <w:tc>
          <w:tcPr>
            <w:tcW w:w="2311" w:type="dxa"/>
          </w:tcPr>
          <w:p w14:paraId="34FFCFDC" w14:textId="77777777" w:rsidR="000306B1" w:rsidRPr="00491434" w:rsidRDefault="000306B1" w:rsidP="00667921">
            <w:pPr>
              <w:rPr>
                <w:rFonts w:ascii="TUOS Blake" w:hAnsi="TUOS Blake" w:cs="Times New Roman"/>
                <w:sz w:val="24"/>
                <w:szCs w:val="24"/>
              </w:rPr>
            </w:pPr>
          </w:p>
        </w:tc>
      </w:tr>
      <w:tr w:rsidR="000306B1" w:rsidRPr="00491434" w14:paraId="64F83A74" w14:textId="77777777" w:rsidTr="00667921">
        <w:tc>
          <w:tcPr>
            <w:tcW w:w="2310" w:type="dxa"/>
          </w:tcPr>
          <w:p w14:paraId="30ACC815" w14:textId="77777777" w:rsidR="000306B1" w:rsidRPr="00491434" w:rsidRDefault="000306B1" w:rsidP="00667921">
            <w:pPr>
              <w:rPr>
                <w:rFonts w:ascii="TUOS Blake" w:hAnsi="TUOS Blake" w:cs="Times New Roman"/>
                <w:sz w:val="24"/>
                <w:szCs w:val="24"/>
              </w:rPr>
            </w:pPr>
          </w:p>
        </w:tc>
        <w:tc>
          <w:tcPr>
            <w:tcW w:w="2310" w:type="dxa"/>
          </w:tcPr>
          <w:p w14:paraId="6F84A511" w14:textId="77777777" w:rsidR="000306B1" w:rsidRPr="00491434" w:rsidRDefault="000306B1" w:rsidP="00667921">
            <w:pPr>
              <w:rPr>
                <w:rFonts w:ascii="TUOS Blake" w:hAnsi="TUOS Blake" w:cs="Times New Roman"/>
                <w:sz w:val="24"/>
                <w:szCs w:val="24"/>
              </w:rPr>
            </w:pPr>
          </w:p>
        </w:tc>
        <w:tc>
          <w:tcPr>
            <w:tcW w:w="2311" w:type="dxa"/>
          </w:tcPr>
          <w:p w14:paraId="4EBD7C67" w14:textId="77777777" w:rsidR="000306B1" w:rsidRPr="00491434" w:rsidRDefault="000306B1" w:rsidP="00667921">
            <w:pPr>
              <w:rPr>
                <w:rFonts w:ascii="TUOS Blake" w:hAnsi="TUOS Blake" w:cs="Times New Roman"/>
                <w:sz w:val="24"/>
                <w:szCs w:val="24"/>
              </w:rPr>
            </w:pPr>
          </w:p>
        </w:tc>
        <w:tc>
          <w:tcPr>
            <w:tcW w:w="2311" w:type="dxa"/>
          </w:tcPr>
          <w:p w14:paraId="565A6597" w14:textId="77777777" w:rsidR="000306B1" w:rsidRPr="00491434" w:rsidRDefault="000306B1" w:rsidP="00667921">
            <w:pPr>
              <w:rPr>
                <w:rFonts w:ascii="TUOS Blake" w:hAnsi="TUOS Blake" w:cs="Times New Roman"/>
                <w:sz w:val="24"/>
                <w:szCs w:val="24"/>
              </w:rPr>
            </w:pPr>
          </w:p>
        </w:tc>
      </w:tr>
    </w:tbl>
    <w:p w14:paraId="21E763DC" w14:textId="77777777" w:rsidR="000306B1" w:rsidRPr="00491434" w:rsidRDefault="000306B1" w:rsidP="000306B1">
      <w:pPr>
        <w:rPr>
          <w:rFonts w:ascii="TUOS Blake" w:hAnsi="TUOS Blake" w:cs="Times New Roman"/>
          <w:sz w:val="24"/>
          <w:szCs w:val="24"/>
        </w:rPr>
      </w:pPr>
    </w:p>
    <w:p w14:paraId="06B25E82" w14:textId="77777777" w:rsidR="000306B1" w:rsidRDefault="000306B1" w:rsidP="00FF0D26">
      <w:pPr>
        <w:pStyle w:val="TOC1"/>
        <w:rPr>
          <w:rFonts w:ascii="TUOS Blake" w:hAnsi="TUOS Blake"/>
          <w:b/>
          <w:sz w:val="28"/>
          <w:szCs w:val="28"/>
        </w:rPr>
      </w:pPr>
    </w:p>
    <w:p w14:paraId="03E05E39" w14:textId="77777777" w:rsidR="000306B1" w:rsidRDefault="000306B1" w:rsidP="00FF0D26">
      <w:pPr>
        <w:pStyle w:val="TOC1"/>
        <w:rPr>
          <w:rFonts w:ascii="TUOS Blake" w:hAnsi="TUOS Blake"/>
          <w:b/>
          <w:sz w:val="28"/>
          <w:szCs w:val="28"/>
        </w:rPr>
      </w:pPr>
    </w:p>
    <w:p w14:paraId="664717BC" w14:textId="77777777" w:rsidR="00573E58" w:rsidRDefault="001653B8">
      <w:pPr>
        <w:pStyle w:val="TOC1"/>
        <w:rPr>
          <w:ins w:id="38" w:author="User" w:date="2016-06-09T14:37:00Z"/>
          <w:rFonts w:ascii="TUOS Blake" w:hAnsi="TUOS Blake"/>
          <w:b/>
          <w:sz w:val="28"/>
          <w:szCs w:val="28"/>
        </w:rPr>
      </w:pPr>
      <w:r w:rsidRPr="00FF0D26">
        <w:rPr>
          <w:rFonts w:ascii="TUOS Blake" w:hAnsi="TUOS Blake"/>
          <w:b/>
          <w:sz w:val="28"/>
          <w:szCs w:val="28"/>
        </w:rPr>
        <w:t>Table of Contents</w:t>
      </w:r>
    </w:p>
    <w:p w14:paraId="07745C4F" w14:textId="77777777" w:rsidR="00AF1161" w:rsidRDefault="00EC50B5">
      <w:pPr>
        <w:pStyle w:val="TOC1"/>
        <w:rPr>
          <w:rFonts w:eastAsiaTheme="minorEastAsia"/>
          <w:noProof/>
          <w:lang w:eastAsia="en-GB"/>
        </w:rPr>
      </w:pPr>
      <w:r w:rsidRPr="00FF0D26">
        <w:rPr>
          <w:rFonts w:ascii="TUOS Blake" w:hAnsi="TUOS Blake"/>
        </w:rPr>
        <w:fldChar w:fldCharType="begin"/>
      </w:r>
      <w:r w:rsidRPr="00FF0D26">
        <w:rPr>
          <w:rFonts w:ascii="TUOS Blake" w:hAnsi="TUOS Blake"/>
        </w:rPr>
        <w:instrText xml:space="preserve"> TOC \o "1-3" \h \z \u </w:instrText>
      </w:r>
      <w:r w:rsidRPr="00FF0D26">
        <w:rPr>
          <w:rFonts w:ascii="TUOS Blake" w:hAnsi="TUOS Blake"/>
        </w:rPr>
        <w:fldChar w:fldCharType="separate"/>
      </w:r>
      <w:hyperlink w:anchor="_Toc464462335" w:history="1">
        <w:r w:rsidR="00AF1161" w:rsidRPr="006B44B2">
          <w:rPr>
            <w:rStyle w:val="Hyperlink"/>
            <w:noProof/>
          </w:rPr>
          <w:t>1 Introduction, study design and key trial objectives</w:t>
        </w:r>
        <w:r w:rsidR="00AF1161">
          <w:rPr>
            <w:noProof/>
            <w:webHidden/>
          </w:rPr>
          <w:tab/>
        </w:r>
        <w:r w:rsidR="00AF1161">
          <w:rPr>
            <w:noProof/>
            <w:webHidden/>
          </w:rPr>
          <w:fldChar w:fldCharType="begin"/>
        </w:r>
        <w:r w:rsidR="00AF1161">
          <w:rPr>
            <w:noProof/>
            <w:webHidden/>
          </w:rPr>
          <w:instrText xml:space="preserve"> PAGEREF _Toc464462335 \h </w:instrText>
        </w:r>
        <w:r w:rsidR="00AF1161">
          <w:rPr>
            <w:noProof/>
            <w:webHidden/>
          </w:rPr>
        </w:r>
        <w:r w:rsidR="00AF1161">
          <w:rPr>
            <w:noProof/>
            <w:webHidden/>
          </w:rPr>
          <w:fldChar w:fldCharType="separate"/>
        </w:r>
        <w:r w:rsidR="00AF1161">
          <w:rPr>
            <w:noProof/>
            <w:webHidden/>
          </w:rPr>
          <w:t>5</w:t>
        </w:r>
        <w:r w:rsidR="00AF1161">
          <w:rPr>
            <w:noProof/>
            <w:webHidden/>
          </w:rPr>
          <w:fldChar w:fldCharType="end"/>
        </w:r>
      </w:hyperlink>
    </w:p>
    <w:p w14:paraId="160604F0" w14:textId="77777777" w:rsidR="00AF1161" w:rsidRDefault="00886FF1">
      <w:pPr>
        <w:pStyle w:val="TOC2"/>
        <w:tabs>
          <w:tab w:val="right" w:leader="dot" w:pos="9016"/>
        </w:tabs>
        <w:rPr>
          <w:rFonts w:eastAsiaTheme="minorEastAsia"/>
          <w:noProof/>
          <w:lang w:eastAsia="en-GB"/>
        </w:rPr>
      </w:pPr>
      <w:hyperlink w:anchor="_Toc464462336" w:history="1">
        <w:r w:rsidR="00AF1161" w:rsidRPr="006B44B2">
          <w:rPr>
            <w:rStyle w:val="Hyperlink"/>
            <w:noProof/>
          </w:rPr>
          <w:t>1.1 Study outline</w:t>
        </w:r>
        <w:r w:rsidR="00AF1161">
          <w:rPr>
            <w:noProof/>
            <w:webHidden/>
          </w:rPr>
          <w:tab/>
        </w:r>
        <w:r w:rsidR="00AF1161">
          <w:rPr>
            <w:noProof/>
            <w:webHidden/>
          </w:rPr>
          <w:fldChar w:fldCharType="begin"/>
        </w:r>
        <w:r w:rsidR="00AF1161">
          <w:rPr>
            <w:noProof/>
            <w:webHidden/>
          </w:rPr>
          <w:instrText xml:space="preserve"> PAGEREF _Toc464462336 \h </w:instrText>
        </w:r>
        <w:r w:rsidR="00AF1161">
          <w:rPr>
            <w:noProof/>
            <w:webHidden/>
          </w:rPr>
        </w:r>
        <w:r w:rsidR="00AF1161">
          <w:rPr>
            <w:noProof/>
            <w:webHidden/>
          </w:rPr>
          <w:fldChar w:fldCharType="separate"/>
        </w:r>
        <w:r w:rsidR="00AF1161">
          <w:rPr>
            <w:noProof/>
            <w:webHidden/>
          </w:rPr>
          <w:t>5</w:t>
        </w:r>
        <w:r w:rsidR="00AF1161">
          <w:rPr>
            <w:noProof/>
            <w:webHidden/>
          </w:rPr>
          <w:fldChar w:fldCharType="end"/>
        </w:r>
      </w:hyperlink>
    </w:p>
    <w:p w14:paraId="7FF8348A" w14:textId="77777777" w:rsidR="00AF1161" w:rsidRDefault="00886FF1">
      <w:pPr>
        <w:pStyle w:val="TOC2"/>
        <w:tabs>
          <w:tab w:val="right" w:leader="dot" w:pos="9016"/>
        </w:tabs>
        <w:rPr>
          <w:rFonts w:eastAsiaTheme="minorEastAsia"/>
          <w:noProof/>
          <w:lang w:eastAsia="en-GB"/>
        </w:rPr>
      </w:pPr>
      <w:hyperlink w:anchor="_Toc464462337" w:history="1">
        <w:r w:rsidR="00AF1161" w:rsidRPr="006B44B2">
          <w:rPr>
            <w:rStyle w:val="Hyperlink"/>
            <w:noProof/>
          </w:rPr>
          <w:t>1.2 Outcome measures</w:t>
        </w:r>
        <w:r w:rsidR="00AF1161">
          <w:rPr>
            <w:noProof/>
            <w:webHidden/>
          </w:rPr>
          <w:tab/>
        </w:r>
        <w:r w:rsidR="00AF1161">
          <w:rPr>
            <w:noProof/>
            <w:webHidden/>
          </w:rPr>
          <w:fldChar w:fldCharType="begin"/>
        </w:r>
        <w:r w:rsidR="00AF1161">
          <w:rPr>
            <w:noProof/>
            <w:webHidden/>
          </w:rPr>
          <w:instrText xml:space="preserve"> PAGEREF _Toc464462337 \h </w:instrText>
        </w:r>
        <w:r w:rsidR="00AF1161">
          <w:rPr>
            <w:noProof/>
            <w:webHidden/>
          </w:rPr>
        </w:r>
        <w:r w:rsidR="00AF1161">
          <w:rPr>
            <w:noProof/>
            <w:webHidden/>
          </w:rPr>
          <w:fldChar w:fldCharType="separate"/>
        </w:r>
        <w:r w:rsidR="00AF1161">
          <w:rPr>
            <w:noProof/>
            <w:webHidden/>
          </w:rPr>
          <w:t>6</w:t>
        </w:r>
        <w:r w:rsidR="00AF1161">
          <w:rPr>
            <w:noProof/>
            <w:webHidden/>
          </w:rPr>
          <w:fldChar w:fldCharType="end"/>
        </w:r>
      </w:hyperlink>
    </w:p>
    <w:p w14:paraId="70048BAA" w14:textId="77777777" w:rsidR="00AF1161" w:rsidRDefault="00886FF1">
      <w:pPr>
        <w:pStyle w:val="TOC3"/>
        <w:tabs>
          <w:tab w:val="right" w:leader="dot" w:pos="9016"/>
        </w:tabs>
        <w:rPr>
          <w:rFonts w:eastAsiaTheme="minorEastAsia"/>
          <w:noProof/>
          <w:lang w:eastAsia="en-GB"/>
        </w:rPr>
      </w:pPr>
      <w:hyperlink w:anchor="_Toc464462338" w:history="1">
        <w:r w:rsidR="00AF1161" w:rsidRPr="006B44B2">
          <w:rPr>
            <w:rStyle w:val="Hyperlink"/>
            <w:noProof/>
          </w:rPr>
          <w:t>1.2.1 Primary outcome</w:t>
        </w:r>
        <w:r w:rsidR="00AF1161">
          <w:rPr>
            <w:noProof/>
            <w:webHidden/>
          </w:rPr>
          <w:tab/>
        </w:r>
        <w:r w:rsidR="00AF1161">
          <w:rPr>
            <w:noProof/>
            <w:webHidden/>
          </w:rPr>
          <w:fldChar w:fldCharType="begin"/>
        </w:r>
        <w:r w:rsidR="00AF1161">
          <w:rPr>
            <w:noProof/>
            <w:webHidden/>
          </w:rPr>
          <w:instrText xml:space="preserve"> PAGEREF _Toc464462338 \h </w:instrText>
        </w:r>
        <w:r w:rsidR="00AF1161">
          <w:rPr>
            <w:noProof/>
            <w:webHidden/>
          </w:rPr>
        </w:r>
        <w:r w:rsidR="00AF1161">
          <w:rPr>
            <w:noProof/>
            <w:webHidden/>
          </w:rPr>
          <w:fldChar w:fldCharType="separate"/>
        </w:r>
        <w:r w:rsidR="00AF1161">
          <w:rPr>
            <w:noProof/>
            <w:webHidden/>
          </w:rPr>
          <w:t>6</w:t>
        </w:r>
        <w:r w:rsidR="00AF1161">
          <w:rPr>
            <w:noProof/>
            <w:webHidden/>
          </w:rPr>
          <w:fldChar w:fldCharType="end"/>
        </w:r>
      </w:hyperlink>
    </w:p>
    <w:p w14:paraId="796EEA6C" w14:textId="77777777" w:rsidR="00AF1161" w:rsidRDefault="00886FF1">
      <w:pPr>
        <w:pStyle w:val="TOC3"/>
        <w:tabs>
          <w:tab w:val="right" w:leader="dot" w:pos="9016"/>
        </w:tabs>
        <w:rPr>
          <w:rFonts w:eastAsiaTheme="minorEastAsia"/>
          <w:noProof/>
          <w:lang w:eastAsia="en-GB"/>
        </w:rPr>
      </w:pPr>
      <w:hyperlink w:anchor="_Toc464462339" w:history="1">
        <w:r w:rsidR="00AF1161" w:rsidRPr="006B44B2">
          <w:rPr>
            <w:rStyle w:val="Hyperlink"/>
            <w:noProof/>
          </w:rPr>
          <w:t>1.2.2 QOL related secondary outcomes</w:t>
        </w:r>
        <w:r w:rsidR="00AF1161">
          <w:rPr>
            <w:noProof/>
            <w:webHidden/>
          </w:rPr>
          <w:tab/>
        </w:r>
        <w:r w:rsidR="00AF1161">
          <w:rPr>
            <w:noProof/>
            <w:webHidden/>
          </w:rPr>
          <w:fldChar w:fldCharType="begin"/>
        </w:r>
        <w:r w:rsidR="00AF1161">
          <w:rPr>
            <w:noProof/>
            <w:webHidden/>
          </w:rPr>
          <w:instrText xml:space="preserve"> PAGEREF _Toc464462339 \h </w:instrText>
        </w:r>
        <w:r w:rsidR="00AF1161">
          <w:rPr>
            <w:noProof/>
            <w:webHidden/>
          </w:rPr>
        </w:r>
        <w:r w:rsidR="00AF1161">
          <w:rPr>
            <w:noProof/>
            <w:webHidden/>
          </w:rPr>
          <w:fldChar w:fldCharType="separate"/>
        </w:r>
        <w:r w:rsidR="00AF1161">
          <w:rPr>
            <w:noProof/>
            <w:webHidden/>
          </w:rPr>
          <w:t>6</w:t>
        </w:r>
        <w:r w:rsidR="00AF1161">
          <w:rPr>
            <w:noProof/>
            <w:webHidden/>
          </w:rPr>
          <w:fldChar w:fldCharType="end"/>
        </w:r>
      </w:hyperlink>
    </w:p>
    <w:p w14:paraId="2F242034" w14:textId="77777777" w:rsidR="00AF1161" w:rsidRDefault="00886FF1">
      <w:pPr>
        <w:pStyle w:val="TOC3"/>
        <w:tabs>
          <w:tab w:val="right" w:leader="dot" w:pos="9016"/>
        </w:tabs>
        <w:rPr>
          <w:rFonts w:eastAsiaTheme="minorEastAsia"/>
          <w:noProof/>
          <w:lang w:eastAsia="en-GB"/>
        </w:rPr>
      </w:pPr>
      <w:hyperlink w:anchor="_Toc464462340" w:history="1">
        <w:r w:rsidR="00AF1161" w:rsidRPr="006B44B2">
          <w:rPr>
            <w:rStyle w:val="Hyperlink"/>
            <w:noProof/>
          </w:rPr>
          <w:t>1.2.3 Survival related secondary outcomes</w:t>
        </w:r>
        <w:r w:rsidR="00AF1161">
          <w:rPr>
            <w:noProof/>
            <w:webHidden/>
          </w:rPr>
          <w:tab/>
        </w:r>
        <w:r w:rsidR="00AF1161">
          <w:rPr>
            <w:noProof/>
            <w:webHidden/>
          </w:rPr>
          <w:fldChar w:fldCharType="begin"/>
        </w:r>
        <w:r w:rsidR="00AF1161">
          <w:rPr>
            <w:noProof/>
            <w:webHidden/>
          </w:rPr>
          <w:instrText xml:space="preserve"> PAGEREF _Toc464462340 \h </w:instrText>
        </w:r>
        <w:r w:rsidR="00AF1161">
          <w:rPr>
            <w:noProof/>
            <w:webHidden/>
          </w:rPr>
        </w:r>
        <w:r w:rsidR="00AF1161">
          <w:rPr>
            <w:noProof/>
            <w:webHidden/>
          </w:rPr>
          <w:fldChar w:fldCharType="separate"/>
        </w:r>
        <w:r w:rsidR="00AF1161">
          <w:rPr>
            <w:noProof/>
            <w:webHidden/>
          </w:rPr>
          <w:t>7</w:t>
        </w:r>
        <w:r w:rsidR="00AF1161">
          <w:rPr>
            <w:noProof/>
            <w:webHidden/>
          </w:rPr>
          <w:fldChar w:fldCharType="end"/>
        </w:r>
      </w:hyperlink>
    </w:p>
    <w:p w14:paraId="17F4452F" w14:textId="77777777" w:rsidR="00AF1161" w:rsidRDefault="00886FF1">
      <w:pPr>
        <w:pStyle w:val="TOC3"/>
        <w:tabs>
          <w:tab w:val="right" w:leader="dot" w:pos="9016"/>
        </w:tabs>
        <w:rPr>
          <w:rFonts w:eastAsiaTheme="minorEastAsia"/>
          <w:noProof/>
          <w:lang w:eastAsia="en-GB"/>
        </w:rPr>
      </w:pPr>
      <w:hyperlink w:anchor="_Toc464462341" w:history="1">
        <w:r w:rsidR="00AF1161" w:rsidRPr="006B44B2">
          <w:rPr>
            <w:rStyle w:val="Hyperlink"/>
            <w:noProof/>
          </w:rPr>
          <w:t>1.2.4 Other secondary outcomes</w:t>
        </w:r>
        <w:r w:rsidR="00AF1161">
          <w:rPr>
            <w:noProof/>
            <w:webHidden/>
          </w:rPr>
          <w:tab/>
        </w:r>
        <w:r w:rsidR="00AF1161">
          <w:rPr>
            <w:noProof/>
            <w:webHidden/>
          </w:rPr>
          <w:fldChar w:fldCharType="begin"/>
        </w:r>
        <w:r w:rsidR="00AF1161">
          <w:rPr>
            <w:noProof/>
            <w:webHidden/>
          </w:rPr>
          <w:instrText xml:space="preserve"> PAGEREF _Toc464462341 \h </w:instrText>
        </w:r>
        <w:r w:rsidR="00AF1161">
          <w:rPr>
            <w:noProof/>
            <w:webHidden/>
          </w:rPr>
        </w:r>
        <w:r w:rsidR="00AF1161">
          <w:rPr>
            <w:noProof/>
            <w:webHidden/>
          </w:rPr>
          <w:fldChar w:fldCharType="separate"/>
        </w:r>
        <w:r w:rsidR="00AF1161">
          <w:rPr>
            <w:noProof/>
            <w:webHidden/>
          </w:rPr>
          <w:t>7</w:t>
        </w:r>
        <w:r w:rsidR="00AF1161">
          <w:rPr>
            <w:noProof/>
            <w:webHidden/>
          </w:rPr>
          <w:fldChar w:fldCharType="end"/>
        </w:r>
      </w:hyperlink>
    </w:p>
    <w:p w14:paraId="110ECAD5" w14:textId="77777777" w:rsidR="00AF1161" w:rsidRDefault="00886FF1">
      <w:pPr>
        <w:pStyle w:val="TOC2"/>
        <w:tabs>
          <w:tab w:val="right" w:leader="dot" w:pos="9016"/>
        </w:tabs>
        <w:rPr>
          <w:rFonts w:eastAsiaTheme="minorEastAsia"/>
          <w:noProof/>
          <w:lang w:eastAsia="en-GB"/>
        </w:rPr>
      </w:pPr>
      <w:hyperlink w:anchor="_Toc464462342" w:history="1">
        <w:r w:rsidR="00AF1161" w:rsidRPr="006B44B2">
          <w:rPr>
            <w:rStyle w:val="Hyperlink"/>
            <w:noProof/>
          </w:rPr>
          <w:t>1.3 Sample size</w:t>
        </w:r>
        <w:r w:rsidR="00AF1161">
          <w:rPr>
            <w:noProof/>
            <w:webHidden/>
          </w:rPr>
          <w:tab/>
        </w:r>
        <w:r w:rsidR="00AF1161">
          <w:rPr>
            <w:noProof/>
            <w:webHidden/>
          </w:rPr>
          <w:fldChar w:fldCharType="begin"/>
        </w:r>
        <w:r w:rsidR="00AF1161">
          <w:rPr>
            <w:noProof/>
            <w:webHidden/>
          </w:rPr>
          <w:instrText xml:space="preserve"> PAGEREF _Toc464462342 \h </w:instrText>
        </w:r>
        <w:r w:rsidR="00AF1161">
          <w:rPr>
            <w:noProof/>
            <w:webHidden/>
          </w:rPr>
        </w:r>
        <w:r w:rsidR="00AF1161">
          <w:rPr>
            <w:noProof/>
            <w:webHidden/>
          </w:rPr>
          <w:fldChar w:fldCharType="separate"/>
        </w:r>
        <w:r w:rsidR="00AF1161">
          <w:rPr>
            <w:noProof/>
            <w:webHidden/>
          </w:rPr>
          <w:t>7</w:t>
        </w:r>
        <w:r w:rsidR="00AF1161">
          <w:rPr>
            <w:noProof/>
            <w:webHidden/>
          </w:rPr>
          <w:fldChar w:fldCharType="end"/>
        </w:r>
      </w:hyperlink>
    </w:p>
    <w:p w14:paraId="7F880E0A" w14:textId="77777777" w:rsidR="00AF1161" w:rsidRDefault="00886FF1">
      <w:pPr>
        <w:pStyle w:val="TOC3"/>
        <w:tabs>
          <w:tab w:val="right" w:leader="dot" w:pos="9016"/>
        </w:tabs>
        <w:rPr>
          <w:rFonts w:eastAsiaTheme="minorEastAsia"/>
          <w:noProof/>
          <w:lang w:eastAsia="en-GB"/>
        </w:rPr>
      </w:pPr>
      <w:hyperlink w:anchor="_Toc464462343" w:history="1">
        <w:r w:rsidR="00AF1161" w:rsidRPr="006B44B2">
          <w:rPr>
            <w:rStyle w:val="Hyperlink"/>
            <w:noProof/>
          </w:rPr>
          <w:t>1.3.1 PET versus surgery analysis</w:t>
        </w:r>
        <w:r w:rsidR="00AF1161">
          <w:rPr>
            <w:noProof/>
            <w:webHidden/>
          </w:rPr>
          <w:tab/>
        </w:r>
        <w:r w:rsidR="00AF1161">
          <w:rPr>
            <w:noProof/>
            <w:webHidden/>
          </w:rPr>
          <w:fldChar w:fldCharType="begin"/>
        </w:r>
        <w:r w:rsidR="00AF1161">
          <w:rPr>
            <w:noProof/>
            <w:webHidden/>
          </w:rPr>
          <w:instrText xml:space="preserve"> PAGEREF _Toc464462343 \h </w:instrText>
        </w:r>
        <w:r w:rsidR="00AF1161">
          <w:rPr>
            <w:noProof/>
            <w:webHidden/>
          </w:rPr>
        </w:r>
        <w:r w:rsidR="00AF1161">
          <w:rPr>
            <w:noProof/>
            <w:webHidden/>
          </w:rPr>
          <w:fldChar w:fldCharType="separate"/>
        </w:r>
        <w:r w:rsidR="00AF1161">
          <w:rPr>
            <w:noProof/>
            <w:webHidden/>
          </w:rPr>
          <w:t>7</w:t>
        </w:r>
        <w:r w:rsidR="00AF1161">
          <w:rPr>
            <w:noProof/>
            <w:webHidden/>
          </w:rPr>
          <w:fldChar w:fldCharType="end"/>
        </w:r>
      </w:hyperlink>
    </w:p>
    <w:p w14:paraId="218F8C79" w14:textId="77777777" w:rsidR="00AF1161" w:rsidRDefault="00886FF1">
      <w:pPr>
        <w:pStyle w:val="TOC3"/>
        <w:tabs>
          <w:tab w:val="right" w:leader="dot" w:pos="9016"/>
        </w:tabs>
        <w:rPr>
          <w:rFonts w:eastAsiaTheme="minorEastAsia"/>
          <w:noProof/>
          <w:lang w:eastAsia="en-GB"/>
        </w:rPr>
      </w:pPr>
      <w:hyperlink w:anchor="_Toc464462344" w:history="1">
        <w:r w:rsidR="00AF1161" w:rsidRPr="006B44B2">
          <w:rPr>
            <w:rStyle w:val="Hyperlink"/>
            <w:noProof/>
          </w:rPr>
          <w:t>1.3.2 Chemotherapy analysis</w:t>
        </w:r>
        <w:r w:rsidR="00AF1161">
          <w:rPr>
            <w:noProof/>
            <w:webHidden/>
          </w:rPr>
          <w:tab/>
        </w:r>
        <w:r w:rsidR="00AF1161">
          <w:rPr>
            <w:noProof/>
            <w:webHidden/>
          </w:rPr>
          <w:fldChar w:fldCharType="begin"/>
        </w:r>
        <w:r w:rsidR="00AF1161">
          <w:rPr>
            <w:noProof/>
            <w:webHidden/>
          </w:rPr>
          <w:instrText xml:space="preserve"> PAGEREF _Toc464462344 \h </w:instrText>
        </w:r>
        <w:r w:rsidR="00AF1161">
          <w:rPr>
            <w:noProof/>
            <w:webHidden/>
          </w:rPr>
        </w:r>
        <w:r w:rsidR="00AF1161">
          <w:rPr>
            <w:noProof/>
            <w:webHidden/>
          </w:rPr>
          <w:fldChar w:fldCharType="separate"/>
        </w:r>
        <w:r w:rsidR="00AF1161">
          <w:rPr>
            <w:noProof/>
            <w:webHidden/>
          </w:rPr>
          <w:t>8</w:t>
        </w:r>
        <w:r w:rsidR="00AF1161">
          <w:rPr>
            <w:noProof/>
            <w:webHidden/>
          </w:rPr>
          <w:fldChar w:fldCharType="end"/>
        </w:r>
      </w:hyperlink>
    </w:p>
    <w:p w14:paraId="1B0CB495" w14:textId="77777777" w:rsidR="00AF1161" w:rsidRDefault="00886FF1">
      <w:pPr>
        <w:pStyle w:val="TOC2"/>
        <w:tabs>
          <w:tab w:val="right" w:leader="dot" w:pos="9016"/>
        </w:tabs>
        <w:rPr>
          <w:rFonts w:eastAsiaTheme="minorEastAsia"/>
          <w:noProof/>
          <w:lang w:eastAsia="en-GB"/>
        </w:rPr>
      </w:pPr>
      <w:hyperlink w:anchor="_Toc464462345" w:history="1">
        <w:r w:rsidR="00AF1161" w:rsidRPr="006B44B2">
          <w:rPr>
            <w:rStyle w:val="Hyperlink"/>
            <w:noProof/>
          </w:rPr>
          <w:t>1.4 Data monitoring</w:t>
        </w:r>
        <w:r w:rsidR="00AF1161">
          <w:rPr>
            <w:noProof/>
            <w:webHidden/>
          </w:rPr>
          <w:tab/>
        </w:r>
        <w:r w:rsidR="00AF1161">
          <w:rPr>
            <w:noProof/>
            <w:webHidden/>
          </w:rPr>
          <w:fldChar w:fldCharType="begin"/>
        </w:r>
        <w:r w:rsidR="00AF1161">
          <w:rPr>
            <w:noProof/>
            <w:webHidden/>
          </w:rPr>
          <w:instrText xml:space="preserve"> PAGEREF _Toc464462345 \h </w:instrText>
        </w:r>
        <w:r w:rsidR="00AF1161">
          <w:rPr>
            <w:noProof/>
            <w:webHidden/>
          </w:rPr>
        </w:r>
        <w:r w:rsidR="00AF1161">
          <w:rPr>
            <w:noProof/>
            <w:webHidden/>
          </w:rPr>
          <w:fldChar w:fldCharType="separate"/>
        </w:r>
        <w:r w:rsidR="00AF1161">
          <w:rPr>
            <w:noProof/>
            <w:webHidden/>
          </w:rPr>
          <w:t>8</w:t>
        </w:r>
        <w:r w:rsidR="00AF1161">
          <w:rPr>
            <w:noProof/>
            <w:webHidden/>
          </w:rPr>
          <w:fldChar w:fldCharType="end"/>
        </w:r>
      </w:hyperlink>
    </w:p>
    <w:p w14:paraId="51787B90" w14:textId="77777777" w:rsidR="00AF1161" w:rsidRDefault="00886FF1">
      <w:pPr>
        <w:pStyle w:val="TOC3"/>
        <w:tabs>
          <w:tab w:val="right" w:leader="dot" w:pos="9016"/>
        </w:tabs>
        <w:rPr>
          <w:rFonts w:eastAsiaTheme="minorEastAsia"/>
          <w:noProof/>
          <w:lang w:eastAsia="en-GB"/>
        </w:rPr>
      </w:pPr>
      <w:hyperlink w:anchor="_Toc464462346" w:history="1">
        <w:r w:rsidR="00AF1161" w:rsidRPr="006B44B2">
          <w:rPr>
            <w:rStyle w:val="Hyperlink"/>
            <w:noProof/>
          </w:rPr>
          <w:t>1.4.1 Data Monitoring and Ethics Committee (DMEC)</w:t>
        </w:r>
        <w:r w:rsidR="00AF1161">
          <w:rPr>
            <w:noProof/>
            <w:webHidden/>
          </w:rPr>
          <w:tab/>
        </w:r>
        <w:r w:rsidR="00AF1161">
          <w:rPr>
            <w:noProof/>
            <w:webHidden/>
          </w:rPr>
          <w:fldChar w:fldCharType="begin"/>
        </w:r>
        <w:r w:rsidR="00AF1161">
          <w:rPr>
            <w:noProof/>
            <w:webHidden/>
          </w:rPr>
          <w:instrText xml:space="preserve"> PAGEREF _Toc464462346 \h </w:instrText>
        </w:r>
        <w:r w:rsidR="00AF1161">
          <w:rPr>
            <w:noProof/>
            <w:webHidden/>
          </w:rPr>
        </w:r>
        <w:r w:rsidR="00AF1161">
          <w:rPr>
            <w:noProof/>
            <w:webHidden/>
          </w:rPr>
          <w:fldChar w:fldCharType="separate"/>
        </w:r>
        <w:r w:rsidR="00AF1161">
          <w:rPr>
            <w:noProof/>
            <w:webHidden/>
          </w:rPr>
          <w:t>8</w:t>
        </w:r>
        <w:r w:rsidR="00AF1161">
          <w:rPr>
            <w:noProof/>
            <w:webHidden/>
          </w:rPr>
          <w:fldChar w:fldCharType="end"/>
        </w:r>
      </w:hyperlink>
    </w:p>
    <w:p w14:paraId="16292F70" w14:textId="77777777" w:rsidR="00AF1161" w:rsidRDefault="00886FF1">
      <w:pPr>
        <w:pStyle w:val="TOC3"/>
        <w:tabs>
          <w:tab w:val="right" w:leader="dot" w:pos="9016"/>
        </w:tabs>
        <w:rPr>
          <w:rFonts w:eastAsiaTheme="minorEastAsia"/>
          <w:noProof/>
          <w:lang w:eastAsia="en-GB"/>
        </w:rPr>
      </w:pPr>
      <w:hyperlink w:anchor="_Toc464462347" w:history="1">
        <w:r w:rsidR="00AF1161" w:rsidRPr="006B44B2">
          <w:rPr>
            <w:rStyle w:val="Hyperlink"/>
            <w:noProof/>
          </w:rPr>
          <w:t>1.4.2 Trial Management Group (TMG)</w:t>
        </w:r>
        <w:r w:rsidR="00AF1161">
          <w:rPr>
            <w:noProof/>
            <w:webHidden/>
          </w:rPr>
          <w:tab/>
        </w:r>
        <w:r w:rsidR="00AF1161">
          <w:rPr>
            <w:noProof/>
            <w:webHidden/>
          </w:rPr>
          <w:fldChar w:fldCharType="begin"/>
        </w:r>
        <w:r w:rsidR="00AF1161">
          <w:rPr>
            <w:noProof/>
            <w:webHidden/>
          </w:rPr>
          <w:instrText xml:space="preserve"> PAGEREF _Toc464462347 \h </w:instrText>
        </w:r>
        <w:r w:rsidR="00AF1161">
          <w:rPr>
            <w:noProof/>
            <w:webHidden/>
          </w:rPr>
        </w:r>
        <w:r w:rsidR="00AF1161">
          <w:rPr>
            <w:noProof/>
            <w:webHidden/>
          </w:rPr>
          <w:fldChar w:fldCharType="separate"/>
        </w:r>
        <w:r w:rsidR="00AF1161">
          <w:rPr>
            <w:noProof/>
            <w:webHidden/>
          </w:rPr>
          <w:t>8</w:t>
        </w:r>
        <w:r w:rsidR="00AF1161">
          <w:rPr>
            <w:noProof/>
            <w:webHidden/>
          </w:rPr>
          <w:fldChar w:fldCharType="end"/>
        </w:r>
      </w:hyperlink>
    </w:p>
    <w:p w14:paraId="450D9349" w14:textId="77777777" w:rsidR="00AF1161" w:rsidRDefault="00886FF1">
      <w:pPr>
        <w:pStyle w:val="TOC3"/>
        <w:tabs>
          <w:tab w:val="right" w:leader="dot" w:pos="9016"/>
        </w:tabs>
        <w:rPr>
          <w:rFonts w:eastAsiaTheme="minorEastAsia"/>
          <w:noProof/>
          <w:lang w:eastAsia="en-GB"/>
        </w:rPr>
      </w:pPr>
      <w:hyperlink w:anchor="_Toc464462348" w:history="1">
        <w:r w:rsidR="00AF1161" w:rsidRPr="006B44B2">
          <w:rPr>
            <w:rStyle w:val="Hyperlink"/>
            <w:noProof/>
          </w:rPr>
          <w:t>1.4.3 Interim analysis</w:t>
        </w:r>
        <w:r w:rsidR="00AF1161">
          <w:rPr>
            <w:noProof/>
            <w:webHidden/>
          </w:rPr>
          <w:tab/>
        </w:r>
        <w:r w:rsidR="00AF1161">
          <w:rPr>
            <w:noProof/>
            <w:webHidden/>
          </w:rPr>
          <w:fldChar w:fldCharType="begin"/>
        </w:r>
        <w:r w:rsidR="00AF1161">
          <w:rPr>
            <w:noProof/>
            <w:webHidden/>
          </w:rPr>
          <w:instrText xml:space="preserve"> PAGEREF _Toc464462348 \h </w:instrText>
        </w:r>
        <w:r w:rsidR="00AF1161">
          <w:rPr>
            <w:noProof/>
            <w:webHidden/>
          </w:rPr>
        </w:r>
        <w:r w:rsidR="00AF1161">
          <w:rPr>
            <w:noProof/>
            <w:webHidden/>
          </w:rPr>
          <w:fldChar w:fldCharType="separate"/>
        </w:r>
        <w:r w:rsidR="00AF1161">
          <w:rPr>
            <w:noProof/>
            <w:webHidden/>
          </w:rPr>
          <w:t>8</w:t>
        </w:r>
        <w:r w:rsidR="00AF1161">
          <w:rPr>
            <w:noProof/>
            <w:webHidden/>
          </w:rPr>
          <w:fldChar w:fldCharType="end"/>
        </w:r>
      </w:hyperlink>
    </w:p>
    <w:p w14:paraId="34D828D1" w14:textId="77777777" w:rsidR="00AF1161" w:rsidRDefault="00886FF1">
      <w:pPr>
        <w:pStyle w:val="TOC1"/>
        <w:rPr>
          <w:rFonts w:eastAsiaTheme="minorEastAsia"/>
          <w:noProof/>
          <w:lang w:eastAsia="en-GB"/>
        </w:rPr>
      </w:pPr>
      <w:hyperlink w:anchor="_Toc464462349" w:history="1">
        <w:r w:rsidR="00AF1161" w:rsidRPr="006B44B2">
          <w:rPr>
            <w:rStyle w:val="Hyperlink"/>
            <w:noProof/>
          </w:rPr>
          <w:t>2 Data sources, protocol non-compliance and analysis populations</w:t>
        </w:r>
        <w:r w:rsidR="00AF1161">
          <w:rPr>
            <w:noProof/>
            <w:webHidden/>
          </w:rPr>
          <w:tab/>
        </w:r>
        <w:r w:rsidR="00AF1161">
          <w:rPr>
            <w:noProof/>
            <w:webHidden/>
          </w:rPr>
          <w:fldChar w:fldCharType="begin"/>
        </w:r>
        <w:r w:rsidR="00AF1161">
          <w:rPr>
            <w:noProof/>
            <w:webHidden/>
          </w:rPr>
          <w:instrText xml:space="preserve"> PAGEREF _Toc464462349 \h </w:instrText>
        </w:r>
        <w:r w:rsidR="00AF1161">
          <w:rPr>
            <w:noProof/>
            <w:webHidden/>
          </w:rPr>
        </w:r>
        <w:r w:rsidR="00AF1161">
          <w:rPr>
            <w:noProof/>
            <w:webHidden/>
          </w:rPr>
          <w:fldChar w:fldCharType="separate"/>
        </w:r>
        <w:r w:rsidR="00AF1161">
          <w:rPr>
            <w:noProof/>
            <w:webHidden/>
          </w:rPr>
          <w:t>9</w:t>
        </w:r>
        <w:r w:rsidR="00AF1161">
          <w:rPr>
            <w:noProof/>
            <w:webHidden/>
          </w:rPr>
          <w:fldChar w:fldCharType="end"/>
        </w:r>
      </w:hyperlink>
    </w:p>
    <w:p w14:paraId="63A2B6D6" w14:textId="77777777" w:rsidR="00AF1161" w:rsidRDefault="00886FF1">
      <w:pPr>
        <w:pStyle w:val="TOC2"/>
        <w:tabs>
          <w:tab w:val="right" w:leader="dot" w:pos="9016"/>
        </w:tabs>
        <w:rPr>
          <w:rFonts w:eastAsiaTheme="minorEastAsia"/>
          <w:noProof/>
          <w:lang w:eastAsia="en-GB"/>
        </w:rPr>
      </w:pPr>
      <w:hyperlink w:anchor="_Toc464462350" w:history="1">
        <w:r w:rsidR="00AF1161" w:rsidRPr="006B44B2">
          <w:rPr>
            <w:rStyle w:val="Hyperlink"/>
            <w:noProof/>
          </w:rPr>
          <w:t>2.1 Data sources</w:t>
        </w:r>
        <w:r w:rsidR="00AF1161">
          <w:rPr>
            <w:noProof/>
            <w:webHidden/>
          </w:rPr>
          <w:tab/>
        </w:r>
        <w:r w:rsidR="00AF1161">
          <w:rPr>
            <w:noProof/>
            <w:webHidden/>
          </w:rPr>
          <w:fldChar w:fldCharType="begin"/>
        </w:r>
        <w:r w:rsidR="00AF1161">
          <w:rPr>
            <w:noProof/>
            <w:webHidden/>
          </w:rPr>
          <w:instrText xml:space="preserve"> PAGEREF _Toc464462350 \h </w:instrText>
        </w:r>
        <w:r w:rsidR="00AF1161">
          <w:rPr>
            <w:noProof/>
            <w:webHidden/>
          </w:rPr>
        </w:r>
        <w:r w:rsidR="00AF1161">
          <w:rPr>
            <w:noProof/>
            <w:webHidden/>
          </w:rPr>
          <w:fldChar w:fldCharType="separate"/>
        </w:r>
        <w:r w:rsidR="00AF1161">
          <w:rPr>
            <w:noProof/>
            <w:webHidden/>
          </w:rPr>
          <w:t>9</w:t>
        </w:r>
        <w:r w:rsidR="00AF1161">
          <w:rPr>
            <w:noProof/>
            <w:webHidden/>
          </w:rPr>
          <w:fldChar w:fldCharType="end"/>
        </w:r>
      </w:hyperlink>
    </w:p>
    <w:p w14:paraId="744D1292" w14:textId="77777777" w:rsidR="00AF1161" w:rsidRDefault="00886FF1">
      <w:pPr>
        <w:pStyle w:val="TOC2"/>
        <w:tabs>
          <w:tab w:val="right" w:leader="dot" w:pos="9016"/>
        </w:tabs>
        <w:rPr>
          <w:rFonts w:eastAsiaTheme="minorEastAsia"/>
          <w:noProof/>
          <w:lang w:eastAsia="en-GB"/>
        </w:rPr>
      </w:pPr>
      <w:hyperlink w:anchor="_Toc464462351" w:history="1">
        <w:r w:rsidR="00AF1161" w:rsidRPr="006B44B2">
          <w:rPr>
            <w:rStyle w:val="Hyperlink"/>
            <w:noProof/>
          </w:rPr>
          <w:t>2.2 Protocol non-compliances</w:t>
        </w:r>
        <w:r w:rsidR="00AF1161">
          <w:rPr>
            <w:noProof/>
            <w:webHidden/>
          </w:rPr>
          <w:tab/>
        </w:r>
        <w:r w:rsidR="00AF1161">
          <w:rPr>
            <w:noProof/>
            <w:webHidden/>
          </w:rPr>
          <w:fldChar w:fldCharType="begin"/>
        </w:r>
        <w:r w:rsidR="00AF1161">
          <w:rPr>
            <w:noProof/>
            <w:webHidden/>
          </w:rPr>
          <w:instrText xml:space="preserve"> PAGEREF _Toc464462351 \h </w:instrText>
        </w:r>
        <w:r w:rsidR="00AF1161">
          <w:rPr>
            <w:noProof/>
            <w:webHidden/>
          </w:rPr>
        </w:r>
        <w:r w:rsidR="00AF1161">
          <w:rPr>
            <w:noProof/>
            <w:webHidden/>
          </w:rPr>
          <w:fldChar w:fldCharType="separate"/>
        </w:r>
        <w:r w:rsidR="00AF1161">
          <w:rPr>
            <w:noProof/>
            <w:webHidden/>
          </w:rPr>
          <w:t>9</w:t>
        </w:r>
        <w:r w:rsidR="00AF1161">
          <w:rPr>
            <w:noProof/>
            <w:webHidden/>
          </w:rPr>
          <w:fldChar w:fldCharType="end"/>
        </w:r>
      </w:hyperlink>
    </w:p>
    <w:p w14:paraId="4BCE5B48" w14:textId="77777777" w:rsidR="00AF1161" w:rsidRDefault="00886FF1">
      <w:pPr>
        <w:pStyle w:val="TOC2"/>
        <w:tabs>
          <w:tab w:val="right" w:leader="dot" w:pos="9016"/>
        </w:tabs>
        <w:rPr>
          <w:rFonts w:eastAsiaTheme="minorEastAsia"/>
          <w:noProof/>
          <w:lang w:eastAsia="en-GB"/>
        </w:rPr>
      </w:pPr>
      <w:hyperlink w:anchor="_Toc464462352" w:history="1">
        <w:r w:rsidR="00AF1161" w:rsidRPr="006B44B2">
          <w:rPr>
            <w:rStyle w:val="Hyperlink"/>
            <w:noProof/>
          </w:rPr>
          <w:t>2.3 Analysis populations</w:t>
        </w:r>
        <w:r w:rsidR="00AF1161">
          <w:rPr>
            <w:noProof/>
            <w:webHidden/>
          </w:rPr>
          <w:tab/>
        </w:r>
        <w:r w:rsidR="00AF1161">
          <w:rPr>
            <w:noProof/>
            <w:webHidden/>
          </w:rPr>
          <w:fldChar w:fldCharType="begin"/>
        </w:r>
        <w:r w:rsidR="00AF1161">
          <w:rPr>
            <w:noProof/>
            <w:webHidden/>
          </w:rPr>
          <w:instrText xml:space="preserve"> PAGEREF _Toc464462352 \h </w:instrText>
        </w:r>
        <w:r w:rsidR="00AF1161">
          <w:rPr>
            <w:noProof/>
            <w:webHidden/>
          </w:rPr>
        </w:r>
        <w:r w:rsidR="00AF1161">
          <w:rPr>
            <w:noProof/>
            <w:webHidden/>
          </w:rPr>
          <w:fldChar w:fldCharType="separate"/>
        </w:r>
        <w:r w:rsidR="00AF1161">
          <w:rPr>
            <w:noProof/>
            <w:webHidden/>
          </w:rPr>
          <w:t>9</w:t>
        </w:r>
        <w:r w:rsidR="00AF1161">
          <w:rPr>
            <w:noProof/>
            <w:webHidden/>
          </w:rPr>
          <w:fldChar w:fldCharType="end"/>
        </w:r>
      </w:hyperlink>
    </w:p>
    <w:p w14:paraId="4690B6BE" w14:textId="77777777" w:rsidR="00AF1161" w:rsidRDefault="00886FF1">
      <w:pPr>
        <w:pStyle w:val="TOC1"/>
        <w:rPr>
          <w:rFonts w:eastAsiaTheme="minorEastAsia"/>
          <w:noProof/>
          <w:lang w:eastAsia="en-GB"/>
        </w:rPr>
      </w:pPr>
      <w:hyperlink w:anchor="_Toc464462353" w:history="1">
        <w:r w:rsidR="00AF1161" w:rsidRPr="006B44B2">
          <w:rPr>
            <w:rStyle w:val="Hyperlink"/>
            <w:noProof/>
          </w:rPr>
          <w:t>3 Outline of statistical analyses</w:t>
        </w:r>
        <w:r w:rsidR="00AF1161">
          <w:rPr>
            <w:noProof/>
            <w:webHidden/>
          </w:rPr>
          <w:tab/>
        </w:r>
        <w:r w:rsidR="00AF1161">
          <w:rPr>
            <w:noProof/>
            <w:webHidden/>
          </w:rPr>
          <w:fldChar w:fldCharType="begin"/>
        </w:r>
        <w:r w:rsidR="00AF1161">
          <w:rPr>
            <w:noProof/>
            <w:webHidden/>
          </w:rPr>
          <w:instrText xml:space="preserve"> PAGEREF _Toc464462353 \h </w:instrText>
        </w:r>
        <w:r w:rsidR="00AF1161">
          <w:rPr>
            <w:noProof/>
            <w:webHidden/>
          </w:rPr>
        </w:r>
        <w:r w:rsidR="00AF1161">
          <w:rPr>
            <w:noProof/>
            <w:webHidden/>
          </w:rPr>
          <w:fldChar w:fldCharType="separate"/>
        </w:r>
        <w:r w:rsidR="00AF1161">
          <w:rPr>
            <w:noProof/>
            <w:webHidden/>
          </w:rPr>
          <w:t>9</w:t>
        </w:r>
        <w:r w:rsidR="00AF1161">
          <w:rPr>
            <w:noProof/>
            <w:webHidden/>
          </w:rPr>
          <w:fldChar w:fldCharType="end"/>
        </w:r>
      </w:hyperlink>
    </w:p>
    <w:p w14:paraId="38BF6BD8" w14:textId="77777777" w:rsidR="00AF1161" w:rsidRDefault="00886FF1">
      <w:pPr>
        <w:pStyle w:val="TOC2"/>
        <w:tabs>
          <w:tab w:val="right" w:leader="dot" w:pos="9016"/>
        </w:tabs>
        <w:rPr>
          <w:rFonts w:eastAsiaTheme="minorEastAsia"/>
          <w:noProof/>
          <w:lang w:eastAsia="en-GB"/>
        </w:rPr>
      </w:pPr>
      <w:hyperlink w:anchor="_Toc464462354" w:history="1">
        <w:r w:rsidR="00AF1161" w:rsidRPr="006B44B2">
          <w:rPr>
            <w:rStyle w:val="Hyperlink"/>
            <w:noProof/>
          </w:rPr>
          <w:t>3.1 General considerations</w:t>
        </w:r>
        <w:r w:rsidR="00AF1161">
          <w:rPr>
            <w:noProof/>
            <w:webHidden/>
          </w:rPr>
          <w:tab/>
        </w:r>
        <w:r w:rsidR="00AF1161">
          <w:rPr>
            <w:noProof/>
            <w:webHidden/>
          </w:rPr>
          <w:fldChar w:fldCharType="begin"/>
        </w:r>
        <w:r w:rsidR="00AF1161">
          <w:rPr>
            <w:noProof/>
            <w:webHidden/>
          </w:rPr>
          <w:instrText xml:space="preserve"> PAGEREF _Toc464462354 \h </w:instrText>
        </w:r>
        <w:r w:rsidR="00AF1161">
          <w:rPr>
            <w:noProof/>
            <w:webHidden/>
          </w:rPr>
        </w:r>
        <w:r w:rsidR="00AF1161">
          <w:rPr>
            <w:noProof/>
            <w:webHidden/>
          </w:rPr>
          <w:fldChar w:fldCharType="separate"/>
        </w:r>
        <w:r w:rsidR="00AF1161">
          <w:rPr>
            <w:noProof/>
            <w:webHidden/>
          </w:rPr>
          <w:t>9</w:t>
        </w:r>
        <w:r w:rsidR="00AF1161">
          <w:rPr>
            <w:noProof/>
            <w:webHidden/>
          </w:rPr>
          <w:fldChar w:fldCharType="end"/>
        </w:r>
      </w:hyperlink>
    </w:p>
    <w:p w14:paraId="229908A0" w14:textId="77777777" w:rsidR="00AF1161" w:rsidRDefault="00886FF1">
      <w:pPr>
        <w:pStyle w:val="TOC2"/>
        <w:tabs>
          <w:tab w:val="right" w:leader="dot" w:pos="9016"/>
        </w:tabs>
        <w:rPr>
          <w:rFonts w:eastAsiaTheme="minorEastAsia"/>
          <w:noProof/>
          <w:lang w:eastAsia="en-GB"/>
        </w:rPr>
      </w:pPr>
      <w:hyperlink w:anchor="_Toc464462355" w:history="1">
        <w:r w:rsidR="00AF1161" w:rsidRPr="006B44B2">
          <w:rPr>
            <w:rStyle w:val="Hyperlink"/>
            <w:noProof/>
          </w:rPr>
          <w:t>3.2 Demographics and baseline characteristics</w:t>
        </w:r>
        <w:r w:rsidR="00AF1161">
          <w:rPr>
            <w:noProof/>
            <w:webHidden/>
          </w:rPr>
          <w:tab/>
        </w:r>
        <w:r w:rsidR="00AF1161">
          <w:rPr>
            <w:noProof/>
            <w:webHidden/>
          </w:rPr>
          <w:fldChar w:fldCharType="begin"/>
        </w:r>
        <w:r w:rsidR="00AF1161">
          <w:rPr>
            <w:noProof/>
            <w:webHidden/>
          </w:rPr>
          <w:instrText xml:space="preserve"> PAGEREF _Toc464462355 \h </w:instrText>
        </w:r>
        <w:r w:rsidR="00AF1161">
          <w:rPr>
            <w:noProof/>
            <w:webHidden/>
          </w:rPr>
        </w:r>
        <w:r w:rsidR="00AF1161">
          <w:rPr>
            <w:noProof/>
            <w:webHidden/>
          </w:rPr>
          <w:fldChar w:fldCharType="separate"/>
        </w:r>
        <w:r w:rsidR="00AF1161">
          <w:rPr>
            <w:noProof/>
            <w:webHidden/>
          </w:rPr>
          <w:t>9</w:t>
        </w:r>
        <w:r w:rsidR="00AF1161">
          <w:rPr>
            <w:noProof/>
            <w:webHidden/>
          </w:rPr>
          <w:fldChar w:fldCharType="end"/>
        </w:r>
      </w:hyperlink>
    </w:p>
    <w:p w14:paraId="63EC9CB8" w14:textId="77777777" w:rsidR="00AF1161" w:rsidRDefault="00886FF1">
      <w:pPr>
        <w:pStyle w:val="TOC3"/>
        <w:tabs>
          <w:tab w:val="right" w:leader="dot" w:pos="9016"/>
        </w:tabs>
        <w:rPr>
          <w:rFonts w:eastAsiaTheme="minorEastAsia"/>
          <w:noProof/>
          <w:lang w:eastAsia="en-GB"/>
        </w:rPr>
      </w:pPr>
      <w:hyperlink w:anchor="_Toc464462356" w:history="1">
        <w:r w:rsidR="00AF1161" w:rsidRPr="006B44B2">
          <w:rPr>
            <w:rStyle w:val="Hyperlink"/>
            <w:noProof/>
          </w:rPr>
          <w:t>3.2.1 Definitions and data manipulation</w:t>
        </w:r>
        <w:r w:rsidR="00AF1161">
          <w:rPr>
            <w:noProof/>
            <w:webHidden/>
          </w:rPr>
          <w:tab/>
        </w:r>
        <w:r w:rsidR="00AF1161">
          <w:rPr>
            <w:noProof/>
            <w:webHidden/>
          </w:rPr>
          <w:fldChar w:fldCharType="begin"/>
        </w:r>
        <w:r w:rsidR="00AF1161">
          <w:rPr>
            <w:noProof/>
            <w:webHidden/>
          </w:rPr>
          <w:instrText xml:space="preserve"> PAGEREF _Toc464462356 \h </w:instrText>
        </w:r>
        <w:r w:rsidR="00AF1161">
          <w:rPr>
            <w:noProof/>
            <w:webHidden/>
          </w:rPr>
        </w:r>
        <w:r w:rsidR="00AF1161">
          <w:rPr>
            <w:noProof/>
            <w:webHidden/>
          </w:rPr>
          <w:fldChar w:fldCharType="separate"/>
        </w:r>
        <w:r w:rsidR="00AF1161">
          <w:rPr>
            <w:noProof/>
            <w:webHidden/>
          </w:rPr>
          <w:t>10</w:t>
        </w:r>
        <w:r w:rsidR="00AF1161">
          <w:rPr>
            <w:noProof/>
            <w:webHidden/>
          </w:rPr>
          <w:fldChar w:fldCharType="end"/>
        </w:r>
      </w:hyperlink>
    </w:p>
    <w:p w14:paraId="07451A56" w14:textId="77777777" w:rsidR="00AF1161" w:rsidRDefault="00886FF1">
      <w:pPr>
        <w:pStyle w:val="TOC3"/>
        <w:tabs>
          <w:tab w:val="right" w:leader="dot" w:pos="9016"/>
        </w:tabs>
        <w:rPr>
          <w:rFonts w:eastAsiaTheme="minorEastAsia"/>
          <w:noProof/>
          <w:lang w:eastAsia="en-GB"/>
        </w:rPr>
      </w:pPr>
      <w:hyperlink w:anchor="_Toc464462357" w:history="1">
        <w:r w:rsidR="00AF1161" w:rsidRPr="006B44B2">
          <w:rPr>
            <w:rStyle w:val="Hyperlink"/>
            <w:noProof/>
          </w:rPr>
          <w:t>3.2.2 Recruitment and data completeness</w:t>
        </w:r>
        <w:r w:rsidR="00AF1161">
          <w:rPr>
            <w:noProof/>
            <w:webHidden/>
          </w:rPr>
          <w:tab/>
        </w:r>
        <w:r w:rsidR="00AF1161">
          <w:rPr>
            <w:noProof/>
            <w:webHidden/>
          </w:rPr>
          <w:fldChar w:fldCharType="begin"/>
        </w:r>
        <w:r w:rsidR="00AF1161">
          <w:rPr>
            <w:noProof/>
            <w:webHidden/>
          </w:rPr>
          <w:instrText xml:space="preserve"> PAGEREF _Toc464462357 \h </w:instrText>
        </w:r>
        <w:r w:rsidR="00AF1161">
          <w:rPr>
            <w:noProof/>
            <w:webHidden/>
          </w:rPr>
        </w:r>
        <w:r w:rsidR="00AF1161">
          <w:rPr>
            <w:noProof/>
            <w:webHidden/>
          </w:rPr>
          <w:fldChar w:fldCharType="separate"/>
        </w:r>
        <w:r w:rsidR="00AF1161">
          <w:rPr>
            <w:noProof/>
            <w:webHidden/>
          </w:rPr>
          <w:t>14</w:t>
        </w:r>
        <w:r w:rsidR="00AF1161">
          <w:rPr>
            <w:noProof/>
            <w:webHidden/>
          </w:rPr>
          <w:fldChar w:fldCharType="end"/>
        </w:r>
      </w:hyperlink>
    </w:p>
    <w:p w14:paraId="01100068" w14:textId="77777777" w:rsidR="00AF1161" w:rsidRDefault="00886FF1">
      <w:pPr>
        <w:pStyle w:val="TOC2"/>
        <w:tabs>
          <w:tab w:val="right" w:leader="dot" w:pos="9016"/>
        </w:tabs>
        <w:rPr>
          <w:rFonts w:eastAsiaTheme="minorEastAsia"/>
          <w:noProof/>
          <w:lang w:eastAsia="en-GB"/>
        </w:rPr>
      </w:pPr>
      <w:hyperlink w:anchor="_Toc464462358" w:history="1">
        <w:r w:rsidR="00AF1161" w:rsidRPr="006B44B2">
          <w:rPr>
            <w:rStyle w:val="Hyperlink"/>
            <w:noProof/>
          </w:rPr>
          <w:t>3.3 Clinical outcomes</w:t>
        </w:r>
        <w:r w:rsidR="00AF1161">
          <w:rPr>
            <w:noProof/>
            <w:webHidden/>
          </w:rPr>
          <w:tab/>
        </w:r>
        <w:r w:rsidR="00AF1161">
          <w:rPr>
            <w:noProof/>
            <w:webHidden/>
          </w:rPr>
          <w:fldChar w:fldCharType="begin"/>
        </w:r>
        <w:r w:rsidR="00AF1161">
          <w:rPr>
            <w:noProof/>
            <w:webHidden/>
          </w:rPr>
          <w:instrText xml:space="preserve"> PAGEREF _Toc464462358 \h </w:instrText>
        </w:r>
        <w:r w:rsidR="00AF1161">
          <w:rPr>
            <w:noProof/>
            <w:webHidden/>
          </w:rPr>
        </w:r>
        <w:r w:rsidR="00AF1161">
          <w:rPr>
            <w:noProof/>
            <w:webHidden/>
          </w:rPr>
          <w:fldChar w:fldCharType="separate"/>
        </w:r>
        <w:r w:rsidR="00AF1161">
          <w:rPr>
            <w:noProof/>
            <w:webHidden/>
          </w:rPr>
          <w:t>15</w:t>
        </w:r>
        <w:r w:rsidR="00AF1161">
          <w:rPr>
            <w:noProof/>
            <w:webHidden/>
          </w:rPr>
          <w:fldChar w:fldCharType="end"/>
        </w:r>
      </w:hyperlink>
    </w:p>
    <w:p w14:paraId="5DEC3ADF" w14:textId="77777777" w:rsidR="00AF1161" w:rsidRDefault="00886FF1">
      <w:pPr>
        <w:pStyle w:val="TOC3"/>
        <w:tabs>
          <w:tab w:val="right" w:leader="dot" w:pos="9016"/>
        </w:tabs>
        <w:rPr>
          <w:rFonts w:eastAsiaTheme="minorEastAsia"/>
          <w:noProof/>
          <w:lang w:eastAsia="en-GB"/>
        </w:rPr>
      </w:pPr>
      <w:hyperlink w:anchor="_Toc464462359" w:history="1">
        <w:r w:rsidR="00AF1161" w:rsidRPr="006B44B2">
          <w:rPr>
            <w:rStyle w:val="Hyperlink"/>
            <w:noProof/>
          </w:rPr>
          <w:t>3.3.1 QOL key secondary outcome</w:t>
        </w:r>
        <w:r w:rsidR="00AF1161">
          <w:rPr>
            <w:noProof/>
            <w:webHidden/>
          </w:rPr>
          <w:tab/>
        </w:r>
        <w:r w:rsidR="00AF1161">
          <w:rPr>
            <w:noProof/>
            <w:webHidden/>
          </w:rPr>
          <w:fldChar w:fldCharType="begin"/>
        </w:r>
        <w:r w:rsidR="00AF1161">
          <w:rPr>
            <w:noProof/>
            <w:webHidden/>
          </w:rPr>
          <w:instrText xml:space="preserve"> PAGEREF _Toc464462359 \h </w:instrText>
        </w:r>
        <w:r w:rsidR="00AF1161">
          <w:rPr>
            <w:noProof/>
            <w:webHidden/>
          </w:rPr>
        </w:r>
        <w:r w:rsidR="00AF1161">
          <w:rPr>
            <w:noProof/>
            <w:webHidden/>
          </w:rPr>
          <w:fldChar w:fldCharType="separate"/>
        </w:r>
        <w:r w:rsidR="00AF1161">
          <w:rPr>
            <w:noProof/>
            <w:webHidden/>
          </w:rPr>
          <w:t>15</w:t>
        </w:r>
        <w:r w:rsidR="00AF1161">
          <w:rPr>
            <w:noProof/>
            <w:webHidden/>
          </w:rPr>
          <w:fldChar w:fldCharType="end"/>
        </w:r>
      </w:hyperlink>
    </w:p>
    <w:p w14:paraId="4A9B537B" w14:textId="77777777" w:rsidR="00AF1161" w:rsidRDefault="00886FF1">
      <w:pPr>
        <w:pStyle w:val="TOC3"/>
        <w:tabs>
          <w:tab w:val="right" w:leader="dot" w:pos="9016"/>
        </w:tabs>
        <w:rPr>
          <w:rFonts w:eastAsiaTheme="minorEastAsia"/>
          <w:noProof/>
          <w:lang w:eastAsia="en-GB"/>
        </w:rPr>
      </w:pPr>
      <w:hyperlink w:anchor="_Toc464462360" w:history="1">
        <w:r w:rsidR="00AF1161" w:rsidRPr="006B44B2">
          <w:rPr>
            <w:rStyle w:val="Hyperlink"/>
            <w:noProof/>
          </w:rPr>
          <w:t>3.3.2 Statistical analysis for the QOL key secondary outcome</w:t>
        </w:r>
        <w:r w:rsidR="00AF1161">
          <w:rPr>
            <w:noProof/>
            <w:webHidden/>
          </w:rPr>
          <w:tab/>
        </w:r>
        <w:r w:rsidR="00AF1161">
          <w:rPr>
            <w:noProof/>
            <w:webHidden/>
          </w:rPr>
          <w:fldChar w:fldCharType="begin"/>
        </w:r>
        <w:r w:rsidR="00AF1161">
          <w:rPr>
            <w:noProof/>
            <w:webHidden/>
          </w:rPr>
          <w:instrText xml:space="preserve"> PAGEREF _Toc464462360 \h </w:instrText>
        </w:r>
        <w:r w:rsidR="00AF1161">
          <w:rPr>
            <w:noProof/>
            <w:webHidden/>
          </w:rPr>
        </w:r>
        <w:r w:rsidR="00AF1161">
          <w:rPr>
            <w:noProof/>
            <w:webHidden/>
          </w:rPr>
          <w:fldChar w:fldCharType="separate"/>
        </w:r>
        <w:r w:rsidR="00AF1161">
          <w:rPr>
            <w:noProof/>
            <w:webHidden/>
          </w:rPr>
          <w:t>15</w:t>
        </w:r>
        <w:r w:rsidR="00AF1161">
          <w:rPr>
            <w:noProof/>
            <w:webHidden/>
          </w:rPr>
          <w:fldChar w:fldCharType="end"/>
        </w:r>
      </w:hyperlink>
    </w:p>
    <w:p w14:paraId="43DE6C27" w14:textId="77777777" w:rsidR="00AF1161" w:rsidRDefault="00886FF1">
      <w:pPr>
        <w:pStyle w:val="TOC3"/>
        <w:tabs>
          <w:tab w:val="right" w:leader="dot" w:pos="9016"/>
        </w:tabs>
        <w:rPr>
          <w:rFonts w:eastAsiaTheme="minorEastAsia"/>
          <w:noProof/>
          <w:lang w:eastAsia="en-GB"/>
        </w:rPr>
      </w:pPr>
      <w:hyperlink w:anchor="_Toc464462361" w:history="1">
        <w:r w:rsidR="00AF1161" w:rsidRPr="006B44B2">
          <w:rPr>
            <w:rStyle w:val="Hyperlink"/>
            <w:noProof/>
          </w:rPr>
          <w:t>3.3.3 Quality of life analysis</w:t>
        </w:r>
        <w:r w:rsidR="00AF1161">
          <w:rPr>
            <w:noProof/>
            <w:webHidden/>
          </w:rPr>
          <w:tab/>
        </w:r>
        <w:r w:rsidR="00AF1161">
          <w:rPr>
            <w:noProof/>
            <w:webHidden/>
          </w:rPr>
          <w:fldChar w:fldCharType="begin"/>
        </w:r>
        <w:r w:rsidR="00AF1161">
          <w:rPr>
            <w:noProof/>
            <w:webHidden/>
          </w:rPr>
          <w:instrText xml:space="preserve"> PAGEREF _Toc464462361 \h </w:instrText>
        </w:r>
        <w:r w:rsidR="00AF1161">
          <w:rPr>
            <w:noProof/>
            <w:webHidden/>
          </w:rPr>
        </w:r>
        <w:r w:rsidR="00AF1161">
          <w:rPr>
            <w:noProof/>
            <w:webHidden/>
          </w:rPr>
          <w:fldChar w:fldCharType="separate"/>
        </w:r>
        <w:r w:rsidR="00AF1161">
          <w:rPr>
            <w:noProof/>
            <w:webHidden/>
          </w:rPr>
          <w:t>17</w:t>
        </w:r>
        <w:r w:rsidR="00AF1161">
          <w:rPr>
            <w:noProof/>
            <w:webHidden/>
          </w:rPr>
          <w:fldChar w:fldCharType="end"/>
        </w:r>
      </w:hyperlink>
    </w:p>
    <w:p w14:paraId="46E7DF2C" w14:textId="77777777" w:rsidR="00AF1161" w:rsidRDefault="00886FF1">
      <w:pPr>
        <w:pStyle w:val="TOC3"/>
        <w:tabs>
          <w:tab w:val="right" w:leader="dot" w:pos="9016"/>
        </w:tabs>
        <w:rPr>
          <w:rFonts w:eastAsiaTheme="minorEastAsia"/>
          <w:noProof/>
          <w:lang w:eastAsia="en-GB"/>
        </w:rPr>
      </w:pPr>
      <w:hyperlink w:anchor="_Toc464462362" w:history="1">
        <w:r w:rsidR="00AF1161" w:rsidRPr="006B44B2">
          <w:rPr>
            <w:rStyle w:val="Hyperlink"/>
            <w:noProof/>
          </w:rPr>
          <w:t>3.3.4  Analysis of survival related outcomes</w:t>
        </w:r>
        <w:r w:rsidR="00AF1161">
          <w:rPr>
            <w:noProof/>
            <w:webHidden/>
          </w:rPr>
          <w:tab/>
        </w:r>
        <w:r w:rsidR="00AF1161">
          <w:rPr>
            <w:noProof/>
            <w:webHidden/>
          </w:rPr>
          <w:fldChar w:fldCharType="begin"/>
        </w:r>
        <w:r w:rsidR="00AF1161">
          <w:rPr>
            <w:noProof/>
            <w:webHidden/>
          </w:rPr>
          <w:instrText xml:space="preserve"> PAGEREF _Toc464462362 \h </w:instrText>
        </w:r>
        <w:r w:rsidR="00AF1161">
          <w:rPr>
            <w:noProof/>
            <w:webHidden/>
          </w:rPr>
        </w:r>
        <w:r w:rsidR="00AF1161">
          <w:rPr>
            <w:noProof/>
            <w:webHidden/>
          </w:rPr>
          <w:fldChar w:fldCharType="separate"/>
        </w:r>
        <w:r w:rsidR="00AF1161">
          <w:rPr>
            <w:noProof/>
            <w:webHidden/>
          </w:rPr>
          <w:t>17</w:t>
        </w:r>
        <w:r w:rsidR="00AF1161">
          <w:rPr>
            <w:noProof/>
            <w:webHidden/>
          </w:rPr>
          <w:fldChar w:fldCharType="end"/>
        </w:r>
      </w:hyperlink>
    </w:p>
    <w:p w14:paraId="48696E01" w14:textId="77777777" w:rsidR="00AF1161" w:rsidRDefault="00886FF1">
      <w:pPr>
        <w:pStyle w:val="TOC3"/>
        <w:tabs>
          <w:tab w:val="right" w:leader="dot" w:pos="9016"/>
        </w:tabs>
        <w:rPr>
          <w:rFonts w:eastAsiaTheme="minorEastAsia"/>
          <w:noProof/>
          <w:lang w:eastAsia="en-GB"/>
        </w:rPr>
      </w:pPr>
      <w:hyperlink w:anchor="_Toc464462363" w:history="1">
        <w:r w:rsidR="00AF1161" w:rsidRPr="006B44B2">
          <w:rPr>
            <w:rStyle w:val="Hyperlink"/>
            <w:noProof/>
          </w:rPr>
          <w:t>3.3.5 Subgroup evaluation</w:t>
        </w:r>
        <w:r w:rsidR="00AF1161">
          <w:rPr>
            <w:noProof/>
            <w:webHidden/>
          </w:rPr>
          <w:tab/>
        </w:r>
        <w:r w:rsidR="00AF1161">
          <w:rPr>
            <w:noProof/>
            <w:webHidden/>
          </w:rPr>
          <w:fldChar w:fldCharType="begin"/>
        </w:r>
        <w:r w:rsidR="00AF1161">
          <w:rPr>
            <w:noProof/>
            <w:webHidden/>
          </w:rPr>
          <w:instrText xml:space="preserve"> PAGEREF _Toc464462363 \h </w:instrText>
        </w:r>
        <w:r w:rsidR="00AF1161">
          <w:rPr>
            <w:noProof/>
            <w:webHidden/>
          </w:rPr>
        </w:r>
        <w:r w:rsidR="00AF1161">
          <w:rPr>
            <w:noProof/>
            <w:webHidden/>
          </w:rPr>
          <w:fldChar w:fldCharType="separate"/>
        </w:r>
        <w:r w:rsidR="00AF1161">
          <w:rPr>
            <w:noProof/>
            <w:webHidden/>
          </w:rPr>
          <w:t>18</w:t>
        </w:r>
        <w:r w:rsidR="00AF1161">
          <w:rPr>
            <w:noProof/>
            <w:webHidden/>
          </w:rPr>
          <w:fldChar w:fldCharType="end"/>
        </w:r>
      </w:hyperlink>
    </w:p>
    <w:p w14:paraId="0FAE0019" w14:textId="77777777" w:rsidR="00AF1161" w:rsidRDefault="00886FF1">
      <w:pPr>
        <w:pStyle w:val="TOC3"/>
        <w:tabs>
          <w:tab w:val="right" w:leader="dot" w:pos="9016"/>
        </w:tabs>
        <w:rPr>
          <w:rFonts w:eastAsiaTheme="minorEastAsia"/>
          <w:noProof/>
          <w:lang w:eastAsia="en-GB"/>
        </w:rPr>
      </w:pPr>
      <w:hyperlink w:anchor="_Toc464462364" w:history="1">
        <w:r w:rsidR="00AF1161" w:rsidRPr="006B44B2">
          <w:rPr>
            <w:rStyle w:val="Hyperlink"/>
            <w:noProof/>
          </w:rPr>
          <w:t>3.3.6 Model diagnostics</w:t>
        </w:r>
        <w:r w:rsidR="00AF1161">
          <w:rPr>
            <w:noProof/>
            <w:webHidden/>
          </w:rPr>
          <w:tab/>
        </w:r>
        <w:r w:rsidR="00AF1161">
          <w:rPr>
            <w:noProof/>
            <w:webHidden/>
          </w:rPr>
          <w:fldChar w:fldCharType="begin"/>
        </w:r>
        <w:r w:rsidR="00AF1161">
          <w:rPr>
            <w:noProof/>
            <w:webHidden/>
          </w:rPr>
          <w:instrText xml:space="preserve"> PAGEREF _Toc464462364 \h </w:instrText>
        </w:r>
        <w:r w:rsidR="00AF1161">
          <w:rPr>
            <w:noProof/>
            <w:webHidden/>
          </w:rPr>
        </w:r>
        <w:r w:rsidR="00AF1161">
          <w:rPr>
            <w:noProof/>
            <w:webHidden/>
          </w:rPr>
          <w:fldChar w:fldCharType="separate"/>
        </w:r>
        <w:r w:rsidR="00AF1161">
          <w:rPr>
            <w:noProof/>
            <w:webHidden/>
          </w:rPr>
          <w:t>18</w:t>
        </w:r>
        <w:r w:rsidR="00AF1161">
          <w:rPr>
            <w:noProof/>
            <w:webHidden/>
          </w:rPr>
          <w:fldChar w:fldCharType="end"/>
        </w:r>
      </w:hyperlink>
    </w:p>
    <w:p w14:paraId="2146697E" w14:textId="77777777" w:rsidR="00AF1161" w:rsidRDefault="00886FF1">
      <w:pPr>
        <w:pStyle w:val="TOC2"/>
        <w:tabs>
          <w:tab w:val="right" w:leader="dot" w:pos="9016"/>
        </w:tabs>
        <w:rPr>
          <w:rFonts w:eastAsiaTheme="minorEastAsia"/>
          <w:noProof/>
          <w:lang w:eastAsia="en-GB"/>
        </w:rPr>
      </w:pPr>
      <w:hyperlink w:anchor="_Toc464462365" w:history="1">
        <w:r w:rsidR="00AF1161" w:rsidRPr="006B44B2">
          <w:rPr>
            <w:rStyle w:val="Hyperlink"/>
            <w:noProof/>
          </w:rPr>
          <w:t>3.4 Safety outcomes</w:t>
        </w:r>
        <w:r w:rsidR="00AF1161">
          <w:rPr>
            <w:noProof/>
            <w:webHidden/>
          </w:rPr>
          <w:tab/>
        </w:r>
        <w:r w:rsidR="00AF1161">
          <w:rPr>
            <w:noProof/>
            <w:webHidden/>
          </w:rPr>
          <w:fldChar w:fldCharType="begin"/>
        </w:r>
        <w:r w:rsidR="00AF1161">
          <w:rPr>
            <w:noProof/>
            <w:webHidden/>
          </w:rPr>
          <w:instrText xml:space="preserve"> PAGEREF _Toc464462365 \h </w:instrText>
        </w:r>
        <w:r w:rsidR="00AF1161">
          <w:rPr>
            <w:noProof/>
            <w:webHidden/>
          </w:rPr>
        </w:r>
        <w:r w:rsidR="00AF1161">
          <w:rPr>
            <w:noProof/>
            <w:webHidden/>
          </w:rPr>
          <w:fldChar w:fldCharType="separate"/>
        </w:r>
        <w:r w:rsidR="00AF1161">
          <w:rPr>
            <w:noProof/>
            <w:webHidden/>
          </w:rPr>
          <w:t>20</w:t>
        </w:r>
        <w:r w:rsidR="00AF1161">
          <w:rPr>
            <w:noProof/>
            <w:webHidden/>
          </w:rPr>
          <w:fldChar w:fldCharType="end"/>
        </w:r>
      </w:hyperlink>
    </w:p>
    <w:p w14:paraId="2549D945" w14:textId="77777777" w:rsidR="00AF1161" w:rsidRDefault="00886FF1">
      <w:pPr>
        <w:pStyle w:val="TOC2"/>
        <w:tabs>
          <w:tab w:val="right" w:leader="dot" w:pos="9016"/>
        </w:tabs>
        <w:rPr>
          <w:rFonts w:eastAsiaTheme="minorEastAsia"/>
          <w:noProof/>
          <w:lang w:eastAsia="en-GB"/>
        </w:rPr>
      </w:pPr>
      <w:hyperlink w:anchor="_Toc464462366" w:history="1">
        <w:r w:rsidR="00AF1161" w:rsidRPr="006B44B2">
          <w:rPr>
            <w:rStyle w:val="Hyperlink"/>
            <w:noProof/>
          </w:rPr>
          <w:t>3.5 Missing and spurious data</w:t>
        </w:r>
        <w:r w:rsidR="00AF1161">
          <w:rPr>
            <w:noProof/>
            <w:webHidden/>
          </w:rPr>
          <w:tab/>
        </w:r>
        <w:r w:rsidR="00AF1161">
          <w:rPr>
            <w:noProof/>
            <w:webHidden/>
          </w:rPr>
          <w:fldChar w:fldCharType="begin"/>
        </w:r>
        <w:r w:rsidR="00AF1161">
          <w:rPr>
            <w:noProof/>
            <w:webHidden/>
          </w:rPr>
          <w:instrText xml:space="preserve"> PAGEREF _Toc464462366 \h </w:instrText>
        </w:r>
        <w:r w:rsidR="00AF1161">
          <w:rPr>
            <w:noProof/>
            <w:webHidden/>
          </w:rPr>
        </w:r>
        <w:r w:rsidR="00AF1161">
          <w:rPr>
            <w:noProof/>
            <w:webHidden/>
          </w:rPr>
          <w:fldChar w:fldCharType="separate"/>
        </w:r>
        <w:r w:rsidR="00AF1161">
          <w:rPr>
            <w:noProof/>
            <w:webHidden/>
          </w:rPr>
          <w:t>20</w:t>
        </w:r>
        <w:r w:rsidR="00AF1161">
          <w:rPr>
            <w:noProof/>
            <w:webHidden/>
          </w:rPr>
          <w:fldChar w:fldCharType="end"/>
        </w:r>
      </w:hyperlink>
    </w:p>
    <w:p w14:paraId="1D210562" w14:textId="77777777" w:rsidR="00AF1161" w:rsidRDefault="00886FF1">
      <w:pPr>
        <w:pStyle w:val="TOC2"/>
        <w:tabs>
          <w:tab w:val="right" w:leader="dot" w:pos="9016"/>
        </w:tabs>
        <w:rPr>
          <w:rFonts w:eastAsiaTheme="minorEastAsia"/>
          <w:noProof/>
          <w:lang w:eastAsia="en-GB"/>
        </w:rPr>
      </w:pPr>
      <w:hyperlink w:anchor="_Toc464462367" w:history="1">
        <w:r w:rsidR="00AF1161" w:rsidRPr="006B44B2">
          <w:rPr>
            <w:rStyle w:val="Hyperlink"/>
            <w:noProof/>
          </w:rPr>
          <w:t>3.6 Health economic analyses</w:t>
        </w:r>
        <w:r w:rsidR="00AF1161">
          <w:rPr>
            <w:noProof/>
            <w:webHidden/>
          </w:rPr>
          <w:tab/>
        </w:r>
        <w:r w:rsidR="00AF1161">
          <w:rPr>
            <w:noProof/>
            <w:webHidden/>
          </w:rPr>
          <w:fldChar w:fldCharType="begin"/>
        </w:r>
        <w:r w:rsidR="00AF1161">
          <w:rPr>
            <w:noProof/>
            <w:webHidden/>
          </w:rPr>
          <w:instrText xml:space="preserve"> PAGEREF _Toc464462367 \h </w:instrText>
        </w:r>
        <w:r w:rsidR="00AF1161">
          <w:rPr>
            <w:noProof/>
            <w:webHidden/>
          </w:rPr>
        </w:r>
        <w:r w:rsidR="00AF1161">
          <w:rPr>
            <w:noProof/>
            <w:webHidden/>
          </w:rPr>
          <w:fldChar w:fldCharType="separate"/>
        </w:r>
        <w:r w:rsidR="00AF1161">
          <w:rPr>
            <w:noProof/>
            <w:webHidden/>
          </w:rPr>
          <w:t>20</w:t>
        </w:r>
        <w:r w:rsidR="00AF1161">
          <w:rPr>
            <w:noProof/>
            <w:webHidden/>
          </w:rPr>
          <w:fldChar w:fldCharType="end"/>
        </w:r>
      </w:hyperlink>
    </w:p>
    <w:p w14:paraId="16D847DC" w14:textId="77777777" w:rsidR="00AF1161" w:rsidRDefault="00886FF1">
      <w:pPr>
        <w:pStyle w:val="TOC1"/>
        <w:rPr>
          <w:rFonts w:eastAsiaTheme="minorEastAsia"/>
          <w:noProof/>
          <w:lang w:eastAsia="en-GB"/>
        </w:rPr>
      </w:pPr>
      <w:hyperlink w:anchor="_Toc464462368" w:history="1">
        <w:r w:rsidR="00AF1161" w:rsidRPr="006B44B2">
          <w:rPr>
            <w:rStyle w:val="Hyperlink"/>
            <w:noProof/>
          </w:rPr>
          <w:t>4 Appendix</w:t>
        </w:r>
        <w:r w:rsidR="00AF1161">
          <w:rPr>
            <w:noProof/>
            <w:webHidden/>
          </w:rPr>
          <w:tab/>
        </w:r>
        <w:r w:rsidR="00AF1161">
          <w:rPr>
            <w:noProof/>
            <w:webHidden/>
          </w:rPr>
          <w:fldChar w:fldCharType="begin"/>
        </w:r>
        <w:r w:rsidR="00AF1161">
          <w:rPr>
            <w:noProof/>
            <w:webHidden/>
          </w:rPr>
          <w:instrText xml:space="preserve"> PAGEREF _Toc464462368 \h </w:instrText>
        </w:r>
        <w:r w:rsidR="00AF1161">
          <w:rPr>
            <w:noProof/>
            <w:webHidden/>
          </w:rPr>
        </w:r>
        <w:r w:rsidR="00AF1161">
          <w:rPr>
            <w:noProof/>
            <w:webHidden/>
          </w:rPr>
          <w:fldChar w:fldCharType="separate"/>
        </w:r>
        <w:r w:rsidR="00AF1161">
          <w:rPr>
            <w:noProof/>
            <w:webHidden/>
          </w:rPr>
          <w:t>22</w:t>
        </w:r>
        <w:r w:rsidR="00AF1161">
          <w:rPr>
            <w:noProof/>
            <w:webHidden/>
          </w:rPr>
          <w:fldChar w:fldCharType="end"/>
        </w:r>
      </w:hyperlink>
    </w:p>
    <w:p w14:paraId="024992CD" w14:textId="77777777" w:rsidR="00AF1161" w:rsidRDefault="00886FF1">
      <w:pPr>
        <w:pStyle w:val="TOC2"/>
        <w:tabs>
          <w:tab w:val="right" w:leader="dot" w:pos="9016"/>
        </w:tabs>
        <w:rPr>
          <w:rFonts w:eastAsiaTheme="minorEastAsia"/>
          <w:noProof/>
          <w:lang w:eastAsia="en-GB"/>
        </w:rPr>
      </w:pPr>
      <w:hyperlink w:anchor="_Toc464462369" w:history="1">
        <w:r w:rsidR="00AF1161" w:rsidRPr="006B44B2">
          <w:rPr>
            <w:rStyle w:val="Hyperlink"/>
            <w:noProof/>
          </w:rPr>
          <w:t>4.1 Tables Output</w:t>
        </w:r>
        <w:r w:rsidR="00AF1161">
          <w:rPr>
            <w:noProof/>
            <w:webHidden/>
          </w:rPr>
          <w:tab/>
        </w:r>
        <w:r w:rsidR="00AF1161">
          <w:rPr>
            <w:noProof/>
            <w:webHidden/>
          </w:rPr>
          <w:fldChar w:fldCharType="begin"/>
        </w:r>
        <w:r w:rsidR="00AF1161">
          <w:rPr>
            <w:noProof/>
            <w:webHidden/>
          </w:rPr>
          <w:instrText xml:space="preserve"> PAGEREF _Toc464462369 \h </w:instrText>
        </w:r>
        <w:r w:rsidR="00AF1161">
          <w:rPr>
            <w:noProof/>
            <w:webHidden/>
          </w:rPr>
        </w:r>
        <w:r w:rsidR="00AF1161">
          <w:rPr>
            <w:noProof/>
            <w:webHidden/>
          </w:rPr>
          <w:fldChar w:fldCharType="separate"/>
        </w:r>
        <w:r w:rsidR="00AF1161">
          <w:rPr>
            <w:noProof/>
            <w:webHidden/>
          </w:rPr>
          <w:t>22</w:t>
        </w:r>
        <w:r w:rsidR="00AF1161">
          <w:rPr>
            <w:noProof/>
            <w:webHidden/>
          </w:rPr>
          <w:fldChar w:fldCharType="end"/>
        </w:r>
      </w:hyperlink>
    </w:p>
    <w:p w14:paraId="5B9167B6" w14:textId="77777777" w:rsidR="00AF1161" w:rsidRDefault="00886FF1">
      <w:pPr>
        <w:pStyle w:val="TOC1"/>
        <w:rPr>
          <w:rFonts w:eastAsiaTheme="minorEastAsia"/>
          <w:noProof/>
          <w:lang w:eastAsia="en-GB"/>
        </w:rPr>
      </w:pPr>
      <w:hyperlink w:anchor="_Toc464462370" w:history="1">
        <w:r w:rsidR="00AF1161" w:rsidRPr="006B44B2">
          <w:rPr>
            <w:rStyle w:val="Hyperlink"/>
            <w:noProof/>
          </w:rPr>
          <w:t>5 References</w:t>
        </w:r>
        <w:r w:rsidR="00AF1161">
          <w:rPr>
            <w:noProof/>
            <w:webHidden/>
          </w:rPr>
          <w:tab/>
        </w:r>
        <w:r w:rsidR="00AF1161">
          <w:rPr>
            <w:noProof/>
            <w:webHidden/>
          </w:rPr>
          <w:fldChar w:fldCharType="begin"/>
        </w:r>
        <w:r w:rsidR="00AF1161">
          <w:rPr>
            <w:noProof/>
            <w:webHidden/>
          </w:rPr>
          <w:instrText xml:space="preserve"> PAGEREF _Toc464462370 \h </w:instrText>
        </w:r>
        <w:r w:rsidR="00AF1161">
          <w:rPr>
            <w:noProof/>
            <w:webHidden/>
          </w:rPr>
        </w:r>
        <w:r w:rsidR="00AF1161">
          <w:rPr>
            <w:noProof/>
            <w:webHidden/>
          </w:rPr>
          <w:fldChar w:fldCharType="separate"/>
        </w:r>
        <w:r w:rsidR="00AF1161">
          <w:rPr>
            <w:noProof/>
            <w:webHidden/>
          </w:rPr>
          <w:t>42</w:t>
        </w:r>
        <w:r w:rsidR="00AF1161">
          <w:rPr>
            <w:noProof/>
            <w:webHidden/>
          </w:rPr>
          <w:fldChar w:fldCharType="end"/>
        </w:r>
      </w:hyperlink>
    </w:p>
    <w:p w14:paraId="50F6FBCD" w14:textId="77777777" w:rsidR="00EC50B5" w:rsidRDefault="00EC50B5" w:rsidP="005229F8">
      <w:pPr>
        <w:jc w:val="both"/>
        <w:rPr>
          <w:rFonts w:ascii="TUOS Blake" w:hAnsi="TUOS Blake"/>
        </w:rPr>
      </w:pPr>
      <w:r w:rsidRPr="00FF0D26">
        <w:rPr>
          <w:rFonts w:ascii="TUOS Blake" w:hAnsi="TUOS Blake"/>
        </w:rPr>
        <w:fldChar w:fldCharType="end"/>
      </w:r>
    </w:p>
    <w:p w14:paraId="40DC80D4" w14:textId="77777777" w:rsidR="00573E58" w:rsidRPr="00926244" w:rsidRDefault="00573E58" w:rsidP="005229F8">
      <w:pPr>
        <w:jc w:val="both"/>
        <w:rPr>
          <w:rFonts w:ascii="TUOS Blake" w:hAnsi="TUOS Blake"/>
        </w:rPr>
      </w:pPr>
    </w:p>
    <w:p w14:paraId="2E26D10C" w14:textId="77777777" w:rsidR="00D31AC0" w:rsidRPr="00926244" w:rsidRDefault="00D31AC0" w:rsidP="005229F8">
      <w:pPr>
        <w:jc w:val="both"/>
        <w:rPr>
          <w:rFonts w:ascii="TUOS Blake" w:hAnsi="TUOS Blake"/>
        </w:rPr>
      </w:pPr>
    </w:p>
    <w:p w14:paraId="6F6D41B9" w14:textId="77777777" w:rsidR="00D31AC0" w:rsidRPr="00926244" w:rsidRDefault="00D31AC0" w:rsidP="005229F8">
      <w:pPr>
        <w:jc w:val="both"/>
        <w:rPr>
          <w:rFonts w:ascii="TUOS Blake" w:hAnsi="TUOS Blake"/>
        </w:rPr>
      </w:pPr>
    </w:p>
    <w:p w14:paraId="4D7F4CBE" w14:textId="77777777" w:rsidR="00D31AC0" w:rsidRPr="00926244" w:rsidRDefault="00D31AC0" w:rsidP="005229F8">
      <w:pPr>
        <w:jc w:val="both"/>
        <w:rPr>
          <w:rFonts w:ascii="TUOS Blake" w:hAnsi="TUOS Blake"/>
        </w:rPr>
      </w:pPr>
    </w:p>
    <w:p w14:paraId="27AFFCA7" w14:textId="77777777" w:rsidR="00D31AC0" w:rsidRPr="00926244" w:rsidRDefault="00D31AC0" w:rsidP="005229F8">
      <w:pPr>
        <w:jc w:val="both"/>
        <w:rPr>
          <w:rFonts w:ascii="TUOS Blake" w:hAnsi="TUOS Blake"/>
        </w:rPr>
      </w:pPr>
    </w:p>
    <w:p w14:paraId="257C4E2A" w14:textId="77777777" w:rsidR="00D31AC0" w:rsidRPr="00926244" w:rsidRDefault="00D31AC0" w:rsidP="005229F8">
      <w:pPr>
        <w:jc w:val="both"/>
        <w:rPr>
          <w:rFonts w:ascii="TUOS Blake" w:hAnsi="TUOS Blake"/>
        </w:rPr>
      </w:pPr>
    </w:p>
    <w:p w14:paraId="2CCF5D47" w14:textId="77777777" w:rsidR="00D31AC0" w:rsidRPr="00926244" w:rsidRDefault="00D31AC0" w:rsidP="005229F8">
      <w:pPr>
        <w:jc w:val="both"/>
        <w:rPr>
          <w:rFonts w:ascii="TUOS Blake" w:hAnsi="TUOS Blake"/>
        </w:rPr>
      </w:pPr>
    </w:p>
    <w:p w14:paraId="2A3A333A" w14:textId="77777777" w:rsidR="00D31AC0" w:rsidRPr="00926244" w:rsidRDefault="00D31AC0" w:rsidP="005229F8">
      <w:pPr>
        <w:jc w:val="both"/>
        <w:rPr>
          <w:rFonts w:ascii="TUOS Blake" w:hAnsi="TUOS Blake"/>
        </w:rPr>
      </w:pPr>
    </w:p>
    <w:p w14:paraId="658A9AC1" w14:textId="77777777" w:rsidR="00573E58" w:rsidRDefault="00573E58">
      <w:pPr>
        <w:rPr>
          <w:rFonts w:ascii="TUOS Blake" w:hAnsi="TUOS Blake"/>
          <w:b/>
          <w:sz w:val="28"/>
          <w:szCs w:val="28"/>
        </w:rPr>
      </w:pPr>
      <w:r>
        <w:rPr>
          <w:rFonts w:ascii="TUOS Blake" w:hAnsi="TUOS Blake"/>
          <w:b/>
          <w:sz w:val="28"/>
          <w:szCs w:val="28"/>
        </w:rPr>
        <w:br w:type="page"/>
      </w:r>
    </w:p>
    <w:p w14:paraId="71F23725" w14:textId="001FF870" w:rsidR="005229F8" w:rsidRPr="00926244" w:rsidRDefault="005229F8" w:rsidP="005229F8">
      <w:pPr>
        <w:jc w:val="both"/>
        <w:rPr>
          <w:rFonts w:ascii="TUOS Blake" w:hAnsi="TUOS Blake"/>
          <w:sz w:val="28"/>
          <w:szCs w:val="28"/>
        </w:rPr>
      </w:pPr>
      <w:r w:rsidRPr="00926244">
        <w:rPr>
          <w:rFonts w:ascii="TUOS Blake" w:hAnsi="TUOS Blake"/>
          <w:b/>
          <w:sz w:val="28"/>
          <w:szCs w:val="28"/>
        </w:rPr>
        <w:lastRenderedPageBreak/>
        <w:t>List of abbreviations</w:t>
      </w:r>
    </w:p>
    <w:p w14:paraId="743A78DB" w14:textId="77777777" w:rsidR="00C525B0" w:rsidRDefault="00C525B0" w:rsidP="00C525B0">
      <w:pPr>
        <w:pStyle w:val="NoSpacing"/>
      </w:pPr>
      <w:r>
        <w:t>ADL</w:t>
      </w:r>
      <w:r>
        <w:tab/>
      </w:r>
      <w:r>
        <w:tab/>
        <w:t>Activities of daily living</w:t>
      </w:r>
    </w:p>
    <w:p w14:paraId="023B517D" w14:textId="77777777" w:rsidR="00276625" w:rsidRDefault="00276625" w:rsidP="005229F8">
      <w:pPr>
        <w:pStyle w:val="NoSpacing"/>
      </w:pPr>
      <w:r>
        <w:t>AE</w:t>
      </w:r>
      <w:r>
        <w:tab/>
      </w:r>
      <w:r>
        <w:tab/>
        <w:t>Adverse event</w:t>
      </w:r>
    </w:p>
    <w:p w14:paraId="38B1D97D" w14:textId="77777777" w:rsidR="00C525B0" w:rsidRDefault="00C525B0" w:rsidP="005229F8">
      <w:pPr>
        <w:pStyle w:val="NoSpacing"/>
      </w:pPr>
      <w:r>
        <w:t>AFT</w:t>
      </w:r>
      <w:r>
        <w:tab/>
      </w:r>
      <w:r>
        <w:tab/>
        <w:t>Accelerated failure time</w:t>
      </w:r>
    </w:p>
    <w:p w14:paraId="19F16948" w14:textId="77777777" w:rsidR="00AD01B2" w:rsidRDefault="00AD01B2" w:rsidP="005229F8">
      <w:pPr>
        <w:pStyle w:val="NoSpacing"/>
      </w:pPr>
      <w:r>
        <w:t>ATT</w:t>
      </w:r>
      <w:r>
        <w:tab/>
      </w:r>
      <w:r>
        <w:tab/>
        <w:t>Average treatment effect of the treated</w:t>
      </w:r>
      <w:r>
        <w:tab/>
      </w:r>
      <w:r>
        <w:tab/>
      </w:r>
    </w:p>
    <w:p w14:paraId="5D60A39B" w14:textId="77777777" w:rsidR="00987C61" w:rsidRDefault="00987C61" w:rsidP="005229F8">
      <w:pPr>
        <w:pStyle w:val="NoSpacing"/>
      </w:pPr>
      <w:r>
        <w:t>BCCOM</w:t>
      </w:r>
      <w:r>
        <w:tab/>
        <w:t>Breast Cancer Clinical Outcome Measures</w:t>
      </w:r>
    </w:p>
    <w:p w14:paraId="5F7150D7" w14:textId="77777777" w:rsidR="00276625" w:rsidRDefault="00276625" w:rsidP="005229F8">
      <w:pPr>
        <w:pStyle w:val="NoSpacing"/>
      </w:pPr>
      <w:r>
        <w:t>CI</w:t>
      </w:r>
      <w:r>
        <w:tab/>
      </w:r>
      <w:r>
        <w:tab/>
        <w:t>Chief Investigator or confidence interval</w:t>
      </w:r>
    </w:p>
    <w:p w14:paraId="193738A7" w14:textId="77777777" w:rsidR="00276625" w:rsidRDefault="00276625" w:rsidP="005229F8">
      <w:pPr>
        <w:pStyle w:val="NoSpacing"/>
      </w:pPr>
      <w:r>
        <w:t>CRF</w:t>
      </w:r>
      <w:r>
        <w:tab/>
      </w:r>
      <w:r>
        <w:tab/>
        <w:t>Case Report Form</w:t>
      </w:r>
    </w:p>
    <w:p w14:paraId="76850B66" w14:textId="77777777" w:rsidR="00276625" w:rsidRDefault="00276625" w:rsidP="005229F8">
      <w:pPr>
        <w:pStyle w:val="NoSpacing"/>
      </w:pPr>
      <w:r>
        <w:t>CTCAE</w:t>
      </w:r>
      <w:r>
        <w:tab/>
      </w:r>
      <w:r>
        <w:tab/>
        <w:t>Common terminology criteria for adverse events</w:t>
      </w:r>
    </w:p>
    <w:p w14:paraId="691332C0" w14:textId="77777777" w:rsidR="003D222D" w:rsidRDefault="003D222D" w:rsidP="005229F8">
      <w:pPr>
        <w:pStyle w:val="NoSpacing"/>
      </w:pPr>
      <w:r>
        <w:t>CTRU</w:t>
      </w:r>
      <w:r>
        <w:tab/>
      </w:r>
      <w:r>
        <w:tab/>
        <w:t>Clinical Trials Research Unit</w:t>
      </w:r>
    </w:p>
    <w:p w14:paraId="208EE2C4" w14:textId="77777777" w:rsidR="00E86639" w:rsidRDefault="00E86639" w:rsidP="005229F8">
      <w:pPr>
        <w:pStyle w:val="NoSpacing"/>
      </w:pPr>
      <w:r>
        <w:t>DMEC</w:t>
      </w:r>
      <w:r>
        <w:tab/>
      </w:r>
      <w:r>
        <w:tab/>
        <w:t>Data Monitoring and Ethics Committee</w:t>
      </w:r>
    </w:p>
    <w:p w14:paraId="249E4C13" w14:textId="77777777" w:rsidR="00276625" w:rsidRDefault="00276625" w:rsidP="005229F8">
      <w:pPr>
        <w:pStyle w:val="NoSpacing"/>
      </w:pPr>
      <w:r>
        <w:t>DSI</w:t>
      </w:r>
      <w:r>
        <w:tab/>
      </w:r>
      <w:r>
        <w:tab/>
        <w:t>Decision Support Instrument</w:t>
      </w:r>
    </w:p>
    <w:p w14:paraId="67D94AB1" w14:textId="77777777" w:rsidR="00276625" w:rsidRDefault="00276625" w:rsidP="005229F8">
      <w:pPr>
        <w:pStyle w:val="NoSpacing"/>
      </w:pPr>
      <w:r>
        <w:t>ECOG PS</w:t>
      </w:r>
      <w:r>
        <w:tab/>
        <w:t>Eastern Cooperative Oncology Group Performance Status</w:t>
      </w:r>
    </w:p>
    <w:p w14:paraId="161367AF" w14:textId="77777777" w:rsidR="00276625" w:rsidRDefault="00276625" w:rsidP="005229F8">
      <w:pPr>
        <w:pStyle w:val="NoSpacing"/>
      </w:pPr>
      <w:r>
        <w:t>EORTC</w:t>
      </w:r>
      <w:r>
        <w:tab/>
      </w:r>
      <w:r>
        <w:tab/>
        <w:t>European Organisation for Research and the Treatment of Cancer</w:t>
      </w:r>
    </w:p>
    <w:p w14:paraId="017D4FF6" w14:textId="77777777" w:rsidR="00276625" w:rsidRDefault="00276625" w:rsidP="005229F8">
      <w:pPr>
        <w:pStyle w:val="NoSpacing"/>
      </w:pPr>
      <w:r>
        <w:t>EQ-5D</w:t>
      </w:r>
      <w:r>
        <w:tab/>
      </w:r>
      <w:r>
        <w:tab/>
      </w:r>
      <w:proofErr w:type="spellStart"/>
      <w:r>
        <w:t>EuroQol</w:t>
      </w:r>
      <w:proofErr w:type="spellEnd"/>
      <w:r>
        <w:t xml:space="preserve"> 5D</w:t>
      </w:r>
    </w:p>
    <w:p w14:paraId="3F714A5D" w14:textId="77777777" w:rsidR="00E26521" w:rsidRDefault="00E26521" w:rsidP="005229F8">
      <w:pPr>
        <w:pStyle w:val="NoSpacing"/>
      </w:pPr>
      <w:r w:rsidRPr="00926244">
        <w:t>ER</w:t>
      </w:r>
      <w:r w:rsidR="00987C61">
        <w:tab/>
      </w:r>
      <w:r w:rsidRPr="00926244">
        <w:tab/>
        <w:t>Oestrogen receptor</w:t>
      </w:r>
    </w:p>
    <w:p w14:paraId="783E9BE3" w14:textId="77777777" w:rsidR="00276625" w:rsidRDefault="00276625" w:rsidP="005229F8">
      <w:pPr>
        <w:pStyle w:val="NoSpacing"/>
      </w:pPr>
      <w:r>
        <w:t>FFS</w:t>
      </w:r>
      <w:r>
        <w:tab/>
      </w:r>
      <w:r>
        <w:tab/>
        <w:t>Failure-free survival</w:t>
      </w:r>
    </w:p>
    <w:p w14:paraId="14EF516C" w14:textId="77777777" w:rsidR="00276625" w:rsidRDefault="00276625" w:rsidP="005229F8">
      <w:pPr>
        <w:pStyle w:val="NoSpacing"/>
      </w:pPr>
      <w:r>
        <w:t>GCP</w:t>
      </w:r>
      <w:r>
        <w:tab/>
      </w:r>
      <w:r>
        <w:tab/>
        <w:t>Good Clinical Practice</w:t>
      </w:r>
    </w:p>
    <w:p w14:paraId="3C135CC0" w14:textId="77777777" w:rsidR="006B6440" w:rsidRPr="00926244" w:rsidRDefault="006B6440" w:rsidP="005229F8">
      <w:pPr>
        <w:pStyle w:val="NoSpacing"/>
      </w:pPr>
      <w:r>
        <w:t>GEE</w:t>
      </w:r>
      <w:r>
        <w:tab/>
      </w:r>
      <w:r>
        <w:tab/>
        <w:t>Generalised estimating equation</w:t>
      </w:r>
    </w:p>
    <w:p w14:paraId="4DD9F449" w14:textId="77777777" w:rsidR="00E26521" w:rsidRDefault="00E26521" w:rsidP="005229F8">
      <w:pPr>
        <w:pStyle w:val="NoSpacing"/>
      </w:pPr>
      <w:r w:rsidRPr="00926244">
        <w:t>HES</w:t>
      </w:r>
      <w:r w:rsidRPr="00926244">
        <w:tab/>
      </w:r>
      <w:r w:rsidR="00987C61">
        <w:tab/>
      </w:r>
      <w:r w:rsidRPr="00926244">
        <w:t>Hospital Episode Statistics</w:t>
      </w:r>
    </w:p>
    <w:p w14:paraId="3D7D79C0" w14:textId="77777777" w:rsidR="009D23FC" w:rsidRDefault="009D23FC" w:rsidP="005229F8">
      <w:pPr>
        <w:pStyle w:val="NoSpacing"/>
      </w:pPr>
      <w:r>
        <w:t>HR</w:t>
      </w:r>
      <w:r>
        <w:tab/>
      </w:r>
      <w:r>
        <w:tab/>
        <w:t>Hazard ratio</w:t>
      </w:r>
    </w:p>
    <w:p w14:paraId="11B47D70" w14:textId="77777777" w:rsidR="00276625" w:rsidRDefault="00276625" w:rsidP="005229F8">
      <w:pPr>
        <w:pStyle w:val="NoSpacing"/>
      </w:pPr>
      <w:r>
        <w:t>IADL</w:t>
      </w:r>
      <w:r>
        <w:tab/>
      </w:r>
      <w:r>
        <w:tab/>
        <w:t>Instrumental activities of daily living</w:t>
      </w:r>
    </w:p>
    <w:p w14:paraId="543CFE7D" w14:textId="77777777" w:rsidR="00276625" w:rsidRDefault="00276625" w:rsidP="005229F8">
      <w:pPr>
        <w:pStyle w:val="NoSpacing"/>
      </w:pPr>
      <w:r>
        <w:t>ICH</w:t>
      </w:r>
      <w:r>
        <w:tab/>
      </w:r>
      <w:r>
        <w:tab/>
        <w:t>International Conference on Harmonisation</w:t>
      </w:r>
    </w:p>
    <w:p w14:paraId="42FBE238" w14:textId="77777777" w:rsidR="00276625" w:rsidRDefault="00276625" w:rsidP="005229F8">
      <w:pPr>
        <w:pStyle w:val="NoSpacing"/>
      </w:pPr>
      <w:r>
        <w:t>MMSE</w:t>
      </w:r>
      <w:r>
        <w:tab/>
      </w:r>
      <w:r>
        <w:tab/>
        <w:t>Mini-mental state examination</w:t>
      </w:r>
    </w:p>
    <w:p w14:paraId="54224BE5" w14:textId="77777777" w:rsidR="00AA37C0" w:rsidRPr="00926244" w:rsidRDefault="00AA37C0" w:rsidP="005229F8">
      <w:pPr>
        <w:pStyle w:val="NoSpacing"/>
      </w:pPr>
      <w:r>
        <w:t>OS</w:t>
      </w:r>
      <w:r>
        <w:tab/>
      </w:r>
      <w:r>
        <w:tab/>
        <w:t>Overall survival</w:t>
      </w:r>
    </w:p>
    <w:p w14:paraId="42C669F5" w14:textId="77777777" w:rsidR="005229F8" w:rsidRDefault="005229F8" w:rsidP="005229F8">
      <w:pPr>
        <w:pStyle w:val="NoSpacing"/>
      </w:pPr>
      <w:r w:rsidRPr="00926244">
        <w:t>PET</w:t>
      </w:r>
      <w:r w:rsidRPr="00926244">
        <w:tab/>
      </w:r>
      <w:r w:rsidR="00987C61">
        <w:tab/>
      </w:r>
      <w:r w:rsidRPr="00926244">
        <w:t>Primary Endocrine Therapy</w:t>
      </w:r>
    </w:p>
    <w:p w14:paraId="50DD9A3F" w14:textId="347B0B6B" w:rsidR="00871F59" w:rsidRDefault="00871F59" w:rsidP="005229F8">
      <w:pPr>
        <w:pStyle w:val="NoSpacing"/>
      </w:pPr>
      <w:r>
        <w:t>PS</w:t>
      </w:r>
      <w:r>
        <w:tab/>
      </w:r>
      <w:r>
        <w:tab/>
        <w:t>Performance Status</w:t>
      </w:r>
    </w:p>
    <w:p w14:paraId="50DBA6B5" w14:textId="77777777" w:rsidR="00276625" w:rsidRPr="00926244" w:rsidRDefault="00276625" w:rsidP="005229F8">
      <w:pPr>
        <w:pStyle w:val="NoSpacing"/>
      </w:pPr>
      <w:r>
        <w:t>QALY</w:t>
      </w:r>
      <w:r>
        <w:tab/>
      </w:r>
      <w:r>
        <w:tab/>
        <w:t>Quality Adjusted Life Year</w:t>
      </w:r>
    </w:p>
    <w:p w14:paraId="15974B44" w14:textId="77777777" w:rsidR="001613A4" w:rsidRDefault="001613A4" w:rsidP="005229F8">
      <w:pPr>
        <w:pStyle w:val="NoSpacing"/>
      </w:pPr>
      <w:proofErr w:type="spellStart"/>
      <w:r w:rsidRPr="00926244">
        <w:t>QoL</w:t>
      </w:r>
      <w:proofErr w:type="spellEnd"/>
      <w:r w:rsidRPr="00926244">
        <w:tab/>
      </w:r>
      <w:r w:rsidR="00987C61">
        <w:tab/>
      </w:r>
      <w:r w:rsidRPr="00926244">
        <w:t>Quality of life</w:t>
      </w:r>
    </w:p>
    <w:p w14:paraId="682F3D8D" w14:textId="77777777" w:rsidR="00276625" w:rsidRDefault="00276625" w:rsidP="005229F8">
      <w:pPr>
        <w:pStyle w:val="NoSpacing"/>
      </w:pPr>
      <w:r>
        <w:t>SAE</w:t>
      </w:r>
      <w:r>
        <w:tab/>
      </w:r>
      <w:r>
        <w:tab/>
        <w:t>Serious adverse event</w:t>
      </w:r>
    </w:p>
    <w:p w14:paraId="77593FDB" w14:textId="77777777" w:rsidR="00276625" w:rsidRDefault="00276625" w:rsidP="005229F8">
      <w:pPr>
        <w:pStyle w:val="NoSpacing"/>
      </w:pPr>
      <w:r>
        <w:t>SAP</w:t>
      </w:r>
      <w:r>
        <w:tab/>
      </w:r>
      <w:r>
        <w:tab/>
        <w:t>Statistical analysis plan</w:t>
      </w:r>
    </w:p>
    <w:p w14:paraId="35F3BB81" w14:textId="77777777" w:rsidR="00276625" w:rsidRDefault="00276625" w:rsidP="005229F8">
      <w:pPr>
        <w:pStyle w:val="NoSpacing"/>
      </w:pPr>
      <w:r>
        <w:t>SDV</w:t>
      </w:r>
      <w:r>
        <w:tab/>
      </w:r>
      <w:r>
        <w:tab/>
        <w:t>Source data verification</w:t>
      </w:r>
    </w:p>
    <w:p w14:paraId="626D22F2" w14:textId="77777777" w:rsidR="00276625" w:rsidRDefault="00276625" w:rsidP="005229F8">
      <w:pPr>
        <w:pStyle w:val="NoSpacing"/>
      </w:pPr>
      <w:r>
        <w:t>SOP</w:t>
      </w:r>
      <w:r>
        <w:tab/>
      </w:r>
      <w:r>
        <w:tab/>
        <w:t>Standard operating procedure</w:t>
      </w:r>
    </w:p>
    <w:p w14:paraId="0FE28B03" w14:textId="77777777" w:rsidR="00E86639" w:rsidRPr="00926244" w:rsidRDefault="00E86639" w:rsidP="005229F8">
      <w:pPr>
        <w:pStyle w:val="NoSpacing"/>
      </w:pPr>
      <w:r>
        <w:t>TMG</w:t>
      </w:r>
      <w:r>
        <w:tab/>
      </w:r>
      <w:r>
        <w:tab/>
        <w:t>Trial Management Group</w:t>
      </w:r>
    </w:p>
    <w:p w14:paraId="00FBB78D" w14:textId="77777777" w:rsidR="005229F8" w:rsidRPr="00926244" w:rsidRDefault="005229F8" w:rsidP="005229F8">
      <w:pPr>
        <w:jc w:val="both"/>
        <w:rPr>
          <w:rFonts w:ascii="TUOS Blake" w:hAnsi="TUOS Blake"/>
        </w:rPr>
      </w:pPr>
      <w:r w:rsidRPr="00926244">
        <w:rPr>
          <w:rFonts w:ascii="TUOS Blake" w:hAnsi="TUOS Blake"/>
        </w:rPr>
        <w:br w:type="page"/>
      </w:r>
    </w:p>
    <w:p w14:paraId="53BD5E4F" w14:textId="77777777" w:rsidR="00D31AC0" w:rsidRPr="00926244" w:rsidRDefault="00D31AC0" w:rsidP="005229F8">
      <w:pPr>
        <w:pStyle w:val="Heading1"/>
      </w:pPr>
      <w:bookmarkStart w:id="39" w:name="_Toc464462335"/>
      <w:r w:rsidRPr="00926244">
        <w:lastRenderedPageBreak/>
        <w:t>1</w:t>
      </w:r>
      <w:r w:rsidR="00782544">
        <w:t xml:space="preserve"> </w:t>
      </w:r>
      <w:r w:rsidRPr="00926244">
        <w:t>Introduction, study design and key trial objectives</w:t>
      </w:r>
      <w:bookmarkEnd w:id="39"/>
    </w:p>
    <w:p w14:paraId="22D7DE7C" w14:textId="77777777" w:rsidR="00D31AC0" w:rsidRPr="00926244" w:rsidRDefault="00D31AC0" w:rsidP="005229F8">
      <w:pPr>
        <w:pStyle w:val="Heading2"/>
      </w:pPr>
      <w:bookmarkStart w:id="40" w:name="_Toc464462336"/>
      <w:r w:rsidRPr="00926244">
        <w:t>1.1</w:t>
      </w:r>
      <w:r w:rsidR="00782544">
        <w:t xml:space="preserve"> </w:t>
      </w:r>
      <w:r w:rsidRPr="00926244">
        <w:t>Study outline</w:t>
      </w:r>
      <w:bookmarkEnd w:id="40"/>
    </w:p>
    <w:p w14:paraId="4E7EFB8F" w14:textId="77777777" w:rsidR="00926244" w:rsidRPr="00926244" w:rsidRDefault="00926244" w:rsidP="005229F8">
      <w:pPr>
        <w:pStyle w:val="NoSpacing"/>
      </w:pPr>
      <w:r>
        <w:t>The Bridging the Age Gap study is a non-randomised, pragmatic, cohort study</w:t>
      </w:r>
      <w:r w:rsidR="00EC50B5">
        <w:t xml:space="preserve"> designed to observe normal UK clinical practice</w:t>
      </w:r>
      <w:r w:rsidR="00B13584">
        <w:t xml:space="preserve"> for the treatment of older women with breast cancer</w:t>
      </w:r>
      <w:r>
        <w:t xml:space="preserve">. </w:t>
      </w:r>
    </w:p>
    <w:p w14:paraId="788585D8" w14:textId="77777777" w:rsidR="003944BB" w:rsidRPr="00926244" w:rsidRDefault="003944BB" w:rsidP="005229F8">
      <w:pPr>
        <w:pStyle w:val="NoSpacing"/>
      </w:pPr>
    </w:p>
    <w:p w14:paraId="356CBB10" w14:textId="77777777" w:rsidR="003944BB" w:rsidRDefault="003944BB" w:rsidP="005229F8">
      <w:pPr>
        <w:pStyle w:val="NoSpacing"/>
      </w:pPr>
      <w:r w:rsidRPr="00926244">
        <w:t>The objectives of the study are as follows:</w:t>
      </w:r>
    </w:p>
    <w:p w14:paraId="440D5EB2" w14:textId="77777777" w:rsidR="00141202" w:rsidRDefault="00141202" w:rsidP="005229F8">
      <w:pPr>
        <w:pStyle w:val="NoSpacing"/>
      </w:pPr>
    </w:p>
    <w:p w14:paraId="551D366E" w14:textId="0ED654DC" w:rsidR="000A4BEE" w:rsidRPr="00926244" w:rsidRDefault="00141202" w:rsidP="000A4BEE">
      <w:pPr>
        <w:pStyle w:val="NoSpacing"/>
        <w:rPr>
          <w:u w:val="single"/>
        </w:rPr>
      </w:pPr>
      <w:r>
        <w:t>Primary objective: development of a prognostic model</w:t>
      </w:r>
      <w:r w:rsidR="000A4BEE">
        <w:t xml:space="preserve"> in patients undergoing either </w:t>
      </w:r>
      <w:r w:rsidR="000A4BEE" w:rsidRPr="00926244">
        <w:rPr>
          <w:u w:val="single"/>
        </w:rPr>
        <w:t>Primary Endocrine Therapy</w:t>
      </w:r>
      <w:r w:rsidR="000A4BEE">
        <w:rPr>
          <w:u w:val="single"/>
        </w:rPr>
        <w:t xml:space="preserve"> </w:t>
      </w:r>
      <w:r w:rsidR="000A4BEE" w:rsidRPr="008B25B8">
        <w:rPr>
          <w:u w:val="single"/>
        </w:rPr>
        <w:t>(PET)</w:t>
      </w:r>
      <w:r w:rsidR="000A4BEE">
        <w:rPr>
          <w:u w:val="single"/>
        </w:rPr>
        <w:t xml:space="preserve"> or Chemotherapy</w:t>
      </w:r>
    </w:p>
    <w:p w14:paraId="4FF69892" w14:textId="205F4650" w:rsidR="00141202" w:rsidRPr="00926244" w:rsidRDefault="00141202" w:rsidP="005229F8">
      <w:pPr>
        <w:pStyle w:val="NoSpacing"/>
      </w:pPr>
    </w:p>
    <w:p w14:paraId="27511793" w14:textId="77777777" w:rsidR="003944BB" w:rsidRPr="00926244" w:rsidRDefault="003944BB" w:rsidP="005229F8">
      <w:pPr>
        <w:pStyle w:val="NoSpacing"/>
      </w:pPr>
    </w:p>
    <w:p w14:paraId="6D02362B" w14:textId="56552B29" w:rsidR="003944BB" w:rsidRPr="00926244" w:rsidRDefault="00512665" w:rsidP="005229F8">
      <w:pPr>
        <w:pStyle w:val="NoSpacing"/>
        <w:rPr>
          <w:u w:val="single"/>
        </w:rPr>
      </w:pPr>
      <w:r w:rsidRPr="008B25B8">
        <w:rPr>
          <w:u w:val="single"/>
        </w:rPr>
        <w:t>PET</w:t>
      </w:r>
    </w:p>
    <w:p w14:paraId="08E512AD" w14:textId="77777777" w:rsidR="003944BB" w:rsidRPr="00926244" w:rsidRDefault="003944BB" w:rsidP="005229F8">
      <w:pPr>
        <w:pStyle w:val="NoSpacing"/>
        <w:rPr>
          <w:u w:val="single"/>
        </w:rPr>
      </w:pPr>
    </w:p>
    <w:p w14:paraId="570A1E7C" w14:textId="77777777" w:rsidR="005229F8" w:rsidRPr="00926244" w:rsidRDefault="003944BB" w:rsidP="005229F8">
      <w:pPr>
        <w:pStyle w:val="Numberedlist"/>
      </w:pPr>
      <w:r w:rsidRPr="00926244">
        <w:t xml:space="preserve">To determine the patient and cancer characteristics which predict whether </w:t>
      </w:r>
      <w:r w:rsidRPr="008B25B8">
        <w:t>PET</w:t>
      </w:r>
      <w:r w:rsidR="005229F8" w:rsidRPr="008B25B8">
        <w:t xml:space="preserve"> is</w:t>
      </w:r>
      <w:r w:rsidR="005229F8" w:rsidRPr="00926244">
        <w:t xml:space="preserve"> a safe and effective breast cancer treatment in older women with oestrogen receptor positive</w:t>
      </w:r>
      <w:r w:rsidR="00512665">
        <w:t xml:space="preserve"> </w:t>
      </w:r>
      <w:r w:rsidR="00512665" w:rsidRPr="008B25B8">
        <w:t>(ER+)</w:t>
      </w:r>
      <w:r w:rsidR="005229F8" w:rsidRPr="00926244">
        <w:t xml:space="preserve"> breast cancer by means of statistical modelling based on both retrospective registry data, hospital episode statistics </w:t>
      </w:r>
      <w:r w:rsidR="005229F8" w:rsidRPr="008B25B8">
        <w:t>(HES)</w:t>
      </w:r>
      <w:r w:rsidR="005229F8" w:rsidRPr="00926244">
        <w:t xml:space="preserve"> data and prospective cohort study data.</w:t>
      </w:r>
    </w:p>
    <w:p w14:paraId="3A405842" w14:textId="77777777" w:rsidR="005229F8" w:rsidRPr="00926244" w:rsidRDefault="005229F8" w:rsidP="005229F8">
      <w:pPr>
        <w:pStyle w:val="Numberedlist"/>
      </w:pPr>
      <w:r w:rsidRPr="00926244">
        <w:t xml:space="preserve">To develop a simple scoring system, based on co-morbidity, dependency, age and tumour characteristics, which will enable prediction of those women best treated </w:t>
      </w:r>
      <w:r w:rsidRPr="008B25B8">
        <w:t>with PET</w:t>
      </w:r>
      <w:r w:rsidRPr="00926244">
        <w:t xml:space="preserve"> or surgery.</w:t>
      </w:r>
    </w:p>
    <w:p w14:paraId="5186B451" w14:textId="77777777" w:rsidR="005229F8" w:rsidRPr="00926244" w:rsidRDefault="005229F8" w:rsidP="005229F8">
      <w:pPr>
        <w:pStyle w:val="Numberedlist"/>
      </w:pPr>
      <w:r w:rsidRPr="00926244">
        <w:t>To develop a web-based algorithm based on the developed model to aid clinician decision making.</w:t>
      </w:r>
    </w:p>
    <w:p w14:paraId="37C0672F" w14:textId="77777777" w:rsidR="005229F8" w:rsidRPr="00926244" w:rsidRDefault="005229F8" w:rsidP="005229F8">
      <w:pPr>
        <w:pStyle w:val="Numberedlist"/>
        <w:numPr>
          <w:ilvl w:val="0"/>
          <w:numId w:val="0"/>
        </w:numPr>
        <w:rPr>
          <w:u w:val="single"/>
        </w:rPr>
      </w:pPr>
      <w:r w:rsidRPr="00926244">
        <w:rPr>
          <w:u w:val="single"/>
        </w:rPr>
        <w:t>Chemotherapy</w:t>
      </w:r>
    </w:p>
    <w:p w14:paraId="6B435528" w14:textId="42BAE355" w:rsidR="005229F8" w:rsidRPr="00926244" w:rsidRDefault="009E050D" w:rsidP="005229F8">
      <w:pPr>
        <w:pStyle w:val="Numberedlist"/>
        <w:numPr>
          <w:ilvl w:val="0"/>
          <w:numId w:val="3"/>
        </w:numPr>
      </w:pPr>
      <w:r w:rsidRPr="00926244">
        <w:t xml:space="preserve">To determine the patient and disease characteristics that predict whether the addition of post-operative adjuvant chemotherapy results in improved outcomes in older women with </w:t>
      </w:r>
      <w:r w:rsidR="00F30048">
        <w:t>high prognostic risk</w:t>
      </w:r>
      <w:r w:rsidRPr="00926244">
        <w:t xml:space="preserve">, operable breast cancer by means of statistical modelling based on both retrospective registry data, </w:t>
      </w:r>
      <w:r w:rsidRPr="008B25B8">
        <w:t>HES</w:t>
      </w:r>
      <w:r w:rsidRPr="00926244">
        <w:t xml:space="preserve"> data and prospective cohort study data. </w:t>
      </w:r>
    </w:p>
    <w:p w14:paraId="1126CCA1" w14:textId="77777777" w:rsidR="00731C63" w:rsidRPr="00926244" w:rsidRDefault="00731C63" w:rsidP="005229F8">
      <w:pPr>
        <w:pStyle w:val="Numberedlist"/>
        <w:numPr>
          <w:ilvl w:val="0"/>
          <w:numId w:val="3"/>
        </w:numPr>
      </w:pPr>
      <w:r w:rsidRPr="00926244">
        <w:t>To develop a simple scoring system, based on co-morbidity, dependency, age and tumour characteristics, which will enable prediction of those women most likely to benefit from chemotherapy after surgery.</w:t>
      </w:r>
    </w:p>
    <w:p w14:paraId="188501F3" w14:textId="77777777" w:rsidR="00731C63" w:rsidRPr="00926244" w:rsidRDefault="00731C63" w:rsidP="005229F8">
      <w:pPr>
        <w:pStyle w:val="Numberedlist"/>
        <w:numPr>
          <w:ilvl w:val="0"/>
          <w:numId w:val="3"/>
        </w:numPr>
      </w:pPr>
      <w:r w:rsidRPr="00926244">
        <w:t>To develop a web-based algorithm based on the developed model to aid clinician decision making.</w:t>
      </w:r>
    </w:p>
    <w:p w14:paraId="41A8895D" w14:textId="77777777" w:rsidR="00731C63" w:rsidRPr="00926244" w:rsidRDefault="00731C63" w:rsidP="00731C63">
      <w:pPr>
        <w:pStyle w:val="Numberedlist"/>
        <w:numPr>
          <w:ilvl w:val="0"/>
          <w:numId w:val="0"/>
        </w:numPr>
        <w:rPr>
          <w:u w:val="single"/>
        </w:rPr>
      </w:pPr>
      <w:r w:rsidRPr="00926244">
        <w:rPr>
          <w:u w:val="single"/>
        </w:rPr>
        <w:t>Secondary objectives</w:t>
      </w:r>
    </w:p>
    <w:p w14:paraId="79AA9690" w14:textId="568561EE" w:rsidR="00731C63" w:rsidRPr="00926244" w:rsidRDefault="001613A4" w:rsidP="00731C63">
      <w:pPr>
        <w:pStyle w:val="Numberedlist"/>
        <w:numPr>
          <w:ilvl w:val="0"/>
          <w:numId w:val="4"/>
        </w:numPr>
      </w:pPr>
      <w:r w:rsidRPr="00926244">
        <w:t>To determine post-operative surgical outcomes in older women undergoing surgery for breast cancer and correlate outcomes with age</w:t>
      </w:r>
      <w:r w:rsidR="00062420">
        <w:t>, frailty</w:t>
      </w:r>
      <w:r w:rsidRPr="00926244">
        <w:t xml:space="preserve"> and co-morbidity. </w:t>
      </w:r>
    </w:p>
    <w:p w14:paraId="205F1417" w14:textId="77777777" w:rsidR="001613A4" w:rsidRPr="00926244" w:rsidRDefault="001613A4" w:rsidP="00731C63">
      <w:pPr>
        <w:pStyle w:val="Numberedlist"/>
        <w:numPr>
          <w:ilvl w:val="0"/>
          <w:numId w:val="4"/>
        </w:numPr>
      </w:pPr>
      <w:r w:rsidRPr="00926244">
        <w:t>To determine chemotherapy adverse events</w:t>
      </w:r>
      <w:r w:rsidR="008B25B8">
        <w:t xml:space="preserve"> (AEs)</w:t>
      </w:r>
      <w:r w:rsidRPr="00926244">
        <w:t xml:space="preserve"> in older women undergoing adjuvant chemotherapy for breast cancer and correlate these with patient age, co-morbidity and frailty.</w:t>
      </w:r>
    </w:p>
    <w:p w14:paraId="7A9280E8" w14:textId="77777777" w:rsidR="001613A4" w:rsidRPr="00926244" w:rsidRDefault="001613A4" w:rsidP="00731C63">
      <w:pPr>
        <w:pStyle w:val="Numberedlist"/>
        <w:numPr>
          <w:ilvl w:val="0"/>
          <w:numId w:val="4"/>
        </w:numPr>
      </w:pPr>
      <w:r w:rsidRPr="00926244">
        <w:lastRenderedPageBreak/>
        <w:t>To determine quality of life (</w:t>
      </w:r>
      <w:proofErr w:type="spellStart"/>
      <w:r w:rsidRPr="008B25B8">
        <w:t>QoL</w:t>
      </w:r>
      <w:proofErr w:type="spellEnd"/>
      <w:r w:rsidRPr="008B25B8">
        <w:t>)</w:t>
      </w:r>
      <w:r w:rsidRPr="00926244">
        <w:t xml:space="preserve"> outcomes in older women undergoing surgery, chemotherapy </w:t>
      </w:r>
      <w:r w:rsidRPr="008B25B8">
        <w:t>or PET for</w:t>
      </w:r>
      <w:r w:rsidRPr="00926244">
        <w:t xml:space="preserve"> breast cancer and correlate outcomes with age, co-morbidity and frailty.</w:t>
      </w:r>
    </w:p>
    <w:p w14:paraId="61683A37" w14:textId="77777777" w:rsidR="001613A4" w:rsidRDefault="001613A4" w:rsidP="00731C63">
      <w:pPr>
        <w:pStyle w:val="Numberedlist"/>
        <w:numPr>
          <w:ilvl w:val="0"/>
          <w:numId w:val="4"/>
        </w:numPr>
      </w:pPr>
      <w:r w:rsidRPr="00926244">
        <w:t xml:space="preserve">To determine the level of and causes of variance in breast cancer treatment of older women between UK breast units. </w:t>
      </w:r>
    </w:p>
    <w:p w14:paraId="768E4C95" w14:textId="77777777" w:rsidR="00512665" w:rsidRDefault="00512665" w:rsidP="00512665">
      <w:pPr>
        <w:pStyle w:val="Numberedlist"/>
        <w:numPr>
          <w:ilvl w:val="0"/>
          <w:numId w:val="0"/>
        </w:numPr>
        <w:rPr>
          <w:u w:val="single"/>
        </w:rPr>
      </w:pPr>
      <w:r>
        <w:rPr>
          <w:u w:val="single"/>
        </w:rPr>
        <w:t>Further objectives</w:t>
      </w:r>
    </w:p>
    <w:p w14:paraId="4C1CF2F4" w14:textId="77777777" w:rsidR="00512665" w:rsidRPr="00512665" w:rsidRDefault="00512665" w:rsidP="00512665">
      <w:pPr>
        <w:pStyle w:val="Numberedlist"/>
        <w:numPr>
          <w:ilvl w:val="0"/>
          <w:numId w:val="18"/>
        </w:numPr>
        <w:rPr>
          <w:u w:val="single"/>
        </w:rPr>
      </w:pPr>
      <w:r>
        <w:t xml:space="preserve">Data from this study will be made available to collaborators developing a patient Decision Support Instrument </w:t>
      </w:r>
      <w:r w:rsidRPr="008B25B8">
        <w:t>(DSI)</w:t>
      </w:r>
      <w:r>
        <w:t xml:space="preserve"> to facilitate patient decision making by enabling detailed, patient specific outcomes to be predicted. </w:t>
      </w:r>
    </w:p>
    <w:p w14:paraId="0DA15A2D" w14:textId="1C65A9E0" w:rsidR="00512665" w:rsidRPr="00AF1161" w:rsidRDefault="00512665" w:rsidP="00512665">
      <w:pPr>
        <w:pStyle w:val="Numberedlist"/>
        <w:numPr>
          <w:ilvl w:val="0"/>
          <w:numId w:val="18"/>
        </w:numPr>
        <w:rPr>
          <w:ins w:id="41" w:author="lynda wyld" w:date="2016-01-01T19:56:00Z"/>
        </w:rPr>
      </w:pPr>
      <w:r>
        <w:t xml:space="preserve">The study </w:t>
      </w:r>
      <w:r w:rsidR="00F30048">
        <w:t>has patient consent for</w:t>
      </w:r>
      <w:r w:rsidR="00062420">
        <w:t xml:space="preserve"> </w:t>
      </w:r>
      <w:r>
        <w:t>long-term access to cancer registry data and outcomes of all women enrolled in the cohort study to permit further longer term analysis of outcomes.</w:t>
      </w:r>
    </w:p>
    <w:p w14:paraId="020D3A88" w14:textId="77777777" w:rsidR="00512665" w:rsidRDefault="00660C34" w:rsidP="006263E4">
      <w:pPr>
        <w:pStyle w:val="Numberedlist"/>
        <w:numPr>
          <w:ilvl w:val="0"/>
          <w:numId w:val="0"/>
        </w:numPr>
      </w:pPr>
      <w:r>
        <w:t>This statistical analysis plan</w:t>
      </w:r>
      <w:r w:rsidR="00276625">
        <w:t xml:space="preserve"> (SAP)</w:t>
      </w:r>
      <w:r>
        <w:t xml:space="preserve"> is written in conjunction with the International Conference on Harmonisation</w:t>
      </w:r>
      <w:r w:rsidR="00276625">
        <w:t xml:space="preserve"> (ICH)</w:t>
      </w:r>
      <w:r>
        <w:t xml:space="preserve"> topic </w:t>
      </w:r>
      <w:r w:rsidRPr="00FF3DBE">
        <w:t>E9</w:t>
      </w:r>
      <w:r w:rsidR="0007368A" w:rsidRPr="00FF3DBE">
        <w:t xml:space="preserve"> [1],</w:t>
      </w:r>
      <w:r>
        <w:t xml:space="preserve"> applicable standard operating procedures</w:t>
      </w:r>
      <w:r w:rsidR="00396AEC">
        <w:t xml:space="preserve"> (SOPs)</w:t>
      </w:r>
      <w:r>
        <w:t xml:space="preserve"> from the University of Sheffield Clinical Trials Research Unit (</w:t>
      </w:r>
      <w:r w:rsidRPr="008B25B8">
        <w:t>CTRU)</w:t>
      </w:r>
      <w:r>
        <w:t xml:space="preserve"> and </w:t>
      </w:r>
      <w:r w:rsidR="00FF3DBE">
        <w:t xml:space="preserve">the </w:t>
      </w:r>
      <w:r>
        <w:t>trial</w:t>
      </w:r>
      <w:r w:rsidR="00FF3DBE">
        <w:t xml:space="preserve"> </w:t>
      </w:r>
      <w:r w:rsidR="00FF3DBE" w:rsidRPr="00FF3DBE">
        <w:t>protocol</w:t>
      </w:r>
      <w:r w:rsidR="0007368A" w:rsidRPr="00FF3DBE">
        <w:t xml:space="preserve"> [2]</w:t>
      </w:r>
      <w:r w:rsidRPr="00FF3DBE">
        <w:t>.</w:t>
      </w:r>
      <w:r w:rsidR="00512665">
        <w:t xml:space="preserve"> </w:t>
      </w:r>
      <w:r w:rsidR="00EE10A1">
        <w:t>The trial will be conducted in accordance with the principles of Good Clinical Practice (</w:t>
      </w:r>
      <w:r w:rsidR="00EE10A1" w:rsidRPr="008B25B8">
        <w:t>GCP)</w:t>
      </w:r>
      <w:r w:rsidR="00EE10A1">
        <w:t xml:space="preserve"> according to the EU Directive 2005/28/EC (GCP Directive), which was implemented in The Medicines for Human Use (Clinical Trials) Amendment Regulations </w:t>
      </w:r>
      <w:r w:rsidR="00EE10A1" w:rsidRPr="00FF3DBE">
        <w:t>2006</w:t>
      </w:r>
      <w:r w:rsidR="0007368A" w:rsidRPr="00FF3DBE">
        <w:t xml:space="preserve"> [3].</w:t>
      </w:r>
    </w:p>
    <w:p w14:paraId="508B2023" w14:textId="77777777" w:rsidR="00525976" w:rsidRPr="00926244" w:rsidRDefault="00525976" w:rsidP="005229F8">
      <w:pPr>
        <w:pStyle w:val="Heading2"/>
      </w:pPr>
      <w:bookmarkStart w:id="42" w:name="_Toc464462337"/>
      <w:r w:rsidRPr="00926244">
        <w:t>1.2</w:t>
      </w:r>
      <w:r w:rsidR="00782544">
        <w:t xml:space="preserve"> </w:t>
      </w:r>
      <w:r w:rsidRPr="00926244">
        <w:t>Outcome measures</w:t>
      </w:r>
      <w:bookmarkEnd w:id="42"/>
    </w:p>
    <w:p w14:paraId="045CC96B" w14:textId="77777777" w:rsidR="00660C34" w:rsidRDefault="00660C34" w:rsidP="005229F8">
      <w:pPr>
        <w:pStyle w:val="NoSpacing"/>
      </w:pPr>
      <w:r>
        <w:t xml:space="preserve">The objectives of the trial will be evaluated on the following endpoints and for </w:t>
      </w:r>
      <w:r w:rsidRPr="008B25B8">
        <w:t>PET compared</w:t>
      </w:r>
      <w:r>
        <w:t xml:space="preserve"> to surgery, and chemotherapy compared to no chemotherapy. All outcome variables will be measured at </w:t>
      </w:r>
      <w:r w:rsidR="00205B2C">
        <w:t>baseline, 6 weeks, 6, 12, 18 and 24 months</w:t>
      </w:r>
      <w:r w:rsidR="0007368A">
        <w:t xml:space="preserve"> post-baseline</w:t>
      </w:r>
      <w:r w:rsidR="00205B2C">
        <w:t>.</w:t>
      </w:r>
      <w:r w:rsidR="00DA07A7">
        <w:t xml:space="preserve"> </w:t>
      </w:r>
    </w:p>
    <w:p w14:paraId="76A7CB29" w14:textId="0A2EC07A" w:rsidR="00525976" w:rsidRDefault="00846F4F" w:rsidP="00846F4F">
      <w:pPr>
        <w:pStyle w:val="Heading3"/>
      </w:pPr>
      <w:bookmarkStart w:id="43" w:name="_Toc464462338"/>
      <w:r>
        <w:t>1.2.1</w:t>
      </w:r>
      <w:r w:rsidR="00782544">
        <w:t xml:space="preserve"> </w:t>
      </w:r>
      <w:r>
        <w:t>Primary</w:t>
      </w:r>
      <w:r w:rsidR="000A4BEE">
        <w:t xml:space="preserve"> outcome</w:t>
      </w:r>
      <w:bookmarkEnd w:id="43"/>
    </w:p>
    <w:p w14:paraId="1E29D411" w14:textId="3203C1C3" w:rsidR="00DA07A7" w:rsidRDefault="00DA07A7" w:rsidP="00DA07A7">
      <w:pPr>
        <w:pStyle w:val="NoSpacing"/>
      </w:pPr>
      <w:r>
        <w:t xml:space="preserve">The primary </w:t>
      </w:r>
      <w:r w:rsidR="000A4BEE">
        <w:rPr>
          <w:sz w:val="23"/>
          <w:szCs w:val="23"/>
        </w:rPr>
        <w:t>outcome will be a statistical model of outcomes for older women and the determination of the complex and interacting set of characteristics that determine optimal treatment for older women</w:t>
      </w:r>
      <w:r w:rsidR="000B2A37">
        <w:t>.</w:t>
      </w:r>
      <w:r w:rsidR="0051395B">
        <w:t xml:space="preserve"> </w:t>
      </w:r>
    </w:p>
    <w:p w14:paraId="45B94081" w14:textId="3D99E035" w:rsidR="00846F4F" w:rsidRDefault="00846F4F" w:rsidP="00846F4F">
      <w:pPr>
        <w:pStyle w:val="Heading3"/>
      </w:pPr>
      <w:bookmarkStart w:id="44" w:name="_Toc464462339"/>
      <w:r>
        <w:t>1.2.2</w:t>
      </w:r>
      <w:r w:rsidR="00782544">
        <w:t xml:space="preserve"> </w:t>
      </w:r>
      <w:r w:rsidR="002A6670">
        <w:t xml:space="preserve">QOL related </w:t>
      </w:r>
      <w:r w:rsidR="0051395B">
        <w:t>s</w:t>
      </w:r>
      <w:r>
        <w:t xml:space="preserve">econdary </w:t>
      </w:r>
      <w:r w:rsidR="00400620">
        <w:t>outcomes</w:t>
      </w:r>
      <w:bookmarkEnd w:id="44"/>
    </w:p>
    <w:p w14:paraId="6EEC74C5" w14:textId="1DF1606A" w:rsidR="00A246E4" w:rsidRDefault="0051395B" w:rsidP="00FF3DBE">
      <w:pPr>
        <w:pStyle w:val="NoSpacing"/>
      </w:pPr>
      <w:r>
        <w:t xml:space="preserve">The following </w:t>
      </w:r>
      <w:proofErr w:type="spellStart"/>
      <w:r>
        <w:t>QoL</w:t>
      </w:r>
      <w:proofErr w:type="spellEnd"/>
      <w:r>
        <w:t xml:space="preserve"> measures are secondary </w:t>
      </w:r>
      <w:r w:rsidR="00400620">
        <w:t>outcomes</w:t>
      </w:r>
      <w:r>
        <w:t>:</w:t>
      </w:r>
    </w:p>
    <w:p w14:paraId="00489697" w14:textId="77777777" w:rsidR="00A246E4" w:rsidRDefault="00A246E4" w:rsidP="00FF3DBE">
      <w:pPr>
        <w:pStyle w:val="NoSpacing"/>
      </w:pPr>
    </w:p>
    <w:p w14:paraId="48139EDF" w14:textId="52103DBB" w:rsidR="002A6670" w:rsidRDefault="0007050E" w:rsidP="00BF6A52">
      <w:pPr>
        <w:pStyle w:val="NoSpacing"/>
        <w:numPr>
          <w:ilvl w:val="0"/>
          <w:numId w:val="24"/>
        </w:numPr>
      </w:pPr>
      <w:r>
        <w:t>The global health status/</w:t>
      </w:r>
      <w:proofErr w:type="spellStart"/>
      <w:r>
        <w:t>QoL</w:t>
      </w:r>
      <w:proofErr w:type="spellEnd"/>
      <w:r>
        <w:t xml:space="preserve"> domain of the EORTC-QLQ-C30 [4], a generic </w:t>
      </w:r>
      <w:proofErr w:type="spellStart"/>
      <w:r>
        <w:t>QoL</w:t>
      </w:r>
      <w:proofErr w:type="spellEnd"/>
      <w:r>
        <w:t xml:space="preserve"> tool, measured at 6 </w:t>
      </w:r>
      <w:r w:rsidR="00364113">
        <w:t>months</w:t>
      </w:r>
      <w:r>
        <w:t xml:space="preserve"> post-baseline</w:t>
      </w:r>
      <w:r w:rsidR="0087268E">
        <w:t xml:space="preserve"> (key secondary outcome)</w:t>
      </w:r>
    </w:p>
    <w:p w14:paraId="7BC5DD6B" w14:textId="1667889A" w:rsidR="00A246E4" w:rsidRDefault="00A246E4" w:rsidP="00BF6A52">
      <w:pPr>
        <w:pStyle w:val="NoSpacing"/>
        <w:numPr>
          <w:ilvl w:val="0"/>
          <w:numId w:val="24"/>
        </w:numPr>
      </w:pPr>
      <w:r>
        <w:t xml:space="preserve">The </w:t>
      </w:r>
      <w:r w:rsidR="00A25248">
        <w:t xml:space="preserve">functional and symptom scales </w:t>
      </w:r>
      <w:r>
        <w:t>of the EORTC-QLQ-C30, measured at 6 weeks,</w:t>
      </w:r>
      <w:r w:rsidR="00062420">
        <w:t xml:space="preserve"> and then 6 monthly intervals up to 24 months.</w:t>
      </w:r>
    </w:p>
    <w:p w14:paraId="5EAAF93B" w14:textId="77777777" w:rsidR="00062420" w:rsidRDefault="0051395B" w:rsidP="00062420">
      <w:pPr>
        <w:pStyle w:val="NoSpacing"/>
        <w:numPr>
          <w:ilvl w:val="0"/>
          <w:numId w:val="24"/>
        </w:numPr>
      </w:pPr>
      <w:r>
        <w:t>The EORTC-QLQ-BR23</w:t>
      </w:r>
      <w:r w:rsidR="00BD3D43">
        <w:t xml:space="preserve"> [5]</w:t>
      </w:r>
      <w:r>
        <w:t>, a breast specific module, measured at 6 weeks, and</w:t>
      </w:r>
      <w:r w:rsidR="00062420">
        <w:t xml:space="preserve"> </w:t>
      </w:r>
      <w:proofErr w:type="spellStart"/>
      <w:r w:rsidR="00062420">
        <w:t>and</w:t>
      </w:r>
      <w:proofErr w:type="spellEnd"/>
      <w:r w:rsidR="00062420">
        <w:t xml:space="preserve"> then 6 monthly intervals up to 24 months.</w:t>
      </w:r>
    </w:p>
    <w:p w14:paraId="678FB8D0" w14:textId="4DC7098D" w:rsidR="0051395B" w:rsidRDefault="0051395B" w:rsidP="00AF1161">
      <w:pPr>
        <w:pStyle w:val="NoSpacing"/>
        <w:numPr>
          <w:ilvl w:val="0"/>
          <w:numId w:val="24"/>
        </w:numPr>
      </w:pPr>
      <w:r>
        <w:t>The EORTC-QLQ-ELD15</w:t>
      </w:r>
      <w:r w:rsidR="00BD3D43">
        <w:t xml:space="preserve"> [6]</w:t>
      </w:r>
      <w:r>
        <w:t>, an older person specific module, measured at 6 weeks</w:t>
      </w:r>
      <w:r w:rsidR="00062420">
        <w:t xml:space="preserve"> and then 6 monthly intervals up to 24 months.</w:t>
      </w:r>
    </w:p>
    <w:p w14:paraId="0FB20484" w14:textId="09B80EFB" w:rsidR="0051395B" w:rsidRDefault="0051395B" w:rsidP="0051395B">
      <w:pPr>
        <w:pStyle w:val="Heading3"/>
      </w:pPr>
      <w:bookmarkStart w:id="45" w:name="_Toc464462340"/>
      <w:r>
        <w:t>1.2.3</w:t>
      </w:r>
      <w:r w:rsidR="00782544">
        <w:t xml:space="preserve"> </w:t>
      </w:r>
      <w:r w:rsidR="009E03AC">
        <w:t xml:space="preserve">Survival related </w:t>
      </w:r>
      <w:r w:rsidR="00864217">
        <w:t xml:space="preserve">secondary </w:t>
      </w:r>
      <w:r w:rsidR="009E03AC">
        <w:t>outcomes</w:t>
      </w:r>
      <w:bookmarkEnd w:id="45"/>
    </w:p>
    <w:p w14:paraId="3B640695" w14:textId="77777777" w:rsidR="00AA7AB7" w:rsidRDefault="00AA7AB7" w:rsidP="00AA7AB7">
      <w:pPr>
        <w:pStyle w:val="NoSpacing"/>
      </w:pPr>
      <w:r>
        <w:t>The following outcomes will also be recorded:</w:t>
      </w:r>
    </w:p>
    <w:p w14:paraId="075D58AD" w14:textId="77777777" w:rsidR="00AA7AB7" w:rsidRDefault="00AA7AB7" w:rsidP="00AA7AB7">
      <w:pPr>
        <w:pStyle w:val="NoSpacing"/>
      </w:pPr>
    </w:p>
    <w:p w14:paraId="0CF5A768" w14:textId="7AD8A6A0" w:rsidR="00AA7AB7" w:rsidRPr="00700BB7" w:rsidRDefault="00AA7AB7" w:rsidP="00AA7AB7">
      <w:pPr>
        <w:pStyle w:val="NoSpacing"/>
        <w:numPr>
          <w:ilvl w:val="0"/>
          <w:numId w:val="19"/>
        </w:numPr>
      </w:pPr>
      <w:r w:rsidRPr="00700BB7">
        <w:t xml:space="preserve">Cause of </w:t>
      </w:r>
      <w:del w:id="46" w:author="User" w:date="2016-07-21T14:29:00Z">
        <w:r w:rsidR="00062420" w:rsidDel="00864217">
          <w:delText xml:space="preserve"> </w:delText>
        </w:r>
      </w:del>
      <w:r w:rsidR="00062420">
        <w:t xml:space="preserve">and date of death </w:t>
      </w:r>
      <w:r w:rsidRPr="00700BB7">
        <w:t>for survival analysis.</w:t>
      </w:r>
    </w:p>
    <w:p w14:paraId="4723FE86" w14:textId="77777777" w:rsidR="00AA7AB7" w:rsidRPr="00700BB7" w:rsidRDefault="00AA7AB7" w:rsidP="00AA7AB7">
      <w:pPr>
        <w:pStyle w:val="NoSpacing"/>
        <w:numPr>
          <w:ilvl w:val="0"/>
          <w:numId w:val="19"/>
        </w:numPr>
      </w:pPr>
      <w:r w:rsidRPr="00700BB7">
        <w:t>Disease free survival.</w:t>
      </w:r>
    </w:p>
    <w:p w14:paraId="4AE827EE" w14:textId="58A946C4" w:rsidR="00AA7AB7" w:rsidRPr="000C6804" w:rsidRDefault="00AA7AB7" w:rsidP="00AA7AB7">
      <w:pPr>
        <w:pStyle w:val="NoSpacing"/>
        <w:numPr>
          <w:ilvl w:val="0"/>
          <w:numId w:val="19"/>
        </w:numPr>
      </w:pPr>
      <w:r w:rsidRPr="000C6804">
        <w:lastRenderedPageBreak/>
        <w:t xml:space="preserve">Time to local </w:t>
      </w:r>
      <w:r w:rsidR="000C6804" w:rsidRPr="000C6804">
        <w:t>recurrence: time to the relevant event as per the CRF or in the case of death after direct follow up has occurred, as per cancer registry event date recorded</w:t>
      </w:r>
      <w:r w:rsidRPr="000C6804">
        <w:t>.</w:t>
      </w:r>
    </w:p>
    <w:p w14:paraId="2A7FF2C1" w14:textId="74C8662F" w:rsidR="009E03AC" w:rsidRPr="000C6804" w:rsidRDefault="00AA7AB7" w:rsidP="00864217">
      <w:pPr>
        <w:pStyle w:val="NoSpacing"/>
        <w:numPr>
          <w:ilvl w:val="0"/>
          <w:numId w:val="19"/>
        </w:numPr>
      </w:pPr>
      <w:r w:rsidRPr="000C6804">
        <w:t>Time to metastatic recurrence</w:t>
      </w:r>
      <w:r w:rsidR="000C6804" w:rsidRPr="000C6804">
        <w:t>: time to the relevant event as per the CRF or in the case of death after direct follow up has occurred, as per cancer registry event date recorded</w:t>
      </w:r>
      <w:r w:rsidRPr="000C6804">
        <w:t>.</w:t>
      </w:r>
    </w:p>
    <w:p w14:paraId="5A2B92AB" w14:textId="1EBB2882" w:rsidR="00864217" w:rsidRDefault="00864217" w:rsidP="00864217">
      <w:pPr>
        <w:pStyle w:val="Heading3"/>
      </w:pPr>
      <w:bookmarkStart w:id="47" w:name="_Toc464462341"/>
      <w:r>
        <w:t>1.2.4 Other secondary outcomes</w:t>
      </w:r>
      <w:bookmarkEnd w:id="47"/>
    </w:p>
    <w:p w14:paraId="432491FE" w14:textId="72521678" w:rsidR="00864217" w:rsidRPr="00700BB7" w:rsidRDefault="00864217" w:rsidP="00115656">
      <w:pPr>
        <w:pStyle w:val="NoSpacing"/>
      </w:pPr>
    </w:p>
    <w:p w14:paraId="7EF17CAA" w14:textId="30CD182E" w:rsidR="00AA7AB7" w:rsidRPr="00E82F68" w:rsidRDefault="00AA7AB7" w:rsidP="00E82F68">
      <w:pPr>
        <w:pStyle w:val="NoSpacing"/>
        <w:numPr>
          <w:ilvl w:val="0"/>
          <w:numId w:val="41"/>
        </w:numPr>
      </w:pPr>
      <w:r w:rsidRPr="00E82F68">
        <w:t>Date of change of management/treatment.</w:t>
      </w:r>
      <w:r w:rsidR="00E82F68" w:rsidRPr="00E82F68">
        <w:t xml:space="preserve"> This when disease progression or recurrence occurs mandating the need for a different treatment strategy    Change of management (</w:t>
      </w:r>
      <w:proofErr w:type="spellStart"/>
      <w:r w:rsidR="00E82F68" w:rsidRPr="00E82F68">
        <w:t>CoM</w:t>
      </w:r>
      <w:proofErr w:type="spellEnd"/>
      <w:r w:rsidR="00E82F68" w:rsidRPr="00E82F68">
        <w:t xml:space="preserve">) is when a treatment is abandoned and changed such as when a participant on endocrine therapy is changed to surgery or a different antioestrogen drug.  This will be picked on the CRF and the date recorded and the time from the start of that treatment to the date of change is the time to </w:t>
      </w:r>
      <w:proofErr w:type="spellStart"/>
      <w:r w:rsidR="00E82F68" w:rsidRPr="00E82F68">
        <w:t>CoM.</w:t>
      </w:r>
      <w:proofErr w:type="spellEnd"/>
    </w:p>
    <w:p w14:paraId="11488823" w14:textId="60878D86" w:rsidR="00AA7AB7" w:rsidRDefault="00AA7AB7" w:rsidP="00E82F68">
      <w:pPr>
        <w:pStyle w:val="NoSpacing"/>
        <w:numPr>
          <w:ilvl w:val="0"/>
          <w:numId w:val="41"/>
        </w:numPr>
      </w:pPr>
      <w:r w:rsidRPr="00700BB7">
        <w:t>Time to change of management/treatment</w:t>
      </w:r>
      <w:r w:rsidR="00E82F68">
        <w:t>: see previous definition.</w:t>
      </w:r>
    </w:p>
    <w:p w14:paraId="269B5C4A" w14:textId="309EAAA2" w:rsidR="00AA7AB7" w:rsidRDefault="00AA7AB7" w:rsidP="00E82F68">
      <w:pPr>
        <w:pStyle w:val="NoSpacing"/>
        <w:numPr>
          <w:ilvl w:val="0"/>
          <w:numId w:val="41"/>
        </w:numPr>
      </w:pPr>
      <w:r>
        <w:t>Treatment related</w:t>
      </w:r>
      <w:r w:rsidR="008B25B8">
        <w:t xml:space="preserve"> AEs</w:t>
      </w:r>
      <w:r w:rsidR="008769ED">
        <w:t xml:space="preserve"> (for </w:t>
      </w:r>
      <w:proofErr w:type="gramStart"/>
      <w:r w:rsidR="008769ED">
        <w:t>both chemotherapy</w:t>
      </w:r>
      <w:proofErr w:type="gramEnd"/>
      <w:r w:rsidR="00721CD5">
        <w:t>, radiotherapy</w:t>
      </w:r>
      <w:r w:rsidR="008769ED">
        <w:t xml:space="preserve"> and surgery) and whether these may be predicted by patient variables such as type of surgery, comorbidity, frailty, nutritional state, cognitive function etc.</w:t>
      </w:r>
    </w:p>
    <w:p w14:paraId="70B51E62" w14:textId="77777777" w:rsidR="008769ED" w:rsidRDefault="008769ED" w:rsidP="00E82F68">
      <w:pPr>
        <w:pStyle w:val="NoSpacing"/>
        <w:ind w:left="720"/>
      </w:pPr>
    </w:p>
    <w:p w14:paraId="6F5B9ABF" w14:textId="7B29BE52" w:rsidR="008769ED" w:rsidRPr="006D17A0" w:rsidRDefault="008769ED" w:rsidP="00E82F68">
      <w:pPr>
        <w:pStyle w:val="NoSpacing"/>
        <w:rPr>
          <w:b/>
        </w:rPr>
      </w:pPr>
      <w:proofErr w:type="gramStart"/>
      <w:r w:rsidRPr="006D17A0">
        <w:rPr>
          <w:b/>
        </w:rPr>
        <w:t>Other outputs.</w:t>
      </w:r>
      <w:proofErr w:type="gramEnd"/>
    </w:p>
    <w:p w14:paraId="78C00FC4" w14:textId="77777777" w:rsidR="008769ED" w:rsidRDefault="008769ED" w:rsidP="00E82F68">
      <w:pPr>
        <w:pStyle w:val="NoSpacing"/>
      </w:pPr>
    </w:p>
    <w:p w14:paraId="0B775431" w14:textId="2FBFD911" w:rsidR="008769ED" w:rsidRDefault="008769ED" w:rsidP="00E82F68">
      <w:pPr>
        <w:pStyle w:val="NoSpacing"/>
      </w:pPr>
      <w:r>
        <w:t>In addition we will produce a descriptive report of the treatment pathways for women with early breast cancer in this older age group with percentages having the various types of therapies and also look at factors which predict one or other treatment being given or omitted.</w:t>
      </w:r>
    </w:p>
    <w:p w14:paraId="1DCE3C93" w14:textId="77777777" w:rsidR="008769ED" w:rsidRDefault="008769ED" w:rsidP="00E82F68">
      <w:pPr>
        <w:pStyle w:val="NoSpacing"/>
      </w:pPr>
    </w:p>
    <w:p w14:paraId="6FFFD086" w14:textId="2DDE34D1" w:rsidR="008769ED" w:rsidRPr="003F0239" w:rsidRDefault="008769ED" w:rsidP="00E82F68">
      <w:pPr>
        <w:pStyle w:val="NoSpacing"/>
      </w:pPr>
      <w:r>
        <w:t xml:space="preserve">The study will also look at variation in rates of surgery or </w:t>
      </w:r>
      <w:proofErr w:type="spellStart"/>
      <w:r>
        <w:t>non surgical</w:t>
      </w:r>
      <w:proofErr w:type="spellEnd"/>
      <w:r>
        <w:t xml:space="preserve"> treatments between units to assess whether this is randomly distributed or whether some centres are significant outliers for normal practice.</w:t>
      </w:r>
    </w:p>
    <w:p w14:paraId="313057DA" w14:textId="77777777" w:rsidR="00B14E50" w:rsidRDefault="00B14E50" w:rsidP="00B14E50">
      <w:pPr>
        <w:pStyle w:val="Heading2"/>
      </w:pPr>
      <w:bookmarkStart w:id="48" w:name="_Toc464462342"/>
      <w:r>
        <w:t>1.3</w:t>
      </w:r>
      <w:r w:rsidR="00782544">
        <w:t xml:space="preserve"> </w:t>
      </w:r>
      <w:r>
        <w:t>Sample size</w:t>
      </w:r>
      <w:bookmarkEnd w:id="48"/>
    </w:p>
    <w:p w14:paraId="26A71F49" w14:textId="310815BD" w:rsidR="006C09C0" w:rsidRPr="006C09C0" w:rsidRDefault="006C09C0" w:rsidP="006C09C0">
      <w:pPr>
        <w:pStyle w:val="NoSpacing"/>
      </w:pPr>
      <w:r>
        <w:t xml:space="preserve">We propose to recruit and follow-up eligible women from at least </w:t>
      </w:r>
      <w:r w:rsidR="00F30048">
        <w:t>5</w:t>
      </w:r>
      <w:r>
        <w:t xml:space="preserve">0 UK Breast Units. Each Unit sees between 200 and 700 breast cancers per year, of which 30% will be over age 70. Assuming an uptake rate of 50% </w:t>
      </w:r>
      <w:r w:rsidR="00F30048">
        <w:t xml:space="preserve">in eligible women </w:t>
      </w:r>
      <w:r>
        <w:t xml:space="preserve">this will allow us to collect data on over 3500 subjects over </w:t>
      </w:r>
      <w:r w:rsidR="00F30048">
        <w:t>the course of the study recruitment period (February 2012 to June 2017)</w:t>
      </w:r>
      <w:r>
        <w:t xml:space="preserve">. With </w:t>
      </w:r>
      <w:r w:rsidR="00F30048">
        <w:t xml:space="preserve">a median of </w:t>
      </w:r>
      <w:r>
        <w:t xml:space="preserve">2 years </w:t>
      </w:r>
      <w:r w:rsidR="00F30048">
        <w:t xml:space="preserve">of direct </w:t>
      </w:r>
      <w:r>
        <w:t xml:space="preserve">follow-up this integrated dataset will provide an evidence base for the medium term post primary treatment. Longer-term follow-up via registry data will maximise the project’s long-term value. We will ask all women to consent for the study team to have access to their registry data and also to give consent for subsequent access to their stored tissue samples (which will form the basis for future research). </w:t>
      </w:r>
      <w:r w:rsidR="00DB1801">
        <w:t xml:space="preserve">Details of the sample size for the PET versus surgery and the chemotherapy versus no chemotherapy analysis are given below. </w:t>
      </w:r>
    </w:p>
    <w:p w14:paraId="74680C3B" w14:textId="77777777" w:rsidR="00B14E50" w:rsidRDefault="00B14E50" w:rsidP="00B14E50">
      <w:pPr>
        <w:pStyle w:val="Heading3"/>
      </w:pPr>
      <w:bookmarkStart w:id="49" w:name="_Toc464462343"/>
      <w:r>
        <w:t>1.3.1</w:t>
      </w:r>
      <w:r w:rsidR="00782544">
        <w:t xml:space="preserve"> </w:t>
      </w:r>
      <w:r w:rsidRPr="00F0139E">
        <w:t>PET</w:t>
      </w:r>
      <w:r>
        <w:t xml:space="preserve"> versus surgery analysis</w:t>
      </w:r>
      <w:bookmarkEnd w:id="49"/>
    </w:p>
    <w:p w14:paraId="56AA3608" w14:textId="4EAA73E1" w:rsidR="00B14E50" w:rsidRDefault="00B14E50" w:rsidP="00B14E50">
      <w:pPr>
        <w:pStyle w:val="NoSpacing"/>
      </w:pPr>
      <w:r>
        <w:t xml:space="preserve">The study aims to recruit from </w:t>
      </w:r>
      <w:r w:rsidR="006945EA">
        <w:t>50</w:t>
      </w:r>
      <w:r>
        <w:t xml:space="preserve"> UK centres. For this analysis women over the age of 75, who might be deemed suitable for </w:t>
      </w:r>
      <w:r w:rsidRPr="00F0139E">
        <w:t>either PET</w:t>
      </w:r>
      <w:r>
        <w:t xml:space="preserve"> or surgery by their clinician, regardless of the treatment they ultimately receive will be eligible if they have </w:t>
      </w:r>
      <w:r w:rsidRPr="00F0139E">
        <w:t>ER+</w:t>
      </w:r>
      <w:r>
        <w:t xml:space="preserve"> cancers. Women over 75 make up </w:t>
      </w:r>
      <w:r w:rsidR="00A45332">
        <w:t>6</w:t>
      </w:r>
      <w:r>
        <w:t xml:space="preserve">5% of the </w:t>
      </w:r>
      <w:r w:rsidR="00A45332">
        <w:t>recruited population of the study so far,</w:t>
      </w:r>
      <w:r>
        <w:t xml:space="preserve"> of which 85% will have </w:t>
      </w:r>
      <w:r w:rsidRPr="00F0139E">
        <w:t>ER+</w:t>
      </w:r>
      <w:r>
        <w:t xml:space="preserve"> cancers</w:t>
      </w:r>
      <w:r w:rsidR="00A45332">
        <w:t xml:space="preserve">.  Of the 3000+ recruits 1950 will be over 75 and 1657 will have ER positive disease as well.  This group of women may be suitable for a choice of either treatment. National statistics suggest approximately 25% of women have PET if aged over 70 (ranging from 12 to </w:t>
      </w:r>
      <w:r w:rsidR="00A45332">
        <w:lastRenderedPageBreak/>
        <w:t>40% by region). The study will examine the characteristics of this subset of women to determine the characteristics determining type of treatment and outcomes depending on treatment type.</w:t>
      </w:r>
    </w:p>
    <w:p w14:paraId="5AE7C1D2" w14:textId="77777777" w:rsidR="003547C5" w:rsidRDefault="003547C5" w:rsidP="00B14E50">
      <w:pPr>
        <w:pStyle w:val="NoSpacing"/>
      </w:pPr>
    </w:p>
    <w:p w14:paraId="0B01062B" w14:textId="77777777" w:rsidR="00996727" w:rsidRDefault="00987C61" w:rsidP="00996727">
      <w:pPr>
        <w:pStyle w:val="Heading3"/>
      </w:pPr>
      <w:bookmarkStart w:id="50" w:name="_Toc464462344"/>
      <w:r>
        <w:t>1.3.2</w:t>
      </w:r>
      <w:r w:rsidR="00782544">
        <w:t xml:space="preserve"> </w:t>
      </w:r>
      <w:r>
        <w:t>Chemotherapy analysis</w:t>
      </w:r>
      <w:bookmarkEnd w:id="50"/>
    </w:p>
    <w:p w14:paraId="415647C8" w14:textId="77777777" w:rsidR="00987C61" w:rsidRDefault="00987C61" w:rsidP="00987C61">
      <w:pPr>
        <w:pStyle w:val="NoSpacing"/>
      </w:pPr>
      <w:r>
        <w:t xml:space="preserve">The standard indications for chemotherapy will be used as a guide to eligibility for the chemotherapy versus no chemotherapy analysis of the study. Women must be over 70 years of age and their cancer must have poor prognostic features (based on the criteria used in </w:t>
      </w:r>
      <w:r w:rsidRPr="00E97800">
        <w:t>the ACTION</w:t>
      </w:r>
      <w:r>
        <w:t xml:space="preserve"> trial, see below):</w:t>
      </w:r>
    </w:p>
    <w:p w14:paraId="260CAB49" w14:textId="77777777" w:rsidR="00987C61" w:rsidRDefault="00987C61" w:rsidP="00987C61">
      <w:pPr>
        <w:pStyle w:val="NoSpacing"/>
      </w:pPr>
    </w:p>
    <w:p w14:paraId="4F13CB03" w14:textId="77777777" w:rsidR="00987C61" w:rsidRDefault="00987C61" w:rsidP="00987C61">
      <w:pPr>
        <w:pStyle w:val="NoSpacing"/>
      </w:pPr>
      <w:r>
        <w:t xml:space="preserve">Based on data from the Breast Cancer Clinical Outcome Measures (BCCOM) audit </w:t>
      </w:r>
      <w:r w:rsidR="009A6A84">
        <w:t>2009, 38% of women between ages 50 and 70 years of age were treated with chemotherapy</w:t>
      </w:r>
      <w:r w:rsidR="0007368A">
        <w:t xml:space="preserve"> </w:t>
      </w:r>
      <w:r w:rsidR="0007368A" w:rsidRPr="00E97800">
        <w:t>[</w:t>
      </w:r>
      <w:r w:rsidR="00BD3D43">
        <w:t>7</w:t>
      </w:r>
      <w:r w:rsidR="0007368A" w:rsidRPr="00E97800">
        <w:t>]</w:t>
      </w:r>
      <w:r w:rsidR="009A6A84" w:rsidRPr="00E97800">
        <w:t xml:space="preserve">. Unpublished data from the </w:t>
      </w:r>
      <w:proofErr w:type="spellStart"/>
      <w:r w:rsidR="009A6A84" w:rsidRPr="00E97800">
        <w:t>ACHeW</w:t>
      </w:r>
      <w:proofErr w:type="spellEnd"/>
      <w:r w:rsidR="009A6A84">
        <w:t xml:space="preserve"> study in women aged 70 or over showed similar rates of women potentially eligible but far fewer actually receiving it: 116 of the 803 patients (14%) were offered chemotherapy as part of their treatment for early breast cancer, with 66 (8%) going on to receive it. Of those 309 women with disease at high risk of recurrence: 94 (30%) were offered chemoth</w:t>
      </w:r>
      <w:r w:rsidR="00E97800">
        <w:t>erapy, and 53 (17%) received it</w:t>
      </w:r>
      <w:r w:rsidR="009A6A84">
        <w:t xml:space="preserve"> </w:t>
      </w:r>
      <w:r w:rsidR="00E97800">
        <w:t>[</w:t>
      </w:r>
      <w:r w:rsidR="009A6A84">
        <w:t>A Ring, a personal communication</w:t>
      </w:r>
      <w:r w:rsidR="00E97800">
        <w:t>]</w:t>
      </w:r>
      <w:r w:rsidR="009A6A84">
        <w:t xml:space="preserve">. </w:t>
      </w:r>
    </w:p>
    <w:p w14:paraId="45601478" w14:textId="77777777" w:rsidR="004A30AD" w:rsidRDefault="004A30AD" w:rsidP="00987C61">
      <w:pPr>
        <w:pStyle w:val="NoSpacing"/>
      </w:pPr>
    </w:p>
    <w:p w14:paraId="11FE2C65" w14:textId="2A63DBEC" w:rsidR="004A30AD" w:rsidRDefault="00654285" w:rsidP="00987C61">
      <w:pPr>
        <w:pStyle w:val="NoSpacing"/>
      </w:pPr>
      <w:r>
        <w:t xml:space="preserve">On analysis of the database at the 2000 </w:t>
      </w:r>
      <w:proofErr w:type="gramStart"/>
      <w:r>
        <w:t>patients</w:t>
      </w:r>
      <w:proofErr w:type="gramEnd"/>
      <w:r>
        <w:t xml:space="preserve"> recruited point, a total of 175 women have had chemotherapy, the majority under the age of 80, which is very close to the percentage reported in the ACHEW study at 9%. Extrapolating this number to the end of study recruitment when we hope to have recruited between 3000 and 3500 this will give us 270-315 patients</w:t>
      </w:r>
      <w:r w:rsidR="00693BF8">
        <w:t xml:space="preserve"> actually having chemotherapy</w:t>
      </w:r>
      <w:r w:rsidR="00A579D3">
        <w:t xml:space="preserve"> and about an equal number who had high risk cancers but did not receive it as a comparator.  The study will examine the criteria used to guide selection and the relative cancer and adverse event outcomes in these 2 groups</w:t>
      </w:r>
      <w:r>
        <w:t>.</w:t>
      </w:r>
      <w:r w:rsidR="00693BF8">
        <w:t xml:space="preserve">   </w:t>
      </w:r>
      <w:r>
        <w:t xml:space="preserve">   </w:t>
      </w:r>
    </w:p>
    <w:p w14:paraId="5EF9C846" w14:textId="77777777" w:rsidR="004A30AD" w:rsidRDefault="004A30AD" w:rsidP="00987C61">
      <w:pPr>
        <w:pStyle w:val="NoSpacing"/>
      </w:pPr>
    </w:p>
    <w:p w14:paraId="20EAB612" w14:textId="77777777" w:rsidR="00996727" w:rsidRDefault="00284CB5" w:rsidP="00E94116">
      <w:pPr>
        <w:pStyle w:val="Heading2"/>
      </w:pPr>
      <w:bookmarkStart w:id="51" w:name="_Toc464462345"/>
      <w:r>
        <w:t>1.4</w:t>
      </w:r>
      <w:r w:rsidR="00782544">
        <w:t xml:space="preserve"> </w:t>
      </w:r>
      <w:r>
        <w:t>Data monitoring</w:t>
      </w:r>
      <w:bookmarkEnd w:id="51"/>
      <w:r>
        <w:t xml:space="preserve"> </w:t>
      </w:r>
    </w:p>
    <w:p w14:paraId="675793AC" w14:textId="77777777" w:rsidR="00CD6AC2" w:rsidRPr="00CD6AC2" w:rsidRDefault="00CD6AC2" w:rsidP="00CD6AC2">
      <w:pPr>
        <w:pStyle w:val="NoSpacing"/>
      </w:pPr>
      <w:r>
        <w:t>Data will be monitored for quality and completeness by the Study Team. Missing data will be chased until it is received, confirmed as not available, or the trial is at analysis. The study team will conduct source data verification (</w:t>
      </w:r>
      <w:r w:rsidRPr="00F0139E">
        <w:t>SDV)</w:t>
      </w:r>
      <w:r>
        <w:t xml:space="preserve"> on a minimum of 10% of patients. </w:t>
      </w:r>
    </w:p>
    <w:p w14:paraId="25C92419" w14:textId="77777777" w:rsidR="00CD6AC2" w:rsidRPr="00CD6AC2" w:rsidRDefault="00CD6AC2" w:rsidP="00CD6AC2">
      <w:pPr>
        <w:pStyle w:val="Heading3"/>
      </w:pPr>
      <w:bookmarkStart w:id="52" w:name="_Toc464462346"/>
      <w:r>
        <w:t>1.4.1</w:t>
      </w:r>
      <w:r w:rsidR="00782544">
        <w:t xml:space="preserve"> </w:t>
      </w:r>
      <w:r>
        <w:t xml:space="preserve">Data Monitoring and Ethics Committee </w:t>
      </w:r>
      <w:r w:rsidRPr="00F0139E">
        <w:t>(DMEC)</w:t>
      </w:r>
      <w:bookmarkEnd w:id="52"/>
    </w:p>
    <w:p w14:paraId="00B48616" w14:textId="1D978586" w:rsidR="00CD6AC2" w:rsidRDefault="00CD6AC2" w:rsidP="00CD6AC2">
      <w:pPr>
        <w:pStyle w:val="NoSpacing"/>
      </w:pPr>
      <w:r w:rsidRPr="00F0139E">
        <w:t xml:space="preserve">The DMEC </w:t>
      </w:r>
      <w:r w:rsidR="00693BF8">
        <w:t xml:space="preserve">is reviewing data for the study at 6 monthly intervals and is </w:t>
      </w:r>
      <w:r>
        <w:t xml:space="preserve">composed of the following independent members: </w:t>
      </w:r>
      <w:r w:rsidR="00693BF8">
        <w:t xml:space="preserve">Professor Margot </w:t>
      </w:r>
      <w:proofErr w:type="spellStart"/>
      <w:r w:rsidR="00693BF8">
        <w:t>Gosney</w:t>
      </w:r>
      <w:proofErr w:type="spellEnd"/>
      <w:r w:rsidR="00693BF8">
        <w:t xml:space="preserve"> (</w:t>
      </w:r>
      <w:r>
        <w:t>a geriatrician</w:t>
      </w:r>
      <w:r w:rsidR="00693BF8">
        <w:t>)</w:t>
      </w:r>
      <w:r>
        <w:t xml:space="preserve">, </w:t>
      </w:r>
      <w:r w:rsidR="00693BF8">
        <w:t>Dr Matthew Hatton (</w:t>
      </w:r>
      <w:del w:id="53" w:author="lynda wyld" w:date="2016-02-17T18:34:00Z">
        <w:r w:rsidDel="00A579D3">
          <w:delText xml:space="preserve"> </w:delText>
        </w:r>
      </w:del>
      <w:r>
        <w:t>medical oncologist</w:t>
      </w:r>
      <w:r w:rsidR="00693BF8">
        <w:t>)</w:t>
      </w:r>
      <w:r>
        <w:t xml:space="preserve"> and </w:t>
      </w:r>
      <w:r w:rsidR="00693BF8">
        <w:t>Professor Alistair Thompson (</w:t>
      </w:r>
      <w:r>
        <w:t>breast surgeon</w:t>
      </w:r>
      <w:r w:rsidR="00693BF8">
        <w:t>)</w:t>
      </w:r>
      <w:r>
        <w:t xml:space="preserve">. </w:t>
      </w:r>
    </w:p>
    <w:p w14:paraId="2888BC28" w14:textId="77777777" w:rsidR="00CD6AC2" w:rsidRDefault="00CD6AC2" w:rsidP="00CD6AC2">
      <w:pPr>
        <w:pStyle w:val="Heading3"/>
      </w:pPr>
      <w:bookmarkStart w:id="54" w:name="_Toc464462347"/>
      <w:r>
        <w:t>1.4.2</w:t>
      </w:r>
      <w:r w:rsidR="00782544">
        <w:t xml:space="preserve"> </w:t>
      </w:r>
      <w:r>
        <w:t>Trial Management Group (</w:t>
      </w:r>
      <w:r w:rsidRPr="00F0139E">
        <w:t>TMG)</w:t>
      </w:r>
      <w:bookmarkEnd w:id="54"/>
    </w:p>
    <w:p w14:paraId="20A70CEC" w14:textId="60B5E55F" w:rsidR="00070CB6" w:rsidRDefault="00693BF8" w:rsidP="00070CB6">
      <w:pPr>
        <w:pStyle w:val="NoSpacing"/>
      </w:pPr>
      <w:r>
        <w:t xml:space="preserve">The </w:t>
      </w:r>
      <w:r w:rsidR="00CD6AC2" w:rsidRPr="00F0139E">
        <w:t xml:space="preserve">TMG </w:t>
      </w:r>
      <w:r>
        <w:t xml:space="preserve">meets every 6 months to oversee trial progress, adherence to </w:t>
      </w:r>
      <w:r w:rsidR="00B13584">
        <w:t xml:space="preserve">the </w:t>
      </w:r>
      <w:r w:rsidR="00CD6AC2">
        <w:t>protocol, patient safety</w:t>
      </w:r>
      <w:r w:rsidR="00B13584">
        <w:t>,</w:t>
      </w:r>
      <w:r w:rsidR="00CD6AC2">
        <w:t xml:space="preserve"> and consideration of new information. </w:t>
      </w:r>
    </w:p>
    <w:p w14:paraId="43A7762A" w14:textId="77777777" w:rsidR="00854D16" w:rsidRDefault="00782544" w:rsidP="00854D16">
      <w:pPr>
        <w:pStyle w:val="Heading3"/>
      </w:pPr>
      <w:bookmarkStart w:id="55" w:name="_Toc464462348"/>
      <w:r>
        <w:t xml:space="preserve">1.4.3 </w:t>
      </w:r>
      <w:r w:rsidR="00854D16">
        <w:t>Interim analysis</w:t>
      </w:r>
      <w:bookmarkEnd w:id="55"/>
    </w:p>
    <w:p w14:paraId="36FC5FEC" w14:textId="560828E4" w:rsidR="00A31F5D" w:rsidRPr="00E4774B" w:rsidRDefault="00854D16" w:rsidP="00E55FF0">
      <w:pPr>
        <w:pStyle w:val="NoSpacing"/>
      </w:pPr>
      <w:r>
        <w:t xml:space="preserve">There are no statistical criteria for stopping the study early as the study is simply observing </w:t>
      </w:r>
      <w:r w:rsidRPr="00E4774B">
        <w:t>normal UK practice and therefore very low risk</w:t>
      </w:r>
      <w:r w:rsidR="00DD49B8" w:rsidRPr="00E4774B">
        <w:t>.</w:t>
      </w:r>
      <w:r w:rsidRPr="00E4774B">
        <w:t xml:space="preserve"> </w:t>
      </w:r>
      <w:r w:rsidR="00693BF8" w:rsidRPr="00E4774B">
        <w:t>At the half way point the study is recruiting at a satisfactory rate and will therefore continue to completion.</w:t>
      </w:r>
      <w:r w:rsidR="00A31F5D" w:rsidRPr="00E4774B">
        <w:t xml:space="preserve">  </w:t>
      </w:r>
    </w:p>
    <w:p w14:paraId="0A6D02D7" w14:textId="2C79C657" w:rsidR="00E55FF0" w:rsidRPr="00E4774B" w:rsidRDefault="00281F8C" w:rsidP="00E55FF0">
      <w:pPr>
        <w:pStyle w:val="NoSpacing"/>
      </w:pPr>
      <w:r w:rsidRPr="00E4774B">
        <w:t>Descriptive</w:t>
      </w:r>
      <w:r w:rsidR="00A31F5D" w:rsidRPr="00E4774B">
        <w:t xml:space="preserve"> </w:t>
      </w:r>
      <w:r w:rsidR="00E4774B" w:rsidRPr="00E4774B">
        <w:t>analyses</w:t>
      </w:r>
      <w:r w:rsidR="00A31F5D" w:rsidRPr="00E4774B">
        <w:t xml:space="preserve"> will be </w:t>
      </w:r>
      <w:r w:rsidRPr="00E4774B">
        <w:t>performed and presented to TMG meetings</w:t>
      </w:r>
      <w:r w:rsidR="00A31F5D" w:rsidRPr="00E4774B">
        <w:t xml:space="preserve"> to assess the following:</w:t>
      </w:r>
    </w:p>
    <w:p w14:paraId="6A87D3C2" w14:textId="77777777" w:rsidR="00A31F5D" w:rsidRPr="00E4774B" w:rsidRDefault="00A31F5D" w:rsidP="00E55FF0">
      <w:pPr>
        <w:pStyle w:val="NoSpacing"/>
      </w:pPr>
    </w:p>
    <w:p w14:paraId="5FE30B3C" w14:textId="5580D0ED" w:rsidR="00A31F5D" w:rsidRPr="00E4774B" w:rsidRDefault="00A31F5D" w:rsidP="00A77E08">
      <w:pPr>
        <w:pStyle w:val="NoSpacing"/>
        <w:numPr>
          <w:ilvl w:val="0"/>
          <w:numId w:val="37"/>
        </w:numPr>
      </w:pPr>
      <w:r w:rsidRPr="00E4774B">
        <w:t>Recruitment rates generally and by site and case mix</w:t>
      </w:r>
      <w:r w:rsidR="00450924" w:rsidRPr="00E4774B">
        <w:t xml:space="preserve"> (age subgroup, treatment type)</w:t>
      </w:r>
      <w:r w:rsidRPr="00E4774B">
        <w:t xml:space="preserve"> </w:t>
      </w:r>
    </w:p>
    <w:p w14:paraId="0CAA4660" w14:textId="183DB8BE" w:rsidR="00A31F5D" w:rsidRPr="00E4774B" w:rsidRDefault="00A31F5D" w:rsidP="00A77E08">
      <w:pPr>
        <w:pStyle w:val="NoSpacing"/>
        <w:numPr>
          <w:ilvl w:val="0"/>
          <w:numId w:val="37"/>
        </w:numPr>
      </w:pPr>
      <w:r w:rsidRPr="00E4774B">
        <w:t xml:space="preserve">data quality and completeness </w:t>
      </w:r>
    </w:p>
    <w:p w14:paraId="2C66E1B0" w14:textId="77777777" w:rsidR="00A31F5D" w:rsidRDefault="00A31F5D" w:rsidP="00E55FF0">
      <w:pPr>
        <w:pStyle w:val="NoSpacing"/>
      </w:pPr>
    </w:p>
    <w:p w14:paraId="1312982C" w14:textId="77777777" w:rsidR="00E94116" w:rsidRDefault="00E94116" w:rsidP="00782544">
      <w:pPr>
        <w:pStyle w:val="Heading1"/>
      </w:pPr>
      <w:bookmarkStart w:id="56" w:name="_Toc464462349"/>
      <w:r w:rsidRPr="00BA1152">
        <w:lastRenderedPageBreak/>
        <w:t>2</w:t>
      </w:r>
      <w:r w:rsidR="00782544" w:rsidRPr="00BA1152">
        <w:t xml:space="preserve"> </w:t>
      </w:r>
      <w:r w:rsidRPr="00BA1152">
        <w:t xml:space="preserve">Data sources, protocol non-compliance and analysis </w:t>
      </w:r>
      <w:r w:rsidR="00782544" w:rsidRPr="00BA1152">
        <w:t>p</w:t>
      </w:r>
      <w:r w:rsidRPr="00BA1152">
        <w:t>opulations</w:t>
      </w:r>
      <w:bookmarkEnd w:id="56"/>
    </w:p>
    <w:p w14:paraId="4B648DF3" w14:textId="77777777" w:rsidR="001E7EAF" w:rsidRDefault="00A030DD" w:rsidP="00A030DD">
      <w:pPr>
        <w:pStyle w:val="Heading2"/>
      </w:pPr>
      <w:bookmarkStart w:id="57" w:name="_Toc464462350"/>
      <w:r>
        <w:t>2.1 Data sources</w:t>
      </w:r>
      <w:bookmarkEnd w:id="57"/>
    </w:p>
    <w:p w14:paraId="6BA6856E" w14:textId="77777777" w:rsidR="00A030DD" w:rsidRDefault="001675C5" w:rsidP="00A030DD">
      <w:pPr>
        <w:pStyle w:val="NoSpacing"/>
      </w:pPr>
      <w:r>
        <w:t>Data used in this study will come from data entered into the following sources:</w:t>
      </w:r>
    </w:p>
    <w:p w14:paraId="6E59CB36" w14:textId="77777777" w:rsidR="001675C5" w:rsidRDefault="001675C5" w:rsidP="00A030DD">
      <w:pPr>
        <w:pStyle w:val="NoSpacing"/>
      </w:pPr>
    </w:p>
    <w:p w14:paraId="05D5D95F" w14:textId="77777777" w:rsidR="001675C5" w:rsidRDefault="001675C5" w:rsidP="001675C5">
      <w:pPr>
        <w:pStyle w:val="NoSpacing"/>
        <w:numPr>
          <w:ilvl w:val="0"/>
          <w:numId w:val="15"/>
        </w:numPr>
      </w:pPr>
      <w:r>
        <w:t>Case Report Forms (</w:t>
      </w:r>
      <w:r w:rsidRPr="0053328A">
        <w:t>CRFs</w:t>
      </w:r>
      <w:r>
        <w:t>)</w:t>
      </w:r>
    </w:p>
    <w:p w14:paraId="7800C3A3" w14:textId="77777777" w:rsidR="001675C5" w:rsidRDefault="001675C5" w:rsidP="001675C5">
      <w:pPr>
        <w:pStyle w:val="NoSpacing"/>
        <w:numPr>
          <w:ilvl w:val="0"/>
          <w:numId w:val="15"/>
        </w:numPr>
      </w:pPr>
      <w:r>
        <w:t>Study Questionnaires</w:t>
      </w:r>
    </w:p>
    <w:p w14:paraId="505E31E9" w14:textId="77777777" w:rsidR="001675C5" w:rsidRDefault="001675C5" w:rsidP="001675C5">
      <w:pPr>
        <w:pStyle w:val="NoSpacing"/>
        <w:numPr>
          <w:ilvl w:val="0"/>
          <w:numId w:val="15"/>
        </w:numPr>
      </w:pPr>
      <w:r>
        <w:t>Cancer Registry Outcome Data (longer term outcomes and patients lost to follow up).</w:t>
      </w:r>
    </w:p>
    <w:p w14:paraId="48AD8E7C" w14:textId="77777777" w:rsidR="001675C5" w:rsidRDefault="001675C5" w:rsidP="001675C5">
      <w:pPr>
        <w:pStyle w:val="NoSpacing"/>
      </w:pPr>
    </w:p>
    <w:p w14:paraId="454018E4" w14:textId="77777777" w:rsidR="001675C5" w:rsidRDefault="001675C5" w:rsidP="001675C5">
      <w:pPr>
        <w:pStyle w:val="NoSpacing"/>
      </w:pPr>
      <w:r>
        <w:t>The data will be stored on a bespoke database construc</w:t>
      </w:r>
      <w:r w:rsidR="00D366C8">
        <w:t>ted by the Study Data Manager (M</w:t>
      </w:r>
      <w:r>
        <w:t xml:space="preserve">r Tim </w:t>
      </w:r>
      <w:proofErr w:type="spellStart"/>
      <w:r>
        <w:t>Chater</w:t>
      </w:r>
      <w:proofErr w:type="spellEnd"/>
      <w:r>
        <w:t>). Data will be monitored by the study data monitor</w:t>
      </w:r>
      <w:r w:rsidR="0053328A">
        <w:t xml:space="preserve"> periodically to check accuracy.</w:t>
      </w:r>
      <w:r>
        <w:t xml:space="preserve"> </w:t>
      </w:r>
      <w:r w:rsidR="00A532DE">
        <w:t>SDV</w:t>
      </w:r>
      <w:r>
        <w:t xml:space="preserve"> will be obtained on 10% of the study sample. </w:t>
      </w:r>
    </w:p>
    <w:p w14:paraId="4707C79B" w14:textId="77777777" w:rsidR="00A030DD" w:rsidRDefault="00A030DD" w:rsidP="00A030DD">
      <w:pPr>
        <w:pStyle w:val="Heading2"/>
      </w:pPr>
      <w:bookmarkStart w:id="58" w:name="_Toc464462351"/>
      <w:r>
        <w:t>2.2 Protocol non-compliances</w:t>
      </w:r>
      <w:bookmarkEnd w:id="58"/>
    </w:p>
    <w:p w14:paraId="10816AEA" w14:textId="77777777" w:rsidR="00A030DD" w:rsidRDefault="00BA1152" w:rsidP="00A030DD">
      <w:pPr>
        <w:pStyle w:val="NoSpacing"/>
      </w:pPr>
      <w:r>
        <w:t>As this is a cohort study, there are no specific trial related treatment protocols to be followed. We do not expect any protocol non-compliances</w:t>
      </w:r>
      <w:r w:rsidR="00B05105">
        <w:t>,</w:t>
      </w:r>
      <w:r>
        <w:t xml:space="preserve"> as all eligible and consenting women will be included in the analysis provided they have valid outcome data.  </w:t>
      </w:r>
    </w:p>
    <w:p w14:paraId="4FEF522C" w14:textId="77777777" w:rsidR="00A030DD" w:rsidRDefault="00A030DD" w:rsidP="00A030DD">
      <w:pPr>
        <w:pStyle w:val="Heading2"/>
      </w:pPr>
      <w:bookmarkStart w:id="59" w:name="_Toc464462352"/>
      <w:r>
        <w:t>2.3 Analysis populations</w:t>
      </w:r>
      <w:bookmarkEnd w:id="59"/>
    </w:p>
    <w:p w14:paraId="2906B9FB" w14:textId="5AB37483" w:rsidR="00690EAD" w:rsidRPr="00690EAD" w:rsidRDefault="00FA7C9E" w:rsidP="00A6406C">
      <w:pPr>
        <w:pStyle w:val="NoSpacing"/>
      </w:pPr>
      <w:r>
        <w:t xml:space="preserve">The analysis </w:t>
      </w:r>
      <w:r w:rsidR="00A6406C">
        <w:t xml:space="preserve">population will include all recruited women for which consent has been obtained. The study is non-interventional so there are no Intention </w:t>
      </w:r>
      <w:proofErr w:type="gramStart"/>
      <w:r w:rsidR="00A6406C">
        <w:t>To</w:t>
      </w:r>
      <w:proofErr w:type="gramEnd"/>
      <w:r w:rsidR="00A6406C">
        <w:t xml:space="preserve"> Treat (ITT) or Per-Protocol (PP) </w:t>
      </w:r>
      <w:r w:rsidR="00A42379">
        <w:t>subpopulations</w:t>
      </w:r>
      <w:r w:rsidR="00A6406C">
        <w:t>.</w:t>
      </w:r>
    </w:p>
    <w:p w14:paraId="02199D44" w14:textId="77777777" w:rsidR="0009308A" w:rsidRDefault="0009308A" w:rsidP="0009308A">
      <w:pPr>
        <w:pStyle w:val="Heading1"/>
      </w:pPr>
      <w:bookmarkStart w:id="60" w:name="_Toc464462353"/>
      <w:r>
        <w:t>3 Outline of statistical analyses</w:t>
      </w:r>
      <w:bookmarkEnd w:id="60"/>
    </w:p>
    <w:p w14:paraId="2BB2ED55" w14:textId="77777777" w:rsidR="0009308A" w:rsidRDefault="0009308A" w:rsidP="0009308A">
      <w:pPr>
        <w:pStyle w:val="Heading2"/>
      </w:pPr>
      <w:bookmarkStart w:id="61" w:name="_Toc464462354"/>
      <w:r>
        <w:t>3.1 General considerations</w:t>
      </w:r>
      <w:bookmarkEnd w:id="61"/>
    </w:p>
    <w:p w14:paraId="0A478F21" w14:textId="77777777" w:rsidR="008246E0" w:rsidRDefault="00F17295" w:rsidP="00F17295">
      <w:pPr>
        <w:pStyle w:val="NoSpacing"/>
      </w:pPr>
      <w:r>
        <w:t>The EORTC-QLQ-C30, EORTC-QLQ-BR23</w:t>
      </w:r>
      <w:r w:rsidR="0028425D">
        <w:t xml:space="preserve"> and the</w:t>
      </w:r>
      <w:r>
        <w:t xml:space="preserve"> EORTC-QLQ-ELD15</w:t>
      </w:r>
      <w:r w:rsidR="008246E0">
        <w:t xml:space="preserve"> </w:t>
      </w:r>
      <w:r>
        <w:t xml:space="preserve">will be undertaken at baseline and at 6 weeks, 6, 12, 18 and 24 months post-baseline. </w:t>
      </w:r>
      <w:r w:rsidR="002853A8">
        <w:t xml:space="preserve">The </w:t>
      </w:r>
      <w:proofErr w:type="spellStart"/>
      <w:r w:rsidR="002853A8">
        <w:t>EuroQol</w:t>
      </w:r>
      <w:proofErr w:type="spellEnd"/>
      <w:r w:rsidR="002853A8">
        <w:t xml:space="preserve"> 5D (EQ-5D) and</w:t>
      </w:r>
      <w:r>
        <w:t xml:space="preserve"> AEs </w:t>
      </w:r>
      <w:r w:rsidR="00F47E45">
        <w:t>will</w:t>
      </w:r>
      <w:r w:rsidR="002853A8">
        <w:t xml:space="preserve"> also</w:t>
      </w:r>
      <w:r w:rsidR="00F47E45">
        <w:t xml:space="preserve"> be recorded at baseline and at 6 weeks, 6, 12, 18 and 24 months post-baseline</w:t>
      </w:r>
      <w:r>
        <w:t xml:space="preserve">. </w:t>
      </w:r>
      <w:r w:rsidR="008246E0">
        <w:t xml:space="preserve">The following </w:t>
      </w:r>
      <w:r w:rsidR="00B47760">
        <w:t>w</w:t>
      </w:r>
      <w:r w:rsidR="008246E0">
        <w:t>ill be recorded at baseline only:</w:t>
      </w:r>
    </w:p>
    <w:p w14:paraId="764AA6C6" w14:textId="77777777" w:rsidR="008246E0" w:rsidRDefault="008246E0" w:rsidP="00F17295">
      <w:pPr>
        <w:pStyle w:val="NoSpacing"/>
      </w:pPr>
    </w:p>
    <w:p w14:paraId="28ECE634" w14:textId="77777777" w:rsidR="00F17295" w:rsidRDefault="008246E0" w:rsidP="008246E0">
      <w:pPr>
        <w:pStyle w:val="NoSpacing"/>
        <w:numPr>
          <w:ilvl w:val="0"/>
          <w:numId w:val="20"/>
        </w:numPr>
      </w:pPr>
      <w:r>
        <w:t>Activities of daily living (</w:t>
      </w:r>
      <w:r w:rsidRPr="0053328A">
        <w:t>ADL)</w:t>
      </w:r>
      <w:r>
        <w:t>.</w:t>
      </w:r>
    </w:p>
    <w:p w14:paraId="23481E80" w14:textId="77777777" w:rsidR="008246E0" w:rsidRDefault="008246E0" w:rsidP="008246E0">
      <w:pPr>
        <w:pStyle w:val="NoSpacing"/>
        <w:numPr>
          <w:ilvl w:val="0"/>
          <w:numId w:val="20"/>
        </w:numPr>
      </w:pPr>
      <w:r>
        <w:t>Instrumental activities of daily living (</w:t>
      </w:r>
      <w:r w:rsidRPr="0053328A">
        <w:t>IADL)</w:t>
      </w:r>
      <w:r>
        <w:t>.</w:t>
      </w:r>
    </w:p>
    <w:p w14:paraId="20C6E487" w14:textId="77777777" w:rsidR="008246E0" w:rsidRDefault="008246E0" w:rsidP="008246E0">
      <w:pPr>
        <w:pStyle w:val="NoSpacing"/>
        <w:numPr>
          <w:ilvl w:val="0"/>
          <w:numId w:val="20"/>
        </w:numPr>
      </w:pPr>
      <w:r>
        <w:t xml:space="preserve">Mini-mental state examination </w:t>
      </w:r>
      <w:r w:rsidRPr="0053328A">
        <w:t>(MMSE).</w:t>
      </w:r>
    </w:p>
    <w:p w14:paraId="0939C239" w14:textId="77777777" w:rsidR="008246E0" w:rsidRDefault="008246E0" w:rsidP="008246E0">
      <w:pPr>
        <w:pStyle w:val="NoSpacing"/>
        <w:numPr>
          <w:ilvl w:val="0"/>
          <w:numId w:val="20"/>
        </w:numPr>
      </w:pPr>
      <w:proofErr w:type="spellStart"/>
      <w:r>
        <w:t>Charlson</w:t>
      </w:r>
      <w:proofErr w:type="spellEnd"/>
      <w:r>
        <w:t xml:space="preserve"> Index.</w:t>
      </w:r>
    </w:p>
    <w:p w14:paraId="07DCBA82" w14:textId="77777777" w:rsidR="008246E0" w:rsidRDefault="008246E0" w:rsidP="00B47760">
      <w:pPr>
        <w:pStyle w:val="NoSpacing"/>
        <w:numPr>
          <w:ilvl w:val="0"/>
          <w:numId w:val="20"/>
        </w:numPr>
      </w:pPr>
      <w:r>
        <w:t>Eastern Cooperative Oncology Group Performance Status (</w:t>
      </w:r>
      <w:r w:rsidRPr="009B05BA">
        <w:t>ECOG PS).</w:t>
      </w:r>
    </w:p>
    <w:p w14:paraId="39EBD0BD" w14:textId="77777777" w:rsidR="003335D3" w:rsidRDefault="003335D3" w:rsidP="003335D3">
      <w:pPr>
        <w:pStyle w:val="NoSpacing"/>
      </w:pPr>
    </w:p>
    <w:p w14:paraId="26B3AF63" w14:textId="77777777" w:rsidR="003335D3" w:rsidRPr="00F17295" w:rsidRDefault="003335D3" w:rsidP="003335D3">
      <w:pPr>
        <w:pStyle w:val="NoSpacing"/>
      </w:pPr>
      <w:r>
        <w:t xml:space="preserve">Statistical significance will be taken at the 5% level. </w:t>
      </w:r>
    </w:p>
    <w:p w14:paraId="565C42CE" w14:textId="77777777" w:rsidR="0009308A" w:rsidRDefault="0009308A" w:rsidP="0009308A">
      <w:pPr>
        <w:pStyle w:val="Heading2"/>
      </w:pPr>
      <w:bookmarkStart w:id="62" w:name="_Toc464462355"/>
      <w:r>
        <w:t>3.2 Demographics and baseline characteristics</w:t>
      </w:r>
      <w:bookmarkEnd w:id="62"/>
    </w:p>
    <w:p w14:paraId="1F49169E" w14:textId="1D06F603" w:rsidR="00262668" w:rsidRDefault="00EB20EC" w:rsidP="00D97D76">
      <w:r>
        <w:t>Baseline socio-demographic (age, ethnicity)</w:t>
      </w:r>
      <w:r w:rsidR="008E3D3A">
        <w:t>, t</w:t>
      </w:r>
      <w:r w:rsidR="008E3D3A">
        <w:rPr>
          <w:rFonts w:ascii="TUOS Blake" w:hAnsi="TUOS Blake"/>
        </w:rPr>
        <w:t>umour characteristics</w:t>
      </w:r>
      <w:r w:rsidR="009C35A8">
        <w:rPr>
          <w:rFonts w:ascii="TUOS Blake" w:hAnsi="TUOS Blake"/>
        </w:rPr>
        <w:t xml:space="preserve"> (in the case of bilateral disease the worst tumour will be taken), proportion of subjects experiencing bilateral disease (and listing of tumour characteristics)</w:t>
      </w:r>
      <w:r w:rsidR="00B84410">
        <w:rPr>
          <w:rFonts w:ascii="TUOS Blake" w:hAnsi="TUOS Blake"/>
        </w:rPr>
        <w:t xml:space="preserve"> </w:t>
      </w:r>
      <w:r>
        <w:t xml:space="preserve">and individualised baseline scores (EORTC </w:t>
      </w:r>
      <w:proofErr w:type="spellStart"/>
      <w:r>
        <w:t>QoL</w:t>
      </w:r>
      <w:proofErr w:type="spellEnd"/>
      <w:r>
        <w:t xml:space="preserve"> scores, EQ-5D, </w:t>
      </w:r>
      <w:proofErr w:type="spellStart"/>
      <w:r w:rsidR="00364113">
        <w:t>Barthel</w:t>
      </w:r>
      <w:proofErr w:type="spellEnd"/>
      <w:r w:rsidRPr="008246E0">
        <w:t>,</w:t>
      </w:r>
      <w:r>
        <w:t xml:space="preserve"> </w:t>
      </w:r>
      <w:r w:rsidRPr="008246E0">
        <w:t>IADL</w:t>
      </w:r>
      <w:r>
        <w:t xml:space="preserve">, MMSE, </w:t>
      </w:r>
      <w:proofErr w:type="spellStart"/>
      <w:r>
        <w:t>Charlson</w:t>
      </w:r>
      <w:proofErr w:type="spellEnd"/>
      <w:r>
        <w:t xml:space="preserve"> Index, ECOG </w:t>
      </w:r>
      <w:r w:rsidR="00B47760">
        <w:t>PS</w:t>
      </w:r>
      <w:r w:rsidR="009B05BA">
        <w:t>)</w:t>
      </w:r>
      <w:r>
        <w:t xml:space="preserve"> will be summarised and assessed for comparability between the different treatment groups (PET versus surgery and</w:t>
      </w:r>
      <w:r w:rsidR="009B05BA">
        <w:t xml:space="preserve"> </w:t>
      </w:r>
      <w:r>
        <w:t>chemotherapy versus no chemotherapy). For continuous variables means and standard deviations or medians and interquartile ranges will be calculated depending on the distribution of the data. The number of observations will be presented alongside the summaries. For categorical variables such as age sub-group</w:t>
      </w:r>
      <w:r w:rsidR="00B47760">
        <w:t xml:space="preserve"> (75-79, 80-84, 85-89 and 90+ years)</w:t>
      </w:r>
      <w:r w:rsidR="00B84410">
        <w:t>,</w:t>
      </w:r>
      <w:r>
        <w:t xml:space="preserve"> </w:t>
      </w:r>
      <w:commentRangeStart w:id="63"/>
      <w:r w:rsidR="00450924">
        <w:t>comorbidity</w:t>
      </w:r>
      <w:commentRangeEnd w:id="63"/>
      <w:r w:rsidR="00A42379">
        <w:rPr>
          <w:rStyle w:val="CommentReference"/>
        </w:rPr>
        <w:commentReference w:id="63"/>
      </w:r>
      <w:r w:rsidR="00450924">
        <w:t xml:space="preserve"> </w:t>
      </w:r>
      <w:r w:rsidR="00E412CC">
        <w:t xml:space="preserve">(based on </w:t>
      </w:r>
      <w:proofErr w:type="spellStart"/>
      <w:r w:rsidR="00E412CC">
        <w:t>Charlson</w:t>
      </w:r>
      <w:proofErr w:type="spellEnd"/>
      <w:r w:rsidR="00E412CC">
        <w:t xml:space="preserve"> Score) </w:t>
      </w:r>
      <w:r w:rsidR="00450924">
        <w:t xml:space="preserve">and </w:t>
      </w:r>
      <w:commentRangeStart w:id="64"/>
      <w:r w:rsidR="00450924">
        <w:t>frailty</w:t>
      </w:r>
      <w:commentRangeEnd w:id="64"/>
      <w:r w:rsidR="00EB175B">
        <w:rPr>
          <w:rStyle w:val="CommentReference"/>
        </w:rPr>
        <w:commentReference w:id="64"/>
      </w:r>
      <w:r w:rsidR="00E412CC">
        <w:t xml:space="preserve"> (based </w:t>
      </w:r>
      <w:r w:rsidR="00E412CC">
        <w:lastRenderedPageBreak/>
        <w:t xml:space="preserve">on </w:t>
      </w:r>
      <w:proofErr w:type="spellStart"/>
      <w:r w:rsidR="00E412CC">
        <w:t>Barthel</w:t>
      </w:r>
      <w:proofErr w:type="spellEnd"/>
      <w:r w:rsidR="00E412CC">
        <w:t xml:space="preserve"> score)</w:t>
      </w:r>
      <w:r w:rsidR="00450924">
        <w:t xml:space="preserve"> subgroups (</w:t>
      </w:r>
      <w:r>
        <w:t>and ethnicity</w:t>
      </w:r>
      <w:r w:rsidR="00450924">
        <w:t xml:space="preserve"> but we expect this subgroup analysis will be too small for meaningful analysis in this population)</w:t>
      </w:r>
      <w:r>
        <w:t xml:space="preserve">, the number and percentage of participants in each of the categories will be presented. </w:t>
      </w:r>
    </w:p>
    <w:p w14:paraId="51F5799F" w14:textId="77777777" w:rsidR="00262668" w:rsidRPr="00EB20EC" w:rsidRDefault="00262668" w:rsidP="00EB20EC">
      <w:pPr>
        <w:pStyle w:val="NoSpacing"/>
      </w:pPr>
      <w:r>
        <w:t>All baseline summaries will be presented and reported for each treatment group (surgery; PET; chemotherapy</w:t>
      </w:r>
      <w:r w:rsidR="006B59B4">
        <w:t>;</w:t>
      </w:r>
      <w:r>
        <w:t xml:space="preserve"> no chemotherapy) and in total</w:t>
      </w:r>
      <w:r w:rsidR="00F47E45">
        <w:t xml:space="preserve">, as shown in </w:t>
      </w:r>
      <w:r w:rsidR="00FA2092">
        <w:fldChar w:fldCharType="begin"/>
      </w:r>
      <w:r w:rsidR="00FA2092">
        <w:instrText xml:space="preserve"> REF _Ref421695742 \h </w:instrText>
      </w:r>
      <w:r w:rsidR="00FA2092">
        <w:fldChar w:fldCharType="separate"/>
      </w:r>
      <w:r w:rsidR="00F24727" w:rsidRPr="0003041E">
        <w:t xml:space="preserve">Table </w:t>
      </w:r>
      <w:r w:rsidR="00F24727">
        <w:rPr>
          <w:noProof/>
        </w:rPr>
        <w:t>1</w:t>
      </w:r>
      <w:r w:rsidR="00FA2092">
        <w:fldChar w:fldCharType="end"/>
      </w:r>
      <w:r>
        <w:t xml:space="preserve">. Baseline imbalances in these characteristics will be descriptively reported and adjusted for in the statistical model. </w:t>
      </w:r>
    </w:p>
    <w:p w14:paraId="5147BAE0" w14:textId="77777777" w:rsidR="0009308A" w:rsidRDefault="0009308A" w:rsidP="0009308A">
      <w:pPr>
        <w:pStyle w:val="Heading3"/>
      </w:pPr>
      <w:bookmarkStart w:id="65" w:name="_Toc464462356"/>
      <w:commentRangeStart w:id="66"/>
      <w:r>
        <w:t>3.2.1 Definitions and data manipulation</w:t>
      </w:r>
      <w:commentRangeEnd w:id="66"/>
      <w:r w:rsidR="00F871EB">
        <w:rPr>
          <w:rStyle w:val="CommentReference"/>
          <w:rFonts w:asciiTheme="minorHAnsi" w:eastAsiaTheme="minorHAnsi" w:hAnsiTheme="minorHAnsi" w:cstheme="minorBidi"/>
          <w:b w:val="0"/>
          <w:bCs w:val="0"/>
        </w:rPr>
        <w:commentReference w:id="66"/>
      </w:r>
      <w:bookmarkEnd w:id="65"/>
    </w:p>
    <w:p w14:paraId="47D915B7" w14:textId="77777777" w:rsidR="0016185E" w:rsidRDefault="0016185E" w:rsidP="0016185E">
      <w:pPr>
        <w:pStyle w:val="NoSpacing"/>
      </w:pPr>
      <w:r>
        <w:t xml:space="preserve">The </w:t>
      </w:r>
      <w:r w:rsidRPr="00CA144C">
        <w:t>baseline date is the</w:t>
      </w:r>
      <w:r w:rsidR="0073382B">
        <w:t xml:space="preserve"> date of patient consent. </w:t>
      </w:r>
      <w:r>
        <w:t xml:space="preserve">The centre will be defined as the place from which the patient was identified. </w:t>
      </w:r>
    </w:p>
    <w:p w14:paraId="6E22EE5C" w14:textId="4B4A6919" w:rsidR="0016185E" w:rsidRDefault="0016185E" w:rsidP="001133A9">
      <w:pPr>
        <w:pStyle w:val="Heading4"/>
      </w:pPr>
      <w:r>
        <w:t>3.2.1.1 Scoring algorithms</w:t>
      </w:r>
      <w:r w:rsidR="002A4AAE">
        <w:t xml:space="preserve"> of EORTC Instruments</w:t>
      </w:r>
    </w:p>
    <w:p w14:paraId="4D1F3A4E" w14:textId="77777777" w:rsidR="00722991" w:rsidRDefault="00722991" w:rsidP="00722991">
      <w:pPr>
        <w:pStyle w:val="NoSpacing"/>
      </w:pPr>
      <w:r>
        <w:t xml:space="preserve">Scoring of the </w:t>
      </w:r>
      <w:r w:rsidR="0051421E">
        <w:t>three</w:t>
      </w:r>
      <w:r>
        <w:t xml:space="preserve"> questionnaires will be integrated into the database. The results will be checked using the raw data by the statistician. For the EORTC</w:t>
      </w:r>
      <w:r w:rsidR="00DD3651">
        <w:t>-QLQ</w:t>
      </w:r>
      <w:r>
        <w:t>-C30 and EORTC</w:t>
      </w:r>
      <w:r w:rsidR="00DD3651">
        <w:t>-QLQ</w:t>
      </w:r>
      <w:r>
        <w:t xml:space="preserve">-BR23, the R package </w:t>
      </w:r>
      <w:proofErr w:type="spellStart"/>
      <w:r w:rsidRPr="00DD3651">
        <w:t>QoLR</w:t>
      </w:r>
      <w:proofErr w:type="spellEnd"/>
      <w:r w:rsidR="00516E5A" w:rsidRPr="00DD3651">
        <w:t xml:space="preserve"> [</w:t>
      </w:r>
      <w:r w:rsidR="00BD3D43">
        <w:t>8</w:t>
      </w:r>
      <w:r w:rsidR="00516E5A" w:rsidRPr="00DD3651">
        <w:t>]</w:t>
      </w:r>
      <w:r w:rsidR="002D6778" w:rsidRPr="00DD3651">
        <w:t xml:space="preserve"> </w:t>
      </w:r>
      <w:r>
        <w:t xml:space="preserve">will be used to calculate the scores. This package follows </w:t>
      </w:r>
      <w:r>
        <w:rPr>
          <w:i/>
        </w:rPr>
        <w:t xml:space="preserve">The </w:t>
      </w:r>
      <w:r w:rsidRPr="004F4479">
        <w:rPr>
          <w:i/>
        </w:rPr>
        <w:t>EORTC-C30 Scoring M</w:t>
      </w:r>
      <w:r w:rsidRPr="00DD3651">
        <w:rPr>
          <w:i/>
        </w:rPr>
        <w:t>anual</w:t>
      </w:r>
      <w:r w:rsidR="00534403">
        <w:rPr>
          <w:i/>
        </w:rPr>
        <w:t xml:space="preserve"> (3</w:t>
      </w:r>
      <w:r w:rsidR="00534403" w:rsidRPr="00534403">
        <w:rPr>
          <w:i/>
          <w:vertAlign w:val="superscript"/>
        </w:rPr>
        <w:t>rd</w:t>
      </w:r>
      <w:r w:rsidR="00534403">
        <w:rPr>
          <w:i/>
        </w:rPr>
        <w:t xml:space="preserve"> Edition)</w:t>
      </w:r>
      <w:r w:rsidR="00516E5A" w:rsidRPr="00DD3651">
        <w:t xml:space="preserve"> [</w:t>
      </w:r>
      <w:r w:rsidR="00BD3D43">
        <w:t>9</w:t>
      </w:r>
      <w:r w:rsidR="00516E5A" w:rsidRPr="00DD3651">
        <w:t>]</w:t>
      </w:r>
      <w:r w:rsidR="00DD3651">
        <w:t xml:space="preserve"> </w:t>
      </w:r>
      <w:r>
        <w:t>for both scoring and dealing with missing data</w:t>
      </w:r>
      <w:r>
        <w:rPr>
          <w:i/>
        </w:rPr>
        <w:t xml:space="preserve">. </w:t>
      </w:r>
      <w:r>
        <w:t xml:space="preserve">For the </w:t>
      </w:r>
      <w:r w:rsidR="00516E5A">
        <w:t>EORTC</w:t>
      </w:r>
      <w:r w:rsidR="00534403">
        <w:t>-QLQ</w:t>
      </w:r>
      <w:r w:rsidR="00516E5A">
        <w:t>-</w:t>
      </w:r>
      <w:r>
        <w:t xml:space="preserve">ELD15, R functions will be written in order to calculate the scores. </w:t>
      </w:r>
    </w:p>
    <w:p w14:paraId="420C97FB" w14:textId="77777777" w:rsidR="00AF420A" w:rsidRDefault="00AF420A" w:rsidP="00AF420A">
      <w:pPr>
        <w:pStyle w:val="NoSpacing"/>
        <w:rPr>
          <w:u w:val="single"/>
        </w:rPr>
      </w:pPr>
    </w:p>
    <w:p w14:paraId="782F4342" w14:textId="7BD000BE" w:rsidR="00AF420A" w:rsidRPr="00AF420A" w:rsidRDefault="00193F3D" w:rsidP="00B84410">
      <w:pPr>
        <w:pStyle w:val="Heading5"/>
      </w:pPr>
      <w:r>
        <w:t xml:space="preserve">3.2.1.1.1 </w:t>
      </w:r>
      <w:r w:rsidR="00AF420A">
        <w:t>EORTC-</w:t>
      </w:r>
      <w:r w:rsidR="00DD3651">
        <w:t>QLQ-</w:t>
      </w:r>
      <w:r w:rsidR="00AF420A">
        <w:t>C30</w:t>
      </w:r>
    </w:p>
    <w:p w14:paraId="48343B54" w14:textId="77777777" w:rsidR="00F46653" w:rsidRDefault="00F46653" w:rsidP="00CA29A2">
      <w:pPr>
        <w:pStyle w:val="NoSpacing"/>
      </w:pPr>
      <w:r>
        <w:t>The EORTC</w:t>
      </w:r>
      <w:r w:rsidR="00DD3651">
        <w:t>-QLQ</w:t>
      </w:r>
      <w:r>
        <w:t>-C30 and the EORTC</w:t>
      </w:r>
      <w:r w:rsidR="00DD3651">
        <w:t>-QLQ-</w:t>
      </w:r>
      <w:r>
        <w:t xml:space="preserve">BR23 will be scored according to </w:t>
      </w:r>
      <w:r w:rsidRPr="00F46653">
        <w:rPr>
          <w:i/>
        </w:rPr>
        <w:t>The EORTC-C30 Scoring Manual</w:t>
      </w:r>
      <w:r>
        <w:rPr>
          <w:i/>
        </w:rPr>
        <w:t xml:space="preserve"> (3</w:t>
      </w:r>
      <w:r w:rsidRPr="00F46653">
        <w:rPr>
          <w:i/>
          <w:vertAlign w:val="superscript"/>
        </w:rPr>
        <w:t>rd</w:t>
      </w:r>
      <w:r>
        <w:rPr>
          <w:i/>
        </w:rPr>
        <w:t xml:space="preserve"> Edition)</w:t>
      </w:r>
      <w:r w:rsidR="00516E5A">
        <w:t xml:space="preserve"> </w:t>
      </w:r>
      <w:r w:rsidR="00516E5A" w:rsidRPr="00DD3651">
        <w:t>[</w:t>
      </w:r>
      <w:r w:rsidR="00BD3D43">
        <w:t>9</w:t>
      </w:r>
      <w:r w:rsidR="00516E5A" w:rsidRPr="00DD3651">
        <w:t>]</w:t>
      </w:r>
      <w:r w:rsidR="003C58ED" w:rsidRPr="00DD3651">
        <w:t>,</w:t>
      </w:r>
      <w:r>
        <w:t xml:space="preserve"> which </w:t>
      </w:r>
      <w:proofErr w:type="gramStart"/>
      <w:r>
        <w:t>contains</w:t>
      </w:r>
      <w:proofErr w:type="gramEnd"/>
      <w:r>
        <w:t xml:space="preserve"> information on how to score both questionnaires.</w:t>
      </w:r>
      <w:r w:rsidR="00D6254A">
        <w:t xml:space="preserve"> </w:t>
      </w:r>
      <w:r w:rsidR="00D6254A" w:rsidRPr="00D6254A">
        <w:t xml:space="preserve">A high score for a functional scale represents a high/healthy level of </w:t>
      </w:r>
      <w:proofErr w:type="gramStart"/>
      <w:r w:rsidR="00D6254A" w:rsidRPr="00D6254A">
        <w:t>functioning,</w:t>
      </w:r>
      <w:proofErr w:type="gramEnd"/>
      <w:r w:rsidR="00D6254A" w:rsidRPr="00D6254A">
        <w:t xml:space="preserve"> a high score for the global health status/</w:t>
      </w:r>
      <w:proofErr w:type="spellStart"/>
      <w:r w:rsidR="00D6254A" w:rsidRPr="00D6254A">
        <w:t>QoL</w:t>
      </w:r>
      <w:proofErr w:type="spellEnd"/>
      <w:r w:rsidR="00D6254A" w:rsidRPr="00D6254A">
        <w:t xml:space="preserve"> represents a high </w:t>
      </w:r>
      <w:proofErr w:type="spellStart"/>
      <w:r w:rsidR="00D6254A" w:rsidRPr="00D6254A">
        <w:t>QoL</w:t>
      </w:r>
      <w:proofErr w:type="spellEnd"/>
      <w:r w:rsidR="00D6254A" w:rsidRPr="00D6254A">
        <w:t>, whilst a high score for a symptom scale represents a high level of symptomology/problems.</w:t>
      </w:r>
      <w:r>
        <w:t xml:space="preserve"> </w:t>
      </w:r>
      <w:r w:rsidR="00CA29A2" w:rsidRPr="00CA29A2">
        <w:t xml:space="preserve">The </w:t>
      </w:r>
      <w:r w:rsidR="00CB30B6">
        <w:t>EORTC-</w:t>
      </w:r>
      <w:r w:rsidR="00CA29A2" w:rsidRPr="00CA29A2">
        <w:t>QLQ-</w:t>
      </w:r>
      <w:r w:rsidR="00CA29A2">
        <w:t>C30</w:t>
      </w:r>
      <w:r w:rsidR="00CA29A2" w:rsidRPr="00CA29A2">
        <w:t xml:space="preserve"> comprises </w:t>
      </w:r>
      <w:r w:rsidR="00CA29A2">
        <w:t>30</w:t>
      </w:r>
      <w:r w:rsidR="00CA29A2" w:rsidRPr="00CA29A2">
        <w:t xml:space="preserve"> items,</w:t>
      </w:r>
      <w:r w:rsidR="00CA29A2">
        <w:t xml:space="preserve"> </w:t>
      </w:r>
      <w:r w:rsidR="00CA29A2" w:rsidRPr="00CA29A2">
        <w:t xml:space="preserve">made up of </w:t>
      </w:r>
      <w:r w:rsidR="00CA29A2">
        <w:t>9</w:t>
      </w:r>
      <w:r w:rsidR="00CA29A2" w:rsidRPr="00CA29A2">
        <w:t xml:space="preserve"> scales and </w:t>
      </w:r>
      <w:r w:rsidR="00CA29A2">
        <w:t>6</w:t>
      </w:r>
      <w:r w:rsidR="00CA29A2" w:rsidRPr="00CA29A2">
        <w:t xml:space="preserve"> single </w:t>
      </w:r>
      <w:r w:rsidR="00CA29A2">
        <w:t xml:space="preserve">items </w:t>
      </w:r>
      <w:r>
        <w:t>split into three categories: global hea</w:t>
      </w:r>
      <w:r w:rsidR="00950900">
        <w:t>l</w:t>
      </w:r>
      <w:r>
        <w:t>th status/</w:t>
      </w:r>
      <w:proofErr w:type="spellStart"/>
      <w:r>
        <w:t>QoL</w:t>
      </w:r>
      <w:proofErr w:type="spellEnd"/>
      <w:r>
        <w:t>, functional s</w:t>
      </w:r>
      <w:r w:rsidR="00CA29A2">
        <w:t>cales and symptom scales/items. They are as follows:</w:t>
      </w:r>
    </w:p>
    <w:p w14:paraId="16D4E534" w14:textId="77777777" w:rsidR="00CA29A2" w:rsidRDefault="00CA29A2" w:rsidP="00CA29A2">
      <w:pPr>
        <w:pStyle w:val="NoSpacing"/>
      </w:pPr>
    </w:p>
    <w:tbl>
      <w:tblPr>
        <w:tblStyle w:val="TableGrid"/>
        <w:tblW w:w="0" w:type="auto"/>
        <w:jc w:val="center"/>
        <w:tblLook w:val="04A0" w:firstRow="1" w:lastRow="0" w:firstColumn="1" w:lastColumn="0" w:noHBand="0" w:noVBand="1"/>
      </w:tblPr>
      <w:tblGrid>
        <w:gridCol w:w="4621"/>
        <w:gridCol w:w="4621"/>
      </w:tblGrid>
      <w:tr w:rsidR="00F46653" w14:paraId="74162031" w14:textId="77777777" w:rsidTr="00F46653">
        <w:trPr>
          <w:jc w:val="center"/>
        </w:trPr>
        <w:tc>
          <w:tcPr>
            <w:tcW w:w="4621" w:type="dxa"/>
          </w:tcPr>
          <w:p w14:paraId="0069ADA6" w14:textId="77777777" w:rsidR="00F46653" w:rsidRDefault="00F46653" w:rsidP="00F46653">
            <w:pPr>
              <w:pStyle w:val="NoSpacing"/>
            </w:pPr>
          </w:p>
        </w:tc>
        <w:tc>
          <w:tcPr>
            <w:tcW w:w="4621" w:type="dxa"/>
          </w:tcPr>
          <w:p w14:paraId="71375DCB" w14:textId="77777777" w:rsidR="00F46653" w:rsidRPr="00F46653" w:rsidRDefault="00F46653" w:rsidP="00F46653">
            <w:pPr>
              <w:pStyle w:val="NoSpacing"/>
              <w:jc w:val="center"/>
              <w:rPr>
                <w:b/>
              </w:rPr>
            </w:pPr>
            <w:r>
              <w:rPr>
                <w:b/>
              </w:rPr>
              <w:t>Items</w:t>
            </w:r>
            <w:r w:rsidR="00A54D8B">
              <w:rPr>
                <w:b/>
              </w:rPr>
              <w:t>*</w:t>
            </w:r>
            <w:r w:rsidR="00950900">
              <w:rPr>
                <w:b/>
              </w:rPr>
              <w:t xml:space="preserve"> </w:t>
            </w:r>
          </w:p>
        </w:tc>
      </w:tr>
      <w:tr w:rsidR="00F46653" w14:paraId="7A3EDFEF" w14:textId="77777777" w:rsidTr="00F46653">
        <w:trPr>
          <w:jc w:val="center"/>
        </w:trPr>
        <w:tc>
          <w:tcPr>
            <w:tcW w:w="4621" w:type="dxa"/>
          </w:tcPr>
          <w:p w14:paraId="0FDDF229" w14:textId="77777777" w:rsidR="00F46653" w:rsidRDefault="00F46653" w:rsidP="00F46653">
            <w:pPr>
              <w:pStyle w:val="NoSpacing"/>
              <w:rPr>
                <w:b/>
              </w:rPr>
            </w:pPr>
            <w:r>
              <w:rPr>
                <w:b/>
              </w:rPr>
              <w:t>Global health status/</w:t>
            </w:r>
            <w:proofErr w:type="spellStart"/>
            <w:r>
              <w:rPr>
                <w:b/>
              </w:rPr>
              <w:t>QoL</w:t>
            </w:r>
            <w:proofErr w:type="spellEnd"/>
          </w:p>
          <w:p w14:paraId="509FDA32" w14:textId="77777777" w:rsidR="00F46653" w:rsidRPr="00F46653" w:rsidRDefault="00F46653" w:rsidP="00F46653">
            <w:pPr>
              <w:pStyle w:val="NoSpacing"/>
            </w:pPr>
            <w:r>
              <w:t>Global health status/</w:t>
            </w:r>
            <w:proofErr w:type="spellStart"/>
            <w:r>
              <w:t>Qol</w:t>
            </w:r>
            <w:proofErr w:type="spellEnd"/>
            <w:r>
              <w:t xml:space="preserve"> (revised)</w:t>
            </w:r>
          </w:p>
        </w:tc>
        <w:tc>
          <w:tcPr>
            <w:tcW w:w="4621" w:type="dxa"/>
          </w:tcPr>
          <w:p w14:paraId="1F829F0F" w14:textId="77777777" w:rsidR="00950900" w:rsidRDefault="00950900" w:rsidP="00F46653">
            <w:pPr>
              <w:pStyle w:val="NoSpacing"/>
              <w:jc w:val="center"/>
            </w:pPr>
          </w:p>
          <w:p w14:paraId="711CD5B1" w14:textId="77777777" w:rsidR="00F46653" w:rsidRDefault="00F46653" w:rsidP="00F46653">
            <w:pPr>
              <w:pStyle w:val="NoSpacing"/>
              <w:jc w:val="center"/>
            </w:pPr>
            <w:r>
              <w:t>29, 30</w:t>
            </w:r>
          </w:p>
        </w:tc>
      </w:tr>
      <w:tr w:rsidR="00F46653" w14:paraId="33F390FA" w14:textId="77777777" w:rsidTr="00F46653">
        <w:trPr>
          <w:jc w:val="center"/>
        </w:trPr>
        <w:tc>
          <w:tcPr>
            <w:tcW w:w="4621" w:type="dxa"/>
          </w:tcPr>
          <w:p w14:paraId="5921BEBF" w14:textId="77777777" w:rsidR="00F46653" w:rsidRDefault="00F46653" w:rsidP="00F46653">
            <w:pPr>
              <w:pStyle w:val="NoSpacing"/>
              <w:rPr>
                <w:b/>
              </w:rPr>
            </w:pPr>
            <w:r>
              <w:rPr>
                <w:b/>
              </w:rPr>
              <w:t>Functional scales</w:t>
            </w:r>
          </w:p>
          <w:p w14:paraId="7E9F8704" w14:textId="77777777" w:rsidR="00F46653" w:rsidRDefault="00F46653" w:rsidP="00F46653">
            <w:pPr>
              <w:pStyle w:val="NoSpacing"/>
            </w:pPr>
            <w:r>
              <w:t>Physical functioning (revised)</w:t>
            </w:r>
          </w:p>
          <w:p w14:paraId="490B984B" w14:textId="77777777" w:rsidR="00F46653" w:rsidRDefault="00F46653" w:rsidP="00F46653">
            <w:pPr>
              <w:pStyle w:val="NoSpacing"/>
            </w:pPr>
            <w:r>
              <w:t>Role functioning (revised)</w:t>
            </w:r>
          </w:p>
          <w:p w14:paraId="5CDE4831" w14:textId="77777777" w:rsidR="00F46653" w:rsidRDefault="00F46653" w:rsidP="00F46653">
            <w:pPr>
              <w:pStyle w:val="NoSpacing"/>
            </w:pPr>
            <w:r>
              <w:t>Emotional functioning</w:t>
            </w:r>
          </w:p>
          <w:p w14:paraId="56845C90" w14:textId="77777777" w:rsidR="00F46653" w:rsidRDefault="00F46653" w:rsidP="00F46653">
            <w:pPr>
              <w:pStyle w:val="NoSpacing"/>
            </w:pPr>
            <w:r>
              <w:t>Cognitive functioning</w:t>
            </w:r>
          </w:p>
          <w:p w14:paraId="2EDFD535" w14:textId="77777777" w:rsidR="00F46653" w:rsidRPr="00F46653" w:rsidRDefault="00F46653" w:rsidP="00F46653">
            <w:pPr>
              <w:pStyle w:val="NoSpacing"/>
            </w:pPr>
            <w:r>
              <w:t>Social functioning</w:t>
            </w:r>
          </w:p>
        </w:tc>
        <w:tc>
          <w:tcPr>
            <w:tcW w:w="4621" w:type="dxa"/>
          </w:tcPr>
          <w:p w14:paraId="5C032460" w14:textId="77777777" w:rsidR="00F46653" w:rsidRDefault="00F46653" w:rsidP="00F46653">
            <w:pPr>
              <w:pStyle w:val="NoSpacing"/>
              <w:jc w:val="center"/>
            </w:pPr>
          </w:p>
          <w:p w14:paraId="7F9753B5" w14:textId="77777777" w:rsidR="00F46653" w:rsidRDefault="00F46653" w:rsidP="00F46653">
            <w:pPr>
              <w:pStyle w:val="NoSpacing"/>
              <w:jc w:val="center"/>
            </w:pPr>
            <w:r>
              <w:t>1 to 5</w:t>
            </w:r>
          </w:p>
          <w:p w14:paraId="6B7348FA" w14:textId="77777777" w:rsidR="00F46653" w:rsidRDefault="00F46653" w:rsidP="00F46653">
            <w:pPr>
              <w:pStyle w:val="NoSpacing"/>
              <w:jc w:val="center"/>
            </w:pPr>
            <w:r>
              <w:t>6, 7</w:t>
            </w:r>
          </w:p>
          <w:p w14:paraId="40C39356" w14:textId="77777777" w:rsidR="00F46653" w:rsidRDefault="00F46653" w:rsidP="00F46653">
            <w:pPr>
              <w:pStyle w:val="NoSpacing"/>
              <w:jc w:val="center"/>
            </w:pPr>
            <w:r>
              <w:t>21 to 24</w:t>
            </w:r>
          </w:p>
          <w:p w14:paraId="29F80F1A" w14:textId="77777777" w:rsidR="00F46653" w:rsidRDefault="00F46653" w:rsidP="00F46653">
            <w:pPr>
              <w:pStyle w:val="NoSpacing"/>
              <w:jc w:val="center"/>
            </w:pPr>
            <w:r>
              <w:t>20, 25</w:t>
            </w:r>
          </w:p>
          <w:p w14:paraId="2C682F83" w14:textId="77777777" w:rsidR="00F46653" w:rsidRDefault="00F46653" w:rsidP="00F46653">
            <w:pPr>
              <w:pStyle w:val="NoSpacing"/>
              <w:jc w:val="center"/>
            </w:pPr>
            <w:r>
              <w:t>26, 27</w:t>
            </w:r>
          </w:p>
        </w:tc>
      </w:tr>
      <w:tr w:rsidR="00F46653" w14:paraId="09360D7D" w14:textId="77777777" w:rsidTr="00F46653">
        <w:trPr>
          <w:jc w:val="center"/>
        </w:trPr>
        <w:tc>
          <w:tcPr>
            <w:tcW w:w="4621" w:type="dxa"/>
          </w:tcPr>
          <w:p w14:paraId="220D9F3D" w14:textId="77777777" w:rsidR="00F46653" w:rsidRDefault="00F46653" w:rsidP="00F46653">
            <w:pPr>
              <w:pStyle w:val="NoSpacing"/>
            </w:pPr>
            <w:r>
              <w:rPr>
                <w:b/>
              </w:rPr>
              <w:t>Symptom scales/items</w:t>
            </w:r>
          </w:p>
          <w:p w14:paraId="7FA2A785" w14:textId="77777777" w:rsidR="00F46653" w:rsidRDefault="00F46653" w:rsidP="00F46653">
            <w:pPr>
              <w:pStyle w:val="NoSpacing"/>
            </w:pPr>
            <w:r>
              <w:t>Fatigue</w:t>
            </w:r>
          </w:p>
          <w:p w14:paraId="1E019AA5" w14:textId="77777777" w:rsidR="00F46653" w:rsidRDefault="00F46653" w:rsidP="00F46653">
            <w:pPr>
              <w:pStyle w:val="NoSpacing"/>
            </w:pPr>
            <w:r>
              <w:t>Nausea and vomiting</w:t>
            </w:r>
          </w:p>
          <w:p w14:paraId="3E967333" w14:textId="77777777" w:rsidR="000657D2" w:rsidRDefault="000657D2" w:rsidP="00F46653">
            <w:pPr>
              <w:pStyle w:val="NoSpacing"/>
            </w:pPr>
            <w:r>
              <w:t>Pain</w:t>
            </w:r>
          </w:p>
          <w:p w14:paraId="2CCE3B67" w14:textId="77777777" w:rsidR="00F46653" w:rsidRDefault="00F46653" w:rsidP="00F46653">
            <w:pPr>
              <w:pStyle w:val="NoSpacing"/>
            </w:pPr>
            <w:r>
              <w:t>Dyspnoea</w:t>
            </w:r>
          </w:p>
          <w:p w14:paraId="7EC9AA04" w14:textId="77777777" w:rsidR="00F46653" w:rsidRDefault="00F46653" w:rsidP="00F46653">
            <w:pPr>
              <w:pStyle w:val="NoSpacing"/>
            </w:pPr>
            <w:r>
              <w:t>Insomnia</w:t>
            </w:r>
          </w:p>
          <w:p w14:paraId="198C6639" w14:textId="77777777" w:rsidR="00F46653" w:rsidRDefault="00F46653" w:rsidP="00F46653">
            <w:pPr>
              <w:pStyle w:val="NoSpacing"/>
            </w:pPr>
            <w:r>
              <w:t>Appetite loss</w:t>
            </w:r>
          </w:p>
          <w:p w14:paraId="3A3A5B78" w14:textId="77777777" w:rsidR="00F46653" w:rsidRDefault="00F46653" w:rsidP="00F46653">
            <w:pPr>
              <w:pStyle w:val="NoSpacing"/>
            </w:pPr>
            <w:r>
              <w:t>Constipation</w:t>
            </w:r>
          </w:p>
          <w:p w14:paraId="6BD3DE5C" w14:textId="77777777" w:rsidR="00F46653" w:rsidRDefault="00F46653" w:rsidP="00F46653">
            <w:pPr>
              <w:pStyle w:val="NoSpacing"/>
            </w:pPr>
            <w:r>
              <w:t>Diarrhoea</w:t>
            </w:r>
          </w:p>
          <w:p w14:paraId="3A067279" w14:textId="77777777" w:rsidR="00F46653" w:rsidRPr="00F46653" w:rsidRDefault="00F46653" w:rsidP="00F46653">
            <w:pPr>
              <w:pStyle w:val="NoSpacing"/>
            </w:pPr>
            <w:r>
              <w:t>Financial difficulties</w:t>
            </w:r>
          </w:p>
        </w:tc>
        <w:tc>
          <w:tcPr>
            <w:tcW w:w="4621" w:type="dxa"/>
          </w:tcPr>
          <w:p w14:paraId="246259F6" w14:textId="77777777" w:rsidR="00F46653" w:rsidRDefault="00F46653" w:rsidP="00F46653">
            <w:pPr>
              <w:pStyle w:val="NoSpacing"/>
            </w:pPr>
          </w:p>
          <w:p w14:paraId="6C21E936" w14:textId="77777777" w:rsidR="00F46653" w:rsidRDefault="00F46653" w:rsidP="000657D2">
            <w:pPr>
              <w:pStyle w:val="NoSpacing"/>
              <w:jc w:val="center"/>
            </w:pPr>
            <w:r>
              <w:t>10, 12, 18</w:t>
            </w:r>
          </w:p>
          <w:p w14:paraId="6BFCBB52" w14:textId="77777777" w:rsidR="00F46653" w:rsidRDefault="00F46653" w:rsidP="000657D2">
            <w:pPr>
              <w:pStyle w:val="NoSpacing"/>
              <w:jc w:val="center"/>
            </w:pPr>
            <w:r>
              <w:t>14, 15</w:t>
            </w:r>
          </w:p>
          <w:p w14:paraId="59AB189F" w14:textId="77777777" w:rsidR="00F46653" w:rsidRDefault="00F46653" w:rsidP="000657D2">
            <w:pPr>
              <w:pStyle w:val="NoSpacing"/>
              <w:jc w:val="center"/>
            </w:pPr>
            <w:r>
              <w:t>9, 19</w:t>
            </w:r>
          </w:p>
          <w:p w14:paraId="13DC71E4" w14:textId="77777777" w:rsidR="00F46653" w:rsidRDefault="00F46653" w:rsidP="000657D2">
            <w:pPr>
              <w:pStyle w:val="NoSpacing"/>
              <w:jc w:val="center"/>
            </w:pPr>
            <w:r>
              <w:t>8</w:t>
            </w:r>
          </w:p>
          <w:p w14:paraId="0B0A0169" w14:textId="77777777" w:rsidR="00F46653" w:rsidRDefault="00F46653" w:rsidP="000657D2">
            <w:pPr>
              <w:pStyle w:val="NoSpacing"/>
              <w:jc w:val="center"/>
            </w:pPr>
            <w:r>
              <w:t>11</w:t>
            </w:r>
          </w:p>
          <w:p w14:paraId="19E4DADC" w14:textId="77777777" w:rsidR="00F46653" w:rsidRDefault="00F46653" w:rsidP="000657D2">
            <w:pPr>
              <w:pStyle w:val="NoSpacing"/>
              <w:jc w:val="center"/>
            </w:pPr>
            <w:r>
              <w:t>13</w:t>
            </w:r>
          </w:p>
          <w:p w14:paraId="7BACE8DC" w14:textId="77777777" w:rsidR="00F46653" w:rsidRDefault="00F46653" w:rsidP="000657D2">
            <w:pPr>
              <w:pStyle w:val="NoSpacing"/>
              <w:jc w:val="center"/>
            </w:pPr>
            <w:r>
              <w:t>16</w:t>
            </w:r>
          </w:p>
          <w:p w14:paraId="336E2FF1" w14:textId="77777777" w:rsidR="00F46653" w:rsidRDefault="00F46653" w:rsidP="000657D2">
            <w:pPr>
              <w:pStyle w:val="NoSpacing"/>
              <w:jc w:val="center"/>
            </w:pPr>
            <w:r>
              <w:t>17</w:t>
            </w:r>
          </w:p>
          <w:p w14:paraId="2531F94F" w14:textId="77777777" w:rsidR="00F46653" w:rsidRDefault="000657D2" w:rsidP="000657D2">
            <w:pPr>
              <w:pStyle w:val="NoSpacing"/>
              <w:jc w:val="center"/>
            </w:pPr>
            <w:r>
              <w:t>28</w:t>
            </w:r>
          </w:p>
        </w:tc>
      </w:tr>
    </w:tbl>
    <w:p w14:paraId="79B03A51" w14:textId="77777777" w:rsidR="00F46653" w:rsidRPr="00DD3651" w:rsidRDefault="00F46653" w:rsidP="00F46653">
      <w:pPr>
        <w:pStyle w:val="NoSpacing"/>
        <w:rPr>
          <w:b/>
          <w:sz w:val="18"/>
          <w:szCs w:val="18"/>
        </w:rPr>
      </w:pPr>
      <w:r>
        <w:t xml:space="preserve"> </w:t>
      </w:r>
      <w:r w:rsidR="00A54D8B" w:rsidRPr="00DD3651">
        <w:rPr>
          <w:sz w:val="18"/>
          <w:szCs w:val="18"/>
        </w:rPr>
        <w:t>*</w:t>
      </w:r>
      <w:r w:rsidR="00A54D8B">
        <w:rPr>
          <w:b/>
          <w:sz w:val="18"/>
          <w:szCs w:val="18"/>
        </w:rPr>
        <w:t xml:space="preserve">Items </w:t>
      </w:r>
      <w:r w:rsidR="00C02209">
        <w:rPr>
          <w:b/>
          <w:sz w:val="18"/>
          <w:szCs w:val="18"/>
        </w:rPr>
        <w:t>numbered</w:t>
      </w:r>
      <w:r w:rsidR="00A54D8B">
        <w:rPr>
          <w:b/>
          <w:sz w:val="18"/>
          <w:szCs w:val="18"/>
        </w:rPr>
        <w:t xml:space="preserve"> as in the CRFs</w:t>
      </w:r>
    </w:p>
    <w:p w14:paraId="78BA2152" w14:textId="77777777" w:rsidR="00A54D8B" w:rsidRDefault="00A54D8B" w:rsidP="00F46653">
      <w:pPr>
        <w:pStyle w:val="NoSpacing"/>
      </w:pPr>
    </w:p>
    <w:p w14:paraId="27C9D965" w14:textId="5AE8C25B" w:rsidR="002A4AAE" w:rsidRDefault="002A4AAE" w:rsidP="00B84410">
      <w:pPr>
        <w:pStyle w:val="Heading5"/>
      </w:pPr>
      <w:r>
        <w:lastRenderedPageBreak/>
        <w:t>3.2.1.1.2 EORTC-QLQ-BR23</w:t>
      </w:r>
    </w:p>
    <w:p w14:paraId="179D3636" w14:textId="77777777" w:rsidR="002D2C54" w:rsidRDefault="00CA29A2" w:rsidP="00F46653">
      <w:pPr>
        <w:pStyle w:val="NoSpacing"/>
      </w:pPr>
      <w:r>
        <w:t>T</w:t>
      </w:r>
      <w:r w:rsidR="002D2C54">
        <w:t xml:space="preserve">he </w:t>
      </w:r>
      <w:r w:rsidR="00CB30B6">
        <w:t>EORTC-QLQ</w:t>
      </w:r>
      <w:r w:rsidR="002D2C54">
        <w:t xml:space="preserve">-BR23 </w:t>
      </w:r>
      <w:r>
        <w:t>comprise 23 items</w:t>
      </w:r>
      <w:r w:rsidR="00AA1B9C">
        <w:t xml:space="preserve">, </w:t>
      </w:r>
      <w:r>
        <w:t>made up of 5 scales and 3 single items</w:t>
      </w:r>
      <w:r w:rsidR="00AA1B9C">
        <w:t xml:space="preserve"> split into two categories: functional scales and symptom scales/items. </w:t>
      </w:r>
      <w:r>
        <w:t>They</w:t>
      </w:r>
      <w:r w:rsidR="00AA1B9C">
        <w:t xml:space="preserve"> are as follows:</w:t>
      </w:r>
    </w:p>
    <w:p w14:paraId="05356CFE" w14:textId="77777777" w:rsidR="00AA1B9C" w:rsidRDefault="00AA1B9C" w:rsidP="00F46653">
      <w:pPr>
        <w:pStyle w:val="NoSpacing"/>
      </w:pPr>
    </w:p>
    <w:tbl>
      <w:tblPr>
        <w:tblStyle w:val="TableGrid"/>
        <w:tblW w:w="0" w:type="auto"/>
        <w:tblLook w:val="04A0" w:firstRow="1" w:lastRow="0" w:firstColumn="1" w:lastColumn="0" w:noHBand="0" w:noVBand="1"/>
      </w:tblPr>
      <w:tblGrid>
        <w:gridCol w:w="4621"/>
        <w:gridCol w:w="4621"/>
      </w:tblGrid>
      <w:tr w:rsidR="00AA1B9C" w14:paraId="149B53B1" w14:textId="77777777" w:rsidTr="00AA1B9C">
        <w:tc>
          <w:tcPr>
            <w:tcW w:w="4621" w:type="dxa"/>
          </w:tcPr>
          <w:p w14:paraId="6DA308AA" w14:textId="77777777" w:rsidR="00AA1B9C" w:rsidRDefault="00AA1B9C" w:rsidP="00F46653">
            <w:pPr>
              <w:pStyle w:val="NoSpacing"/>
            </w:pPr>
          </w:p>
        </w:tc>
        <w:tc>
          <w:tcPr>
            <w:tcW w:w="4621" w:type="dxa"/>
          </w:tcPr>
          <w:p w14:paraId="22904B09" w14:textId="77777777" w:rsidR="00AA1B9C" w:rsidRPr="00AA1B9C" w:rsidRDefault="00AA1B9C" w:rsidP="00AA1B9C">
            <w:pPr>
              <w:pStyle w:val="NoSpacing"/>
              <w:jc w:val="center"/>
              <w:rPr>
                <w:b/>
              </w:rPr>
            </w:pPr>
            <w:r>
              <w:rPr>
                <w:b/>
              </w:rPr>
              <w:t>Items</w:t>
            </w:r>
            <w:r w:rsidR="00A54D8B">
              <w:rPr>
                <w:b/>
              </w:rPr>
              <w:t>*</w:t>
            </w:r>
          </w:p>
        </w:tc>
      </w:tr>
      <w:tr w:rsidR="00AA1B9C" w14:paraId="0E6F7E42" w14:textId="77777777" w:rsidTr="00AA1B9C">
        <w:tc>
          <w:tcPr>
            <w:tcW w:w="4621" w:type="dxa"/>
          </w:tcPr>
          <w:p w14:paraId="25E6625A" w14:textId="77777777" w:rsidR="00AA1B9C" w:rsidRDefault="00AA1B9C" w:rsidP="00F46653">
            <w:pPr>
              <w:pStyle w:val="NoSpacing"/>
            </w:pPr>
            <w:r>
              <w:rPr>
                <w:b/>
              </w:rPr>
              <w:t>Functional scales</w:t>
            </w:r>
          </w:p>
          <w:p w14:paraId="1257E141" w14:textId="77777777" w:rsidR="00AA1B9C" w:rsidRDefault="00AA1B9C" w:rsidP="00F46653">
            <w:pPr>
              <w:pStyle w:val="NoSpacing"/>
            </w:pPr>
            <w:r>
              <w:t>Body image</w:t>
            </w:r>
          </w:p>
          <w:p w14:paraId="506923D3" w14:textId="77777777" w:rsidR="00AA1B9C" w:rsidRDefault="00AA1B9C" w:rsidP="00F46653">
            <w:pPr>
              <w:pStyle w:val="NoSpacing"/>
            </w:pPr>
            <w:r>
              <w:t>Sexual functioning</w:t>
            </w:r>
          </w:p>
          <w:p w14:paraId="6C902BBE" w14:textId="77777777" w:rsidR="00AA1B9C" w:rsidRDefault="00AA1B9C" w:rsidP="00F46653">
            <w:pPr>
              <w:pStyle w:val="NoSpacing"/>
            </w:pPr>
            <w:r>
              <w:t>Sexual enjoyment</w:t>
            </w:r>
          </w:p>
          <w:p w14:paraId="71EB0CE9" w14:textId="77777777" w:rsidR="00AA1B9C" w:rsidRPr="00AA1B9C" w:rsidRDefault="00AA1B9C" w:rsidP="00F46653">
            <w:pPr>
              <w:pStyle w:val="NoSpacing"/>
            </w:pPr>
            <w:r>
              <w:t>Future perspective</w:t>
            </w:r>
          </w:p>
        </w:tc>
        <w:tc>
          <w:tcPr>
            <w:tcW w:w="4621" w:type="dxa"/>
          </w:tcPr>
          <w:p w14:paraId="615B2E45" w14:textId="77777777" w:rsidR="00AA1B9C" w:rsidRDefault="00AA1B9C" w:rsidP="00AA1B9C">
            <w:pPr>
              <w:pStyle w:val="NoSpacing"/>
              <w:jc w:val="center"/>
            </w:pPr>
          </w:p>
          <w:p w14:paraId="020AEF00" w14:textId="77777777" w:rsidR="00AA1B9C" w:rsidRDefault="008E5919" w:rsidP="00AA1B9C">
            <w:pPr>
              <w:pStyle w:val="NoSpacing"/>
              <w:jc w:val="center"/>
            </w:pPr>
            <w:r>
              <w:t>3</w:t>
            </w:r>
            <w:r w:rsidR="00AA1B9C">
              <w:t xml:space="preserve">9 to </w:t>
            </w:r>
            <w:r>
              <w:t>4</w:t>
            </w:r>
            <w:r w:rsidR="00AA1B9C">
              <w:t>2</w:t>
            </w:r>
          </w:p>
          <w:p w14:paraId="787F95FC" w14:textId="77777777" w:rsidR="00AA1B9C" w:rsidRDefault="008E5919" w:rsidP="00AA1B9C">
            <w:pPr>
              <w:pStyle w:val="NoSpacing"/>
              <w:jc w:val="center"/>
            </w:pPr>
            <w:r>
              <w:t>4</w:t>
            </w:r>
            <w:r w:rsidR="00AA1B9C">
              <w:t xml:space="preserve">4, </w:t>
            </w:r>
            <w:r>
              <w:t>4</w:t>
            </w:r>
            <w:r w:rsidR="00AA1B9C">
              <w:t>5</w:t>
            </w:r>
          </w:p>
          <w:p w14:paraId="51A9CD39" w14:textId="77777777" w:rsidR="00AA1B9C" w:rsidRDefault="008E5919" w:rsidP="00AA1B9C">
            <w:pPr>
              <w:pStyle w:val="NoSpacing"/>
              <w:jc w:val="center"/>
            </w:pPr>
            <w:r>
              <w:t>4</w:t>
            </w:r>
            <w:r w:rsidR="00AA1B9C">
              <w:t>6</w:t>
            </w:r>
          </w:p>
          <w:p w14:paraId="7A32EB08" w14:textId="77777777" w:rsidR="00AA1B9C" w:rsidRDefault="008E5919" w:rsidP="00AA1B9C">
            <w:pPr>
              <w:pStyle w:val="NoSpacing"/>
              <w:jc w:val="center"/>
            </w:pPr>
            <w:r>
              <w:t>4</w:t>
            </w:r>
            <w:r w:rsidR="00AA1B9C">
              <w:t>3</w:t>
            </w:r>
          </w:p>
        </w:tc>
      </w:tr>
      <w:tr w:rsidR="00AA1B9C" w14:paraId="16F8F76A" w14:textId="77777777" w:rsidTr="00AA1B9C">
        <w:tc>
          <w:tcPr>
            <w:tcW w:w="4621" w:type="dxa"/>
          </w:tcPr>
          <w:p w14:paraId="664B5043" w14:textId="77777777" w:rsidR="00AA1B9C" w:rsidRDefault="00AA1B9C" w:rsidP="00F46653">
            <w:pPr>
              <w:pStyle w:val="NoSpacing"/>
            </w:pPr>
            <w:r>
              <w:rPr>
                <w:b/>
              </w:rPr>
              <w:t>Symptom scales/items</w:t>
            </w:r>
          </w:p>
          <w:p w14:paraId="72531392" w14:textId="77777777" w:rsidR="00AA1B9C" w:rsidRDefault="00AA1B9C" w:rsidP="00F46653">
            <w:pPr>
              <w:pStyle w:val="NoSpacing"/>
            </w:pPr>
            <w:r>
              <w:t>Systemic therapy side effects</w:t>
            </w:r>
          </w:p>
          <w:p w14:paraId="7822C431" w14:textId="77777777" w:rsidR="00AA1B9C" w:rsidRDefault="00AA1B9C" w:rsidP="00F46653">
            <w:pPr>
              <w:pStyle w:val="NoSpacing"/>
            </w:pPr>
            <w:r>
              <w:t>Breast symptoms</w:t>
            </w:r>
          </w:p>
          <w:p w14:paraId="68CD8B40" w14:textId="77777777" w:rsidR="00AA1B9C" w:rsidRDefault="00AA1B9C" w:rsidP="00F46653">
            <w:pPr>
              <w:pStyle w:val="NoSpacing"/>
            </w:pPr>
            <w:r>
              <w:t>Arm symptoms</w:t>
            </w:r>
          </w:p>
          <w:p w14:paraId="30641568" w14:textId="77777777" w:rsidR="00AA1B9C" w:rsidRPr="00AA1B9C" w:rsidRDefault="00AA1B9C" w:rsidP="00F46653">
            <w:pPr>
              <w:pStyle w:val="NoSpacing"/>
            </w:pPr>
            <w:r>
              <w:t>Upset by hair loss</w:t>
            </w:r>
          </w:p>
        </w:tc>
        <w:tc>
          <w:tcPr>
            <w:tcW w:w="4621" w:type="dxa"/>
          </w:tcPr>
          <w:p w14:paraId="0A95F3A0" w14:textId="77777777" w:rsidR="00AA1B9C" w:rsidRDefault="00AA1B9C" w:rsidP="00AA1B9C">
            <w:pPr>
              <w:pStyle w:val="NoSpacing"/>
              <w:jc w:val="center"/>
            </w:pPr>
          </w:p>
          <w:p w14:paraId="35B0077C" w14:textId="77777777" w:rsidR="00AA1B9C" w:rsidRDefault="008E5919" w:rsidP="00AA1B9C">
            <w:pPr>
              <w:pStyle w:val="NoSpacing"/>
              <w:jc w:val="center"/>
            </w:pPr>
            <w:r>
              <w:t>3</w:t>
            </w:r>
            <w:r w:rsidR="00AA1B9C">
              <w:t xml:space="preserve">1 to </w:t>
            </w:r>
            <w:r>
              <w:t>3</w:t>
            </w:r>
            <w:r w:rsidR="00AA1B9C">
              <w:t xml:space="preserve">4, </w:t>
            </w:r>
            <w:r>
              <w:t>3</w:t>
            </w:r>
            <w:r w:rsidR="00AA1B9C">
              <w:t xml:space="preserve">6, </w:t>
            </w:r>
            <w:r>
              <w:t>3</w:t>
            </w:r>
            <w:r w:rsidR="00AA1B9C">
              <w:t xml:space="preserve">7, </w:t>
            </w:r>
            <w:r>
              <w:t>3</w:t>
            </w:r>
            <w:r w:rsidR="00AA1B9C">
              <w:t>8</w:t>
            </w:r>
          </w:p>
          <w:p w14:paraId="3D1BE907" w14:textId="77777777" w:rsidR="00AA1B9C" w:rsidRDefault="008E5919" w:rsidP="00AA1B9C">
            <w:pPr>
              <w:pStyle w:val="NoSpacing"/>
              <w:jc w:val="center"/>
            </w:pPr>
            <w:r>
              <w:t>5</w:t>
            </w:r>
            <w:r w:rsidR="00AA1B9C">
              <w:t xml:space="preserve">0 to </w:t>
            </w:r>
            <w:r>
              <w:t>5</w:t>
            </w:r>
            <w:r w:rsidR="00AA1B9C">
              <w:t>3</w:t>
            </w:r>
          </w:p>
          <w:p w14:paraId="72C7883B" w14:textId="77777777" w:rsidR="00AA1B9C" w:rsidRDefault="008E5919" w:rsidP="00AA1B9C">
            <w:pPr>
              <w:pStyle w:val="NoSpacing"/>
              <w:jc w:val="center"/>
            </w:pPr>
            <w:r>
              <w:t>4</w:t>
            </w:r>
            <w:r w:rsidR="00AA1B9C">
              <w:t xml:space="preserve">7, </w:t>
            </w:r>
            <w:r>
              <w:t>4</w:t>
            </w:r>
            <w:r w:rsidR="00AA1B9C">
              <w:t xml:space="preserve">8, </w:t>
            </w:r>
            <w:r>
              <w:t>4</w:t>
            </w:r>
            <w:r w:rsidR="00AA1B9C">
              <w:t>9</w:t>
            </w:r>
          </w:p>
          <w:p w14:paraId="6BC245B4" w14:textId="77777777" w:rsidR="00AA1B9C" w:rsidRDefault="008E5919" w:rsidP="00AA1B9C">
            <w:pPr>
              <w:pStyle w:val="NoSpacing"/>
              <w:jc w:val="center"/>
            </w:pPr>
            <w:r>
              <w:t>3</w:t>
            </w:r>
            <w:r w:rsidR="00AA1B9C">
              <w:t>5</w:t>
            </w:r>
          </w:p>
        </w:tc>
      </w:tr>
    </w:tbl>
    <w:p w14:paraId="68385C12" w14:textId="77777777" w:rsidR="00AA1B9C" w:rsidRPr="00CB30B6" w:rsidRDefault="00C02209" w:rsidP="00F46653">
      <w:pPr>
        <w:pStyle w:val="NoSpacing"/>
        <w:rPr>
          <w:b/>
          <w:sz w:val="18"/>
          <w:szCs w:val="18"/>
        </w:rPr>
      </w:pPr>
      <w:r>
        <w:rPr>
          <w:b/>
          <w:sz w:val="18"/>
          <w:szCs w:val="18"/>
        </w:rPr>
        <w:t>*Items numbered</w:t>
      </w:r>
      <w:r w:rsidR="00A54D8B">
        <w:rPr>
          <w:b/>
          <w:sz w:val="18"/>
          <w:szCs w:val="18"/>
        </w:rPr>
        <w:t xml:space="preserve"> as in the CRFs</w:t>
      </w:r>
    </w:p>
    <w:p w14:paraId="55311214" w14:textId="77777777" w:rsidR="00A54D8B" w:rsidRDefault="00A54D8B" w:rsidP="00F46653">
      <w:pPr>
        <w:pStyle w:val="NoSpacing"/>
      </w:pPr>
    </w:p>
    <w:p w14:paraId="568F668D" w14:textId="77777777" w:rsidR="005037F2" w:rsidRDefault="005037F2" w:rsidP="00F46653">
      <w:pPr>
        <w:pStyle w:val="NoSpacing"/>
      </w:pPr>
      <w:r>
        <w:t xml:space="preserve">The scoring </w:t>
      </w:r>
      <w:r w:rsidRPr="00CB30B6">
        <w:t>manual</w:t>
      </w:r>
      <w:r w:rsidR="00516E5A" w:rsidRPr="00CB30B6">
        <w:t xml:space="preserve"> [</w:t>
      </w:r>
      <w:r w:rsidR="00BD3D43">
        <w:t>9</w:t>
      </w:r>
      <w:r w:rsidR="00516E5A" w:rsidRPr="00CB30B6">
        <w:t>]</w:t>
      </w:r>
      <w:r>
        <w:t xml:space="preserve"> also discusses the method for dealing with missing data, which is described in</w:t>
      </w:r>
      <w:r w:rsidR="0045174E">
        <w:t xml:space="preserve"> Section </w:t>
      </w:r>
      <w:r w:rsidR="00F24727">
        <w:t>3.5.</w:t>
      </w:r>
      <w:r>
        <w:t xml:space="preserve"> </w:t>
      </w:r>
    </w:p>
    <w:p w14:paraId="565E0E88" w14:textId="77777777" w:rsidR="00C02209" w:rsidRDefault="00C02209" w:rsidP="00F46653">
      <w:pPr>
        <w:pStyle w:val="NoSpacing"/>
      </w:pPr>
    </w:p>
    <w:p w14:paraId="7160530A" w14:textId="09A2EB12" w:rsidR="00AF420A" w:rsidRDefault="00193F3D" w:rsidP="001133A9">
      <w:pPr>
        <w:pStyle w:val="Heading5"/>
      </w:pPr>
      <w:r>
        <w:t xml:space="preserve">3.2.1.1.2 </w:t>
      </w:r>
      <w:commentRangeStart w:id="67"/>
      <w:r w:rsidR="00AF420A" w:rsidRPr="001133A9">
        <w:t>EORTC</w:t>
      </w:r>
      <w:r w:rsidR="00485BF9" w:rsidRPr="001133A9">
        <w:t>-QLQ</w:t>
      </w:r>
      <w:r w:rsidR="00AF420A" w:rsidRPr="001133A9">
        <w:t>-ELD1</w:t>
      </w:r>
      <w:commentRangeEnd w:id="67"/>
      <w:r w:rsidR="00854493" w:rsidRPr="001133A9">
        <w:commentReference w:id="67"/>
      </w:r>
      <w:r w:rsidR="002A4AAE">
        <w:t>4</w:t>
      </w:r>
    </w:p>
    <w:p w14:paraId="175EAC75" w14:textId="77777777" w:rsidR="001601B2" w:rsidRDefault="00B073E4" w:rsidP="00F46653">
      <w:pPr>
        <w:pStyle w:val="NoSpacing"/>
      </w:pPr>
      <w:r>
        <w:t xml:space="preserve">The </w:t>
      </w:r>
      <w:r w:rsidR="00CA29A2">
        <w:t>EORTC</w:t>
      </w:r>
      <w:r w:rsidR="00CB30B6">
        <w:t>-QLQ</w:t>
      </w:r>
      <w:r w:rsidR="00CA29A2">
        <w:t>-</w:t>
      </w:r>
      <w:r>
        <w:t>ELD15 use</w:t>
      </w:r>
      <w:r w:rsidR="00CA29A2">
        <w:t>s</w:t>
      </w:r>
      <w:r>
        <w:t xml:space="preserve"> the same </w:t>
      </w:r>
      <w:r w:rsidR="00CA29A2">
        <w:t xml:space="preserve">scoring system </w:t>
      </w:r>
      <w:r>
        <w:t xml:space="preserve">as for the </w:t>
      </w:r>
      <w:r w:rsidR="00CA29A2">
        <w:t>EORTC</w:t>
      </w:r>
      <w:r w:rsidR="00CB30B6">
        <w:t>-QLQ</w:t>
      </w:r>
      <w:r w:rsidR="00CA29A2">
        <w:t>-</w:t>
      </w:r>
      <w:r>
        <w:t xml:space="preserve">C30 and the </w:t>
      </w:r>
      <w:r w:rsidR="00CA29A2">
        <w:t>EORTC-</w:t>
      </w:r>
      <w:r w:rsidR="00CB30B6">
        <w:t>QLQ-</w:t>
      </w:r>
      <w:r w:rsidRPr="00CB30B6">
        <w:t>BR23</w:t>
      </w:r>
      <w:r w:rsidR="003E3A00">
        <w:t xml:space="preserve"> [</w:t>
      </w:r>
      <w:r w:rsidR="00BD3D43">
        <w:t>9</w:t>
      </w:r>
      <w:r w:rsidR="008E7247" w:rsidRPr="00CB30B6">
        <w:t>]</w:t>
      </w:r>
      <w:r w:rsidR="00526EC3">
        <w:t>.</w:t>
      </w:r>
      <w:r w:rsidR="00CA29A2">
        <w:t xml:space="preserve"> It comprises 15 items, made up of 5 scales as shown below:</w:t>
      </w:r>
    </w:p>
    <w:p w14:paraId="260AC7DE" w14:textId="77777777" w:rsidR="00B073E4" w:rsidRDefault="00B073E4" w:rsidP="00F46653">
      <w:pPr>
        <w:pStyle w:val="NoSpacing"/>
      </w:pPr>
    </w:p>
    <w:tbl>
      <w:tblPr>
        <w:tblStyle w:val="TableGrid"/>
        <w:tblW w:w="0" w:type="auto"/>
        <w:tblLook w:val="04A0" w:firstRow="1" w:lastRow="0" w:firstColumn="1" w:lastColumn="0" w:noHBand="0" w:noVBand="1"/>
      </w:tblPr>
      <w:tblGrid>
        <w:gridCol w:w="4621"/>
        <w:gridCol w:w="4621"/>
      </w:tblGrid>
      <w:tr w:rsidR="00B073E4" w14:paraId="1732567E" w14:textId="77777777" w:rsidTr="00B073E4">
        <w:tc>
          <w:tcPr>
            <w:tcW w:w="4621" w:type="dxa"/>
          </w:tcPr>
          <w:p w14:paraId="06A24E71" w14:textId="77777777" w:rsidR="00B073E4" w:rsidRDefault="00B073E4" w:rsidP="00F46653">
            <w:pPr>
              <w:pStyle w:val="NoSpacing"/>
            </w:pPr>
          </w:p>
        </w:tc>
        <w:tc>
          <w:tcPr>
            <w:tcW w:w="4621" w:type="dxa"/>
          </w:tcPr>
          <w:p w14:paraId="1BA800C5" w14:textId="77777777" w:rsidR="00B073E4" w:rsidRPr="00B073E4" w:rsidRDefault="00B073E4" w:rsidP="00B073E4">
            <w:pPr>
              <w:pStyle w:val="NoSpacing"/>
              <w:jc w:val="center"/>
              <w:rPr>
                <w:b/>
              </w:rPr>
            </w:pPr>
            <w:r>
              <w:rPr>
                <w:b/>
              </w:rPr>
              <w:t>Items</w:t>
            </w:r>
            <w:r w:rsidR="00C02209">
              <w:rPr>
                <w:b/>
              </w:rPr>
              <w:t>*</w:t>
            </w:r>
          </w:p>
        </w:tc>
      </w:tr>
      <w:tr w:rsidR="00B073E4" w14:paraId="516BC3E1" w14:textId="77777777" w:rsidTr="00B073E4">
        <w:tc>
          <w:tcPr>
            <w:tcW w:w="4621" w:type="dxa"/>
          </w:tcPr>
          <w:p w14:paraId="012CD9D9" w14:textId="77777777" w:rsidR="00B073E4" w:rsidRDefault="00B073E4" w:rsidP="00F46653">
            <w:pPr>
              <w:pStyle w:val="NoSpacing"/>
            </w:pPr>
            <w:r>
              <w:t>Mobility</w:t>
            </w:r>
          </w:p>
          <w:p w14:paraId="30AE048B" w14:textId="77777777" w:rsidR="00B073E4" w:rsidRDefault="00B073E4" w:rsidP="00F46653">
            <w:pPr>
              <w:pStyle w:val="NoSpacing"/>
            </w:pPr>
            <w:r>
              <w:t>Family support</w:t>
            </w:r>
          </w:p>
          <w:p w14:paraId="1EF11081" w14:textId="77777777" w:rsidR="00B073E4" w:rsidRDefault="00B073E4" w:rsidP="00F46653">
            <w:pPr>
              <w:pStyle w:val="NoSpacing"/>
            </w:pPr>
            <w:r>
              <w:t>Worries about the future</w:t>
            </w:r>
          </w:p>
          <w:p w14:paraId="2112F933" w14:textId="77777777" w:rsidR="00B073E4" w:rsidRDefault="00B073E4" w:rsidP="00F46653">
            <w:pPr>
              <w:pStyle w:val="NoSpacing"/>
            </w:pPr>
            <w:r>
              <w:t>Maintaining autonomy and purpose</w:t>
            </w:r>
          </w:p>
          <w:p w14:paraId="6FEECA91" w14:textId="77777777" w:rsidR="00B073E4" w:rsidRDefault="00B073E4" w:rsidP="00F46653">
            <w:pPr>
              <w:pStyle w:val="NoSpacing"/>
            </w:pPr>
            <w:r>
              <w:t>Burden of illness</w:t>
            </w:r>
          </w:p>
        </w:tc>
        <w:tc>
          <w:tcPr>
            <w:tcW w:w="4621" w:type="dxa"/>
          </w:tcPr>
          <w:p w14:paraId="36DE053D" w14:textId="77777777" w:rsidR="00B073E4" w:rsidRDefault="00B073E4" w:rsidP="00B073E4">
            <w:pPr>
              <w:pStyle w:val="NoSpacing"/>
              <w:jc w:val="center"/>
            </w:pPr>
            <w:r>
              <w:t>31 to 34</w:t>
            </w:r>
          </w:p>
          <w:p w14:paraId="7E7BCE3F" w14:textId="77777777" w:rsidR="00B073E4" w:rsidRDefault="00B073E4" w:rsidP="00B073E4">
            <w:pPr>
              <w:pStyle w:val="NoSpacing"/>
              <w:jc w:val="center"/>
            </w:pPr>
            <w:r>
              <w:t>35, 36</w:t>
            </w:r>
          </w:p>
          <w:p w14:paraId="6EA445F6" w14:textId="77777777" w:rsidR="00B073E4" w:rsidRDefault="00B073E4" w:rsidP="00B073E4">
            <w:pPr>
              <w:pStyle w:val="NoSpacing"/>
              <w:jc w:val="center"/>
            </w:pPr>
            <w:r>
              <w:t>37 to 41</w:t>
            </w:r>
          </w:p>
          <w:p w14:paraId="2F1CF0F8" w14:textId="77777777" w:rsidR="00B073E4" w:rsidRDefault="00B073E4" w:rsidP="00B073E4">
            <w:pPr>
              <w:pStyle w:val="NoSpacing"/>
              <w:jc w:val="center"/>
            </w:pPr>
            <w:r>
              <w:t>42, 43</w:t>
            </w:r>
          </w:p>
          <w:p w14:paraId="045524A7" w14:textId="77777777" w:rsidR="00B073E4" w:rsidRDefault="00B073E4" w:rsidP="00B073E4">
            <w:pPr>
              <w:pStyle w:val="NoSpacing"/>
              <w:jc w:val="center"/>
            </w:pPr>
            <w:r>
              <w:t>44, 45</w:t>
            </w:r>
          </w:p>
        </w:tc>
      </w:tr>
    </w:tbl>
    <w:p w14:paraId="2E4664D5" w14:textId="77777777" w:rsidR="00B073E4" w:rsidRPr="00CB30B6" w:rsidRDefault="00C02209" w:rsidP="00F46653">
      <w:pPr>
        <w:pStyle w:val="NoSpacing"/>
        <w:rPr>
          <w:b/>
          <w:sz w:val="18"/>
          <w:szCs w:val="18"/>
        </w:rPr>
      </w:pPr>
      <w:r>
        <w:rPr>
          <w:b/>
          <w:sz w:val="18"/>
          <w:szCs w:val="18"/>
        </w:rPr>
        <w:t>*Items numbered as in the CRFs</w:t>
      </w:r>
    </w:p>
    <w:p w14:paraId="5D970DE7" w14:textId="77777777" w:rsidR="00C02209" w:rsidRDefault="00C02209" w:rsidP="00CA29A2">
      <w:pPr>
        <w:pStyle w:val="NoSpacing"/>
      </w:pPr>
    </w:p>
    <w:p w14:paraId="06FD3E8C" w14:textId="77777777" w:rsidR="00CA29A2" w:rsidRDefault="00CA29A2" w:rsidP="00CA29A2">
      <w:pPr>
        <w:pStyle w:val="NoSpacing"/>
      </w:pPr>
      <w:r>
        <w:t>However, f</w:t>
      </w:r>
      <w:r w:rsidR="00B073E4">
        <w:t xml:space="preserve">ollowing an international validation </w:t>
      </w:r>
      <w:r w:rsidR="00B073E4" w:rsidRPr="00CB30B6">
        <w:t>study</w:t>
      </w:r>
      <w:r w:rsidR="008E7247" w:rsidRPr="00CB30B6">
        <w:t xml:space="preserve"> [</w:t>
      </w:r>
      <w:r w:rsidR="00BD3D43">
        <w:t>10</w:t>
      </w:r>
      <w:r w:rsidR="008E7247" w:rsidRPr="00CB30B6">
        <w:t>]</w:t>
      </w:r>
      <w:r w:rsidR="00B073E4">
        <w:t xml:space="preserve">, </w:t>
      </w:r>
      <w:r>
        <w:t>one item (</w:t>
      </w:r>
      <w:r w:rsidR="00C02209">
        <w:t>Q</w:t>
      </w:r>
      <w:r>
        <w:t>uestion 35</w:t>
      </w:r>
      <w:r w:rsidR="00C02209">
        <w:t xml:space="preserve"> - Has your relationship with your family become closer?</w:t>
      </w:r>
      <w:r>
        <w:t>) was removed from the EORTC-</w:t>
      </w:r>
      <w:r w:rsidR="00CB30B6">
        <w:t>QLQ-</w:t>
      </w:r>
      <w:r>
        <w:t>ELD15, resulting in the EORTC-</w:t>
      </w:r>
      <w:r w:rsidR="00CB30B6">
        <w:t>QLQ-</w:t>
      </w:r>
      <w:r>
        <w:t>ELD14, and the scale structure was revised. The EORTC</w:t>
      </w:r>
      <w:r w:rsidR="00CB30B6">
        <w:t>-QLQ</w:t>
      </w:r>
      <w:r>
        <w:t>-ELD14 comprises 14 items, made up of 5 scales and 2 single items as shown below:</w:t>
      </w:r>
    </w:p>
    <w:p w14:paraId="3C553C5A" w14:textId="77777777" w:rsidR="00CA29A2" w:rsidRDefault="00CA29A2" w:rsidP="00CA29A2">
      <w:pPr>
        <w:pStyle w:val="NoSpacing"/>
      </w:pPr>
    </w:p>
    <w:tbl>
      <w:tblPr>
        <w:tblStyle w:val="TableGrid"/>
        <w:tblW w:w="0" w:type="auto"/>
        <w:tblLook w:val="04A0" w:firstRow="1" w:lastRow="0" w:firstColumn="1" w:lastColumn="0" w:noHBand="0" w:noVBand="1"/>
      </w:tblPr>
      <w:tblGrid>
        <w:gridCol w:w="4621"/>
        <w:gridCol w:w="4621"/>
      </w:tblGrid>
      <w:tr w:rsidR="00CA29A2" w14:paraId="2081F6FA" w14:textId="77777777" w:rsidTr="00CA29A2">
        <w:tc>
          <w:tcPr>
            <w:tcW w:w="4621" w:type="dxa"/>
          </w:tcPr>
          <w:p w14:paraId="2CF92B14" w14:textId="77777777" w:rsidR="00CA29A2" w:rsidRDefault="00CA29A2" w:rsidP="00CA29A2">
            <w:pPr>
              <w:pStyle w:val="NoSpacing"/>
            </w:pPr>
          </w:p>
        </w:tc>
        <w:tc>
          <w:tcPr>
            <w:tcW w:w="4621" w:type="dxa"/>
          </w:tcPr>
          <w:p w14:paraId="6DF664B2" w14:textId="77777777" w:rsidR="00CA29A2" w:rsidRPr="00CA29A2" w:rsidRDefault="00CA29A2" w:rsidP="008E5919">
            <w:pPr>
              <w:pStyle w:val="NoSpacing"/>
              <w:jc w:val="center"/>
              <w:rPr>
                <w:b/>
              </w:rPr>
            </w:pPr>
            <w:r>
              <w:rPr>
                <w:b/>
              </w:rPr>
              <w:t>Item</w:t>
            </w:r>
            <w:r w:rsidR="00C02209">
              <w:rPr>
                <w:b/>
              </w:rPr>
              <w:t>*</w:t>
            </w:r>
          </w:p>
        </w:tc>
      </w:tr>
      <w:tr w:rsidR="00CA29A2" w14:paraId="3865A12F" w14:textId="77777777" w:rsidTr="00CA29A2">
        <w:tc>
          <w:tcPr>
            <w:tcW w:w="4621" w:type="dxa"/>
          </w:tcPr>
          <w:p w14:paraId="34ECA778" w14:textId="77777777" w:rsidR="00CA29A2" w:rsidRDefault="008E5919" w:rsidP="00CA29A2">
            <w:pPr>
              <w:pStyle w:val="NoSpacing"/>
            </w:pPr>
            <w:r>
              <w:t>Mobility</w:t>
            </w:r>
          </w:p>
          <w:p w14:paraId="75E1677B" w14:textId="77777777" w:rsidR="008E5919" w:rsidRDefault="008E5919" w:rsidP="00CA29A2">
            <w:pPr>
              <w:pStyle w:val="NoSpacing"/>
            </w:pPr>
            <w:r>
              <w:t>Joint stiffness</w:t>
            </w:r>
          </w:p>
          <w:p w14:paraId="634BBF0F" w14:textId="77777777" w:rsidR="008E5919" w:rsidRDefault="008E5919" w:rsidP="00CA29A2">
            <w:pPr>
              <w:pStyle w:val="NoSpacing"/>
            </w:pPr>
            <w:r>
              <w:t>Family support</w:t>
            </w:r>
          </w:p>
          <w:p w14:paraId="6BED9982" w14:textId="77777777" w:rsidR="008E5919" w:rsidRDefault="008E5919" w:rsidP="00CA29A2">
            <w:pPr>
              <w:pStyle w:val="NoSpacing"/>
            </w:pPr>
            <w:r>
              <w:t>Worries about others</w:t>
            </w:r>
          </w:p>
          <w:p w14:paraId="1527021F" w14:textId="77777777" w:rsidR="008E5919" w:rsidRDefault="008E5919" w:rsidP="00CA29A2">
            <w:pPr>
              <w:pStyle w:val="NoSpacing"/>
            </w:pPr>
            <w:r>
              <w:t>Future worries</w:t>
            </w:r>
          </w:p>
          <w:p w14:paraId="14891656" w14:textId="77777777" w:rsidR="008E5919" w:rsidRDefault="008E5919" w:rsidP="00CA29A2">
            <w:pPr>
              <w:pStyle w:val="NoSpacing"/>
            </w:pPr>
            <w:r>
              <w:t>Maintaining purpose</w:t>
            </w:r>
          </w:p>
          <w:p w14:paraId="6A2AA81F" w14:textId="77777777" w:rsidR="008E5919" w:rsidRDefault="008E5919" w:rsidP="00CA29A2">
            <w:pPr>
              <w:pStyle w:val="NoSpacing"/>
            </w:pPr>
            <w:r>
              <w:t>Burden of illness</w:t>
            </w:r>
          </w:p>
        </w:tc>
        <w:tc>
          <w:tcPr>
            <w:tcW w:w="4621" w:type="dxa"/>
          </w:tcPr>
          <w:p w14:paraId="0180A706" w14:textId="77777777" w:rsidR="00CA29A2" w:rsidRDefault="008E5919" w:rsidP="008E5919">
            <w:pPr>
              <w:pStyle w:val="NoSpacing"/>
              <w:jc w:val="center"/>
            </w:pPr>
            <w:r>
              <w:t>31, 33, 34</w:t>
            </w:r>
          </w:p>
          <w:p w14:paraId="3F944B06" w14:textId="77777777" w:rsidR="008E5919" w:rsidRDefault="008E5919" w:rsidP="008E5919">
            <w:pPr>
              <w:pStyle w:val="NoSpacing"/>
              <w:jc w:val="center"/>
            </w:pPr>
            <w:r>
              <w:t>32</w:t>
            </w:r>
          </w:p>
          <w:p w14:paraId="370F07B6" w14:textId="77777777" w:rsidR="008E5919" w:rsidRDefault="008E5919" w:rsidP="008E5919">
            <w:pPr>
              <w:pStyle w:val="NoSpacing"/>
              <w:jc w:val="center"/>
            </w:pPr>
            <w:r>
              <w:t>36</w:t>
            </w:r>
          </w:p>
          <w:p w14:paraId="56A7B0F3" w14:textId="77777777" w:rsidR="008E5919" w:rsidRDefault="008E5919" w:rsidP="008E5919">
            <w:pPr>
              <w:pStyle w:val="NoSpacing"/>
              <w:jc w:val="center"/>
            </w:pPr>
            <w:r>
              <w:t>37, 38</w:t>
            </w:r>
          </w:p>
          <w:p w14:paraId="7A3C4054" w14:textId="77777777" w:rsidR="008E5919" w:rsidRDefault="008E5919" w:rsidP="008E5919">
            <w:pPr>
              <w:pStyle w:val="NoSpacing"/>
              <w:jc w:val="center"/>
            </w:pPr>
            <w:r>
              <w:t>39 to 41</w:t>
            </w:r>
          </w:p>
          <w:p w14:paraId="747CBF7D" w14:textId="77777777" w:rsidR="008E5919" w:rsidRDefault="008E5919" w:rsidP="008E5919">
            <w:pPr>
              <w:pStyle w:val="NoSpacing"/>
              <w:jc w:val="center"/>
            </w:pPr>
            <w:r>
              <w:t>42, 43</w:t>
            </w:r>
          </w:p>
          <w:p w14:paraId="70CB0AAE" w14:textId="77777777" w:rsidR="008E5919" w:rsidRDefault="008E5919" w:rsidP="008E5919">
            <w:pPr>
              <w:pStyle w:val="NoSpacing"/>
              <w:jc w:val="center"/>
            </w:pPr>
            <w:r>
              <w:t>44, 45</w:t>
            </w:r>
          </w:p>
        </w:tc>
      </w:tr>
    </w:tbl>
    <w:p w14:paraId="2DE5582D" w14:textId="77777777" w:rsidR="00CA29A2" w:rsidRPr="00CB30B6" w:rsidRDefault="00C02209" w:rsidP="00CA29A2">
      <w:pPr>
        <w:pStyle w:val="NoSpacing"/>
        <w:rPr>
          <w:b/>
          <w:sz w:val="18"/>
          <w:szCs w:val="18"/>
        </w:rPr>
      </w:pPr>
      <w:r>
        <w:rPr>
          <w:b/>
          <w:sz w:val="18"/>
          <w:szCs w:val="18"/>
        </w:rPr>
        <w:t>*Items numbered as for the ELD15 in the CRFs</w:t>
      </w:r>
    </w:p>
    <w:p w14:paraId="5274707E" w14:textId="77777777" w:rsidR="00C02209" w:rsidRDefault="00C02209" w:rsidP="00F46653">
      <w:pPr>
        <w:pStyle w:val="NoSpacing"/>
        <w:rPr>
          <w:u w:val="single"/>
        </w:rPr>
      </w:pPr>
    </w:p>
    <w:p w14:paraId="4440CA94" w14:textId="72920FE8" w:rsidR="00534E52" w:rsidRDefault="00CB30B6" w:rsidP="00F46653">
      <w:pPr>
        <w:pStyle w:val="NoSpacing"/>
      </w:pPr>
      <w:r>
        <w:t>We will use the new EORTC-QLQ-ELD14 scoring system to score the EORTC-QLQ-</w:t>
      </w:r>
      <w:r w:rsidR="00C02209">
        <w:t>ELD15 (i.e. question 35 will be removed and the new scale structure followed).</w:t>
      </w:r>
      <w:r w:rsidR="008A3321">
        <w:t xml:space="preserve"> </w:t>
      </w:r>
      <w:r w:rsidR="00D774AB">
        <w:t>The responses will be scored in the same way as for the EORTC-QLQ-C30 and the EORTC-QLQ-BR23 [</w:t>
      </w:r>
      <w:r w:rsidR="00BD3D43">
        <w:t>9</w:t>
      </w:r>
      <w:r w:rsidR="00D774AB">
        <w:t xml:space="preserve">], to report </w:t>
      </w:r>
      <w:proofErr w:type="spellStart"/>
      <w:r w:rsidR="00854493">
        <w:t>Q</w:t>
      </w:r>
      <w:r w:rsidR="00D774AB">
        <w:t>oL</w:t>
      </w:r>
      <w:proofErr w:type="spellEnd"/>
      <w:r w:rsidR="00D774AB">
        <w:t xml:space="preserve"> on a scale of 0-100 where 100 indicates better </w:t>
      </w:r>
      <w:proofErr w:type="spellStart"/>
      <w:r w:rsidR="00D774AB">
        <w:t>QoL</w:t>
      </w:r>
      <w:proofErr w:type="spellEnd"/>
      <w:r w:rsidR="00D774AB">
        <w:t xml:space="preserve"> [</w:t>
      </w:r>
      <w:r w:rsidR="00BD3D43">
        <w:t>11</w:t>
      </w:r>
      <w:r w:rsidR="00D774AB">
        <w:t>].</w:t>
      </w:r>
      <w:r w:rsidR="00854493">
        <w:t xml:space="preserve"> Therefore, mobility, joint </w:t>
      </w:r>
      <w:r w:rsidR="00854493">
        <w:lastRenderedPageBreak/>
        <w:t>stiffness, worries about others, future worries and burden of illness will be scored using the functional scale as defined in [</w:t>
      </w:r>
      <w:r w:rsidR="00BD3D43">
        <w:t>9]</w:t>
      </w:r>
      <w:r w:rsidR="00854493">
        <w:t>, whilst family support and maintaining purpose will be scored using the symptom scale as defined in [</w:t>
      </w:r>
      <w:r w:rsidR="00BD3D43">
        <w:t>9</w:t>
      </w:r>
      <w:r w:rsidR="00854493">
        <w:t>].</w:t>
      </w:r>
    </w:p>
    <w:p w14:paraId="0111E4D4" w14:textId="0E0E1A3B" w:rsidR="002A4AAE" w:rsidRPr="00190E0F" w:rsidRDefault="002A4AAE" w:rsidP="001133A9">
      <w:pPr>
        <w:pStyle w:val="Heading4"/>
      </w:pPr>
      <w:commentRangeStart w:id="68"/>
      <w:r>
        <w:t xml:space="preserve">3.2.1.2 </w:t>
      </w:r>
      <w:commentRangeEnd w:id="68"/>
      <w:r w:rsidRPr="001133A9">
        <w:commentReference w:id="68"/>
      </w:r>
      <w:r>
        <w:t>EQ-5D</w:t>
      </w:r>
    </w:p>
    <w:p w14:paraId="26845183" w14:textId="6D6D044C" w:rsidR="002A4AAE" w:rsidRDefault="002A4AAE" w:rsidP="002A4AAE">
      <w:pPr>
        <w:pStyle w:val="NoSpacing"/>
      </w:pPr>
      <w:r>
        <w:t>PLACEHOLDER</w:t>
      </w:r>
      <w:ins w:id="69" w:author="lynda wyld" w:date="2016-08-01T12:17:00Z">
        <w:r w:rsidR="003C198B">
          <w:t>: this will mainly be used for the health economics stuff</w:t>
        </w:r>
      </w:ins>
    </w:p>
    <w:p w14:paraId="3E9E5257" w14:textId="36C56485" w:rsidR="00193F3D" w:rsidRPr="00190E0F" w:rsidRDefault="00190E0F" w:rsidP="001133A9">
      <w:pPr>
        <w:pStyle w:val="Heading4"/>
      </w:pPr>
      <w:commentRangeStart w:id="70"/>
      <w:r>
        <w:t>3.2.1.</w:t>
      </w:r>
      <w:r w:rsidR="002A4AAE">
        <w:t xml:space="preserve">3 </w:t>
      </w:r>
      <w:proofErr w:type="spellStart"/>
      <w:r w:rsidR="00193F3D" w:rsidRPr="00190E0F">
        <w:t>Barthel</w:t>
      </w:r>
      <w:proofErr w:type="spellEnd"/>
      <w:r w:rsidR="00193F3D" w:rsidRPr="00190E0F">
        <w:t xml:space="preserve"> ADL</w:t>
      </w:r>
      <w:commentRangeEnd w:id="70"/>
      <w:r w:rsidRPr="001133A9">
        <w:commentReference w:id="70"/>
      </w:r>
    </w:p>
    <w:p w14:paraId="65113CAC" w14:textId="00D41645"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Instructions: Choose the scoring point for the statement that most closely corresponds to the patient's current</w:t>
      </w:r>
      <w:r w:rsidR="00190E0F">
        <w:rPr>
          <w:rFonts w:ascii="TUOS Blake" w:hAnsi="TUOS Blake"/>
        </w:rPr>
        <w:t xml:space="preserve"> </w:t>
      </w:r>
      <w:r w:rsidRPr="00190E0F">
        <w:rPr>
          <w:rFonts w:ascii="TUOS Blake" w:hAnsi="TUOS Blake"/>
        </w:rPr>
        <w:t xml:space="preserve">level of ability for each of the following 10 items. </w:t>
      </w:r>
      <w:proofErr w:type="gramStart"/>
      <w:r w:rsidRPr="00190E0F">
        <w:rPr>
          <w:rFonts w:ascii="TUOS Blake" w:hAnsi="TUOS Blake"/>
        </w:rPr>
        <w:t>Record actual, not potential, functioning.</w:t>
      </w:r>
      <w:proofErr w:type="gramEnd"/>
      <w:r w:rsidRPr="00190E0F">
        <w:rPr>
          <w:rFonts w:ascii="TUOS Blake" w:hAnsi="TUOS Blake"/>
        </w:rPr>
        <w:t xml:space="preserve"> Information can be</w:t>
      </w:r>
      <w:ins w:id="71" w:author="User" w:date="2016-06-08T10:00:00Z">
        <w:r w:rsidR="00190E0F">
          <w:rPr>
            <w:rFonts w:ascii="TUOS Blake" w:hAnsi="TUOS Blake"/>
          </w:rPr>
          <w:t xml:space="preserve"> </w:t>
        </w:r>
      </w:ins>
      <w:r w:rsidRPr="00190E0F">
        <w:rPr>
          <w:rFonts w:ascii="TUOS Blake" w:hAnsi="TUOS Blake"/>
        </w:rPr>
        <w:t>obtained from the patient's self-report, from a separate party who is familiar with the patient's abilities (such as a</w:t>
      </w:r>
      <w:r w:rsidR="00190E0F">
        <w:rPr>
          <w:rFonts w:ascii="TUOS Blake" w:hAnsi="TUOS Blake"/>
        </w:rPr>
        <w:t xml:space="preserve"> </w:t>
      </w:r>
      <w:r w:rsidRPr="00190E0F">
        <w:rPr>
          <w:rFonts w:ascii="TUOS Blake" w:hAnsi="TUOS Blake"/>
        </w:rPr>
        <w:t>relative), or from observation. Refer to the Guidelines section on the following page for detailed information on</w:t>
      </w:r>
      <w:r w:rsidR="00190E0F">
        <w:rPr>
          <w:rFonts w:ascii="TUOS Blake" w:hAnsi="TUOS Blake"/>
        </w:rPr>
        <w:t xml:space="preserve"> </w:t>
      </w:r>
      <w:r w:rsidRPr="00190E0F">
        <w:rPr>
          <w:rFonts w:ascii="TUOS Blake" w:hAnsi="TUOS Blake"/>
        </w:rPr>
        <w:t>scoring and interpretation.</w:t>
      </w:r>
    </w:p>
    <w:p w14:paraId="258F1FA5" w14:textId="77777777" w:rsidR="00193F3D" w:rsidRPr="00190E0F" w:rsidRDefault="00193F3D" w:rsidP="00193F3D">
      <w:pPr>
        <w:autoSpaceDE w:val="0"/>
        <w:autoSpaceDN w:val="0"/>
        <w:adjustRightInd w:val="0"/>
        <w:spacing w:after="0" w:line="240" w:lineRule="auto"/>
        <w:rPr>
          <w:rFonts w:ascii="TUOS Blake" w:hAnsi="TUOS Blake"/>
        </w:rPr>
      </w:pPr>
    </w:p>
    <w:p w14:paraId="61516E0C"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 xml:space="preserve">The </w:t>
      </w:r>
      <w:proofErr w:type="spellStart"/>
      <w:r w:rsidRPr="00190E0F">
        <w:rPr>
          <w:rFonts w:ascii="TUOS Blake" w:hAnsi="TUOS Blake"/>
        </w:rPr>
        <w:t>Barthel</w:t>
      </w:r>
      <w:proofErr w:type="spellEnd"/>
      <w:r w:rsidRPr="00190E0F">
        <w:rPr>
          <w:rFonts w:ascii="TUOS Blake" w:hAnsi="TUOS Blake"/>
        </w:rPr>
        <w:t xml:space="preserve"> Index</w:t>
      </w:r>
    </w:p>
    <w:p w14:paraId="0BF79ADA"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Bowels</w:t>
      </w:r>
    </w:p>
    <w:p w14:paraId="34FC6487"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0 = incontinent (or needs to be given enemata)</w:t>
      </w:r>
    </w:p>
    <w:p w14:paraId="51A965E2"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1 = occasional accident (once/week)</w:t>
      </w:r>
    </w:p>
    <w:p w14:paraId="6AB67CF2"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2 = continent</w:t>
      </w:r>
    </w:p>
    <w:p w14:paraId="75E434B1"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Patient's Score:</w:t>
      </w:r>
    </w:p>
    <w:p w14:paraId="4EC64FE7"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Bladder</w:t>
      </w:r>
    </w:p>
    <w:p w14:paraId="28F43673"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0 = incontinent, or catheterized and unable to manage</w:t>
      </w:r>
    </w:p>
    <w:p w14:paraId="3BD991F9"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1 = occasional accident (max. once per 24 hours)</w:t>
      </w:r>
    </w:p>
    <w:p w14:paraId="24C1E024"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2 = continent (for over 7 days)</w:t>
      </w:r>
    </w:p>
    <w:p w14:paraId="3CC08105"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Patient's Score:</w:t>
      </w:r>
    </w:p>
    <w:p w14:paraId="402282A5"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Grooming</w:t>
      </w:r>
    </w:p>
    <w:p w14:paraId="06FAC804"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0 = needs help with personal care</w:t>
      </w:r>
    </w:p>
    <w:p w14:paraId="3FB6ED53" w14:textId="4AEF98B8"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1 = independent face/hair/teeth/shaving (implements</w:t>
      </w:r>
      <w:r w:rsidR="00190E0F">
        <w:rPr>
          <w:rFonts w:ascii="TUOS Blake" w:hAnsi="TUOS Blake"/>
        </w:rPr>
        <w:t xml:space="preserve"> </w:t>
      </w:r>
      <w:r w:rsidRPr="00190E0F">
        <w:rPr>
          <w:rFonts w:ascii="TUOS Blake" w:hAnsi="TUOS Blake"/>
        </w:rPr>
        <w:t>provided)</w:t>
      </w:r>
    </w:p>
    <w:p w14:paraId="67BB60E4"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Patient's Score:</w:t>
      </w:r>
    </w:p>
    <w:p w14:paraId="1A80FF92"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Toilet use</w:t>
      </w:r>
    </w:p>
    <w:p w14:paraId="61D9375D"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0 = dependent</w:t>
      </w:r>
    </w:p>
    <w:p w14:paraId="652DD4E2"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1 = needs some help, but can do something alone</w:t>
      </w:r>
    </w:p>
    <w:p w14:paraId="2A4CC3BC"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2 = independent (on and off, dressing, wiping)</w:t>
      </w:r>
    </w:p>
    <w:p w14:paraId="5DFDD0C5"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Patient's Score:</w:t>
      </w:r>
    </w:p>
    <w:p w14:paraId="6D3F0EB9"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Feeding</w:t>
      </w:r>
    </w:p>
    <w:p w14:paraId="2724C466"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0 = unable</w:t>
      </w:r>
    </w:p>
    <w:p w14:paraId="488F33D4"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1 = needs help cutting, spreading butter, etc.</w:t>
      </w:r>
    </w:p>
    <w:p w14:paraId="38C41D63"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2 = independent (food provided within reach)</w:t>
      </w:r>
    </w:p>
    <w:p w14:paraId="56A842D8"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Patient's Score:</w:t>
      </w:r>
    </w:p>
    <w:p w14:paraId="1019372E"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Transfer</w:t>
      </w:r>
    </w:p>
    <w:p w14:paraId="3266A9F7"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0 = unable – no sitting balance</w:t>
      </w:r>
    </w:p>
    <w:p w14:paraId="279342CC"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1 = major help (one or two people, physical), can sit</w:t>
      </w:r>
    </w:p>
    <w:p w14:paraId="57764C52"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2 = minor help (verbal or physical)</w:t>
      </w:r>
    </w:p>
    <w:p w14:paraId="705AD92D"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3 = independent</w:t>
      </w:r>
    </w:p>
    <w:p w14:paraId="684A890F"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Patient's Score:</w:t>
      </w:r>
    </w:p>
    <w:p w14:paraId="0E78EC14"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Mobility</w:t>
      </w:r>
    </w:p>
    <w:p w14:paraId="500576C2"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0 = immobile</w:t>
      </w:r>
    </w:p>
    <w:p w14:paraId="7CA9D2DB"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1 = wheelchair independent, including corners, etc.</w:t>
      </w:r>
    </w:p>
    <w:p w14:paraId="1A0B085B"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2 = walks with help of one person (verbal or physical)</w:t>
      </w:r>
    </w:p>
    <w:p w14:paraId="344C5B02"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3 = independent (but may use any aid, e.g., stick)</w:t>
      </w:r>
    </w:p>
    <w:p w14:paraId="704C2E4B"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Patient's Score:</w:t>
      </w:r>
    </w:p>
    <w:p w14:paraId="3598F9E5"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lastRenderedPageBreak/>
        <w:t>Dressing</w:t>
      </w:r>
    </w:p>
    <w:p w14:paraId="48B78967"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0 = dependent</w:t>
      </w:r>
    </w:p>
    <w:p w14:paraId="441F0BA2"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1 = needs help, but can do about half unaided</w:t>
      </w:r>
    </w:p>
    <w:p w14:paraId="760E302C"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2 = independent (including buttons, zips, laces, etc.)</w:t>
      </w:r>
    </w:p>
    <w:p w14:paraId="195AFE86"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Patient's Score:</w:t>
      </w:r>
    </w:p>
    <w:p w14:paraId="52E31BCB"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Stairs</w:t>
      </w:r>
    </w:p>
    <w:p w14:paraId="6DAE0EAA"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0 = unable</w:t>
      </w:r>
    </w:p>
    <w:p w14:paraId="49757A61"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1 = needs help (verbal, physical, carrying aid)</w:t>
      </w:r>
    </w:p>
    <w:p w14:paraId="3AE4C75C"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2 = independent up and down</w:t>
      </w:r>
    </w:p>
    <w:p w14:paraId="75C0F261"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Patient's Score:</w:t>
      </w:r>
    </w:p>
    <w:p w14:paraId="061F6AE7"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Bathing</w:t>
      </w:r>
    </w:p>
    <w:p w14:paraId="7E54D68A"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0 = dependent</w:t>
      </w:r>
    </w:p>
    <w:p w14:paraId="17B755EF"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1 = independent (or in shower)</w:t>
      </w:r>
    </w:p>
    <w:p w14:paraId="6F687794"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Patient's Score:</w:t>
      </w:r>
    </w:p>
    <w:p w14:paraId="15C06D18"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Total Score:</w:t>
      </w:r>
    </w:p>
    <w:p w14:paraId="1225DCA8"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(Collin et al., 1988)</w:t>
      </w:r>
    </w:p>
    <w:p w14:paraId="518ECF94" w14:textId="77777777" w:rsidR="00193F3D" w:rsidRPr="00190E0F" w:rsidRDefault="00193F3D" w:rsidP="00193F3D">
      <w:pPr>
        <w:autoSpaceDE w:val="0"/>
        <w:autoSpaceDN w:val="0"/>
        <w:adjustRightInd w:val="0"/>
        <w:spacing w:after="0" w:line="240" w:lineRule="auto"/>
        <w:rPr>
          <w:rFonts w:ascii="TUOS Blake" w:hAnsi="TUOS Blake"/>
        </w:rPr>
      </w:pPr>
      <w:r w:rsidRPr="00190E0F">
        <w:rPr>
          <w:rFonts w:ascii="TUOS Blake" w:hAnsi="TUOS Blake"/>
        </w:rPr>
        <w:t>Scoring:</w:t>
      </w:r>
    </w:p>
    <w:p w14:paraId="3B3410F6" w14:textId="158B8240" w:rsidR="00193F3D" w:rsidRDefault="00193F3D" w:rsidP="00193F3D">
      <w:pPr>
        <w:autoSpaceDE w:val="0"/>
        <w:autoSpaceDN w:val="0"/>
        <w:adjustRightInd w:val="0"/>
        <w:spacing w:after="0" w:line="240" w:lineRule="auto"/>
        <w:rPr>
          <w:ins w:id="72" w:author="User" w:date="2016-06-08T10:04:00Z"/>
          <w:rFonts w:ascii="TUOS Blake" w:hAnsi="TUOS Blake"/>
        </w:rPr>
      </w:pPr>
      <w:r w:rsidRPr="00190E0F">
        <w:rPr>
          <w:rFonts w:ascii="TUOS Blake" w:hAnsi="TUOS Blake"/>
        </w:rPr>
        <w:t>Sum the patient's scores for each item. Total possible scores range from 0 – 20, with lower scores indicating</w:t>
      </w:r>
      <w:ins w:id="73" w:author="User" w:date="2016-06-08T10:04:00Z">
        <w:r w:rsidR="00190E0F">
          <w:rPr>
            <w:rFonts w:ascii="TUOS Blake" w:hAnsi="TUOS Blake"/>
          </w:rPr>
          <w:t xml:space="preserve"> </w:t>
        </w:r>
      </w:ins>
      <w:r w:rsidRPr="00190E0F">
        <w:rPr>
          <w:rFonts w:ascii="TUOS Blake" w:hAnsi="TUOS Blake"/>
        </w:rPr>
        <w:t>increased disability. If used to measure improvement after rehabilitation, changes of more than two points in the</w:t>
      </w:r>
      <w:r w:rsidR="00190E0F">
        <w:rPr>
          <w:rFonts w:ascii="TUOS Blake" w:hAnsi="TUOS Blake"/>
        </w:rPr>
        <w:t xml:space="preserve"> </w:t>
      </w:r>
      <w:r w:rsidRPr="00190E0F">
        <w:rPr>
          <w:rFonts w:ascii="TUOS Blake" w:hAnsi="TUOS Blake"/>
        </w:rPr>
        <w:t>total score reflect a probable genuine change, and change on one item from fully dependent to independent is also</w:t>
      </w:r>
      <w:ins w:id="74" w:author="User" w:date="2016-06-08T10:05:00Z">
        <w:r w:rsidR="00190E0F">
          <w:rPr>
            <w:rFonts w:ascii="TUOS Blake" w:hAnsi="TUOS Blake"/>
          </w:rPr>
          <w:t xml:space="preserve"> </w:t>
        </w:r>
      </w:ins>
      <w:r w:rsidRPr="00190E0F">
        <w:rPr>
          <w:rFonts w:ascii="TUOS Blake" w:hAnsi="TUOS Blake"/>
        </w:rPr>
        <w:t>likely to be reliable.</w:t>
      </w:r>
    </w:p>
    <w:p w14:paraId="64C2B3D1" w14:textId="77777777" w:rsidR="00190E0F" w:rsidRDefault="00190E0F" w:rsidP="00193F3D">
      <w:pPr>
        <w:autoSpaceDE w:val="0"/>
        <w:autoSpaceDN w:val="0"/>
        <w:adjustRightInd w:val="0"/>
        <w:spacing w:after="0" w:line="240" w:lineRule="auto"/>
        <w:rPr>
          <w:ins w:id="75" w:author="User" w:date="2016-06-08T14:15:00Z"/>
          <w:rFonts w:ascii="TUOS Blake" w:hAnsi="TUOS Blake"/>
        </w:rPr>
      </w:pPr>
    </w:p>
    <w:p w14:paraId="19BDE7C0" w14:textId="14BAB66B" w:rsidR="007C4B6B" w:rsidRPr="00371928" w:rsidRDefault="007C4B6B" w:rsidP="007C4B6B">
      <w:pPr>
        <w:pStyle w:val="NoSpacing"/>
        <w:rPr>
          <w:ins w:id="76" w:author="User" w:date="2016-06-08T14:17:00Z"/>
          <w:highlight w:val="green"/>
          <w:rPrChange w:id="77" w:author="lynda wyld" w:date="2016-10-10T16:31:00Z">
            <w:rPr>
              <w:ins w:id="78" w:author="User" w:date="2016-06-08T14:17:00Z"/>
            </w:rPr>
          </w:rPrChange>
        </w:rPr>
      </w:pPr>
      <w:ins w:id="79" w:author="User" w:date="2016-06-08T14:16:00Z">
        <w:r w:rsidRPr="00371928">
          <w:rPr>
            <w:highlight w:val="green"/>
            <w:rPrChange w:id="80" w:author="lynda wyld" w:date="2016-10-10T16:31:00Z">
              <w:rPr/>
            </w:rPrChange>
          </w:rPr>
          <w:t xml:space="preserve">For subgroup analysis </w:t>
        </w:r>
        <w:proofErr w:type="spellStart"/>
        <w:r w:rsidRPr="00371928">
          <w:rPr>
            <w:highlight w:val="green"/>
            <w:rPrChange w:id="81" w:author="lynda wyld" w:date="2016-10-10T16:31:00Z">
              <w:rPr/>
            </w:rPrChange>
          </w:rPr>
          <w:t>Barthel</w:t>
        </w:r>
        <w:proofErr w:type="spellEnd"/>
        <w:r w:rsidRPr="00371928">
          <w:rPr>
            <w:highlight w:val="green"/>
            <w:rPrChange w:id="82" w:author="lynda wyld" w:date="2016-10-10T16:31:00Z">
              <w:rPr/>
            </w:rPrChange>
          </w:rPr>
          <w:t xml:space="preserve"> </w:t>
        </w:r>
      </w:ins>
      <w:ins w:id="83" w:author="User" w:date="2016-06-08T14:17:00Z">
        <w:r w:rsidRPr="00371928">
          <w:rPr>
            <w:highlight w:val="green"/>
            <w:rPrChange w:id="84" w:author="lynda wyld" w:date="2016-10-10T16:31:00Z">
              <w:rPr/>
            </w:rPrChange>
          </w:rPr>
          <w:t>ADL</w:t>
        </w:r>
      </w:ins>
      <w:ins w:id="85" w:author="User" w:date="2016-06-08T14:16:00Z">
        <w:r w:rsidRPr="00371928">
          <w:rPr>
            <w:highlight w:val="green"/>
            <w:rPrChange w:id="86" w:author="lynda wyld" w:date="2016-10-10T16:31:00Z">
              <w:rPr/>
            </w:rPrChange>
          </w:rPr>
          <w:t xml:space="preserve"> will be categorised to: mild, moderate, severe</w:t>
        </w:r>
      </w:ins>
      <w:ins w:id="87" w:author="User" w:date="2016-06-08T14:17:00Z">
        <w:r w:rsidRPr="00371928">
          <w:rPr>
            <w:highlight w:val="green"/>
            <w:rPrChange w:id="88" w:author="lynda wyld" w:date="2016-10-10T16:31:00Z">
              <w:rPr/>
            </w:rPrChange>
          </w:rPr>
          <w:t>. Find below the definitions:</w:t>
        </w:r>
      </w:ins>
    </w:p>
    <w:p w14:paraId="11755178" w14:textId="5FD45688" w:rsidR="007C4B6B" w:rsidRPr="00371928" w:rsidRDefault="007C4B6B" w:rsidP="007C4B6B">
      <w:pPr>
        <w:pStyle w:val="NoSpacing"/>
        <w:rPr>
          <w:ins w:id="89" w:author="User" w:date="2016-06-08T14:17:00Z"/>
          <w:highlight w:val="green"/>
          <w:rPrChange w:id="90" w:author="lynda wyld" w:date="2016-10-10T16:31:00Z">
            <w:rPr>
              <w:ins w:id="91" w:author="User" w:date="2016-06-08T14:17:00Z"/>
            </w:rPr>
          </w:rPrChange>
        </w:rPr>
      </w:pPr>
      <w:commentRangeStart w:id="92"/>
      <w:ins w:id="93" w:author="User" w:date="2016-06-08T14:17:00Z">
        <w:r w:rsidRPr="00371928">
          <w:rPr>
            <w:highlight w:val="green"/>
            <w:rPrChange w:id="94" w:author="lynda wyld" w:date="2016-10-10T16:31:00Z">
              <w:rPr/>
            </w:rPrChange>
          </w:rPr>
          <w:t>Mild:</w:t>
        </w:r>
      </w:ins>
    </w:p>
    <w:p w14:paraId="4237D691" w14:textId="0452CC6C" w:rsidR="007C4B6B" w:rsidRPr="00371928" w:rsidRDefault="007C4B6B" w:rsidP="007C4B6B">
      <w:pPr>
        <w:pStyle w:val="NoSpacing"/>
        <w:rPr>
          <w:ins w:id="95" w:author="User" w:date="2016-06-08T14:17:00Z"/>
          <w:highlight w:val="green"/>
          <w:rPrChange w:id="96" w:author="lynda wyld" w:date="2016-10-10T16:31:00Z">
            <w:rPr>
              <w:ins w:id="97" w:author="User" w:date="2016-06-08T14:17:00Z"/>
            </w:rPr>
          </w:rPrChange>
        </w:rPr>
      </w:pPr>
      <w:ins w:id="98" w:author="User" w:date="2016-06-08T14:17:00Z">
        <w:r w:rsidRPr="00371928">
          <w:rPr>
            <w:highlight w:val="green"/>
            <w:rPrChange w:id="99" w:author="lynda wyld" w:date="2016-10-10T16:31:00Z">
              <w:rPr/>
            </w:rPrChange>
          </w:rPr>
          <w:t>Moderate:</w:t>
        </w:r>
      </w:ins>
    </w:p>
    <w:p w14:paraId="443D7232" w14:textId="52B11E8B" w:rsidR="007C4B6B" w:rsidRDefault="007C4B6B" w:rsidP="007C4B6B">
      <w:pPr>
        <w:pStyle w:val="NoSpacing"/>
        <w:rPr>
          <w:ins w:id="100" w:author="User" w:date="2016-06-08T14:15:00Z"/>
        </w:rPr>
      </w:pPr>
      <w:commentRangeStart w:id="101"/>
      <w:ins w:id="102" w:author="User" w:date="2016-06-08T14:17:00Z">
        <w:r w:rsidRPr="00371928">
          <w:rPr>
            <w:highlight w:val="green"/>
            <w:rPrChange w:id="103" w:author="lynda wyld" w:date="2016-10-10T16:31:00Z">
              <w:rPr/>
            </w:rPrChange>
          </w:rPr>
          <w:t>Severe</w:t>
        </w:r>
      </w:ins>
      <w:commentRangeEnd w:id="101"/>
      <w:r w:rsidR="00371928">
        <w:rPr>
          <w:rStyle w:val="CommentReference"/>
          <w:rFonts w:asciiTheme="minorHAnsi" w:hAnsiTheme="minorHAnsi"/>
        </w:rPr>
        <w:commentReference w:id="101"/>
      </w:r>
      <w:ins w:id="104" w:author="User" w:date="2016-06-08T14:17:00Z">
        <w:r w:rsidRPr="00243FF3">
          <w:t>:</w:t>
        </w:r>
        <w:commentRangeEnd w:id="92"/>
        <w:r w:rsidRPr="00243FF3">
          <w:rPr>
            <w:rStyle w:val="CommentReference"/>
            <w:rFonts w:asciiTheme="minorHAnsi" w:hAnsiTheme="minorHAnsi"/>
          </w:rPr>
          <w:commentReference w:id="92"/>
        </w:r>
      </w:ins>
    </w:p>
    <w:p w14:paraId="7B054689" w14:textId="77777777" w:rsidR="007C4B6B" w:rsidRDefault="007C4B6B" w:rsidP="00193F3D">
      <w:pPr>
        <w:autoSpaceDE w:val="0"/>
        <w:autoSpaceDN w:val="0"/>
        <w:adjustRightInd w:val="0"/>
        <w:spacing w:after="0" w:line="240" w:lineRule="auto"/>
        <w:rPr>
          <w:ins w:id="105" w:author="User" w:date="2016-06-08T14:15:00Z"/>
          <w:rFonts w:ascii="TUOS Blake" w:hAnsi="TUOS Blake"/>
        </w:rPr>
      </w:pPr>
    </w:p>
    <w:p w14:paraId="20109960" w14:textId="77777777" w:rsidR="007C4B6B" w:rsidRPr="00190E0F" w:rsidRDefault="007C4B6B" w:rsidP="00193F3D">
      <w:pPr>
        <w:autoSpaceDE w:val="0"/>
        <w:autoSpaceDN w:val="0"/>
        <w:adjustRightInd w:val="0"/>
        <w:spacing w:after="0" w:line="240" w:lineRule="auto"/>
        <w:rPr>
          <w:rFonts w:ascii="TUOS Blake" w:hAnsi="TUOS Blake"/>
        </w:rPr>
      </w:pPr>
    </w:p>
    <w:p w14:paraId="577B7885" w14:textId="77777777" w:rsidR="00193F3D" w:rsidRPr="007B6DD5" w:rsidRDefault="00193F3D" w:rsidP="00193F3D">
      <w:pPr>
        <w:autoSpaceDE w:val="0"/>
        <w:autoSpaceDN w:val="0"/>
        <w:adjustRightInd w:val="0"/>
        <w:spacing w:after="0" w:line="240" w:lineRule="auto"/>
        <w:rPr>
          <w:rFonts w:ascii="TUOS Blake" w:hAnsi="TUOS Blake"/>
        </w:rPr>
      </w:pPr>
      <w:r w:rsidRPr="007B6DD5">
        <w:rPr>
          <w:rFonts w:ascii="TUOS Blake" w:hAnsi="TUOS Blake"/>
        </w:rPr>
        <w:t>Sources:</w:t>
      </w:r>
    </w:p>
    <w:p w14:paraId="36CB6746" w14:textId="77777777" w:rsidR="00193F3D" w:rsidRPr="007B6DD5" w:rsidRDefault="00193F3D" w:rsidP="00193F3D">
      <w:pPr>
        <w:autoSpaceDE w:val="0"/>
        <w:autoSpaceDN w:val="0"/>
        <w:adjustRightInd w:val="0"/>
        <w:spacing w:after="0" w:line="240" w:lineRule="auto"/>
        <w:rPr>
          <w:rFonts w:ascii="TUOS Blake" w:hAnsi="TUOS Blake"/>
        </w:rPr>
      </w:pPr>
      <w:r w:rsidRPr="007B6DD5">
        <w:rPr>
          <w:rFonts w:ascii="TUOS Blake" w:hAnsi="TUOS Blake"/>
        </w:rPr>
        <w:t xml:space="preserve">• Collin C, Wade DT, Davies S, Horne V. The </w:t>
      </w:r>
      <w:proofErr w:type="spellStart"/>
      <w:r w:rsidRPr="007B6DD5">
        <w:rPr>
          <w:rFonts w:ascii="TUOS Blake" w:hAnsi="TUOS Blake"/>
        </w:rPr>
        <w:t>Barthel</w:t>
      </w:r>
      <w:proofErr w:type="spellEnd"/>
      <w:r w:rsidRPr="007B6DD5">
        <w:rPr>
          <w:rFonts w:ascii="TUOS Blake" w:hAnsi="TUOS Blake"/>
        </w:rPr>
        <w:t xml:space="preserve"> ADL Index: a reliability study. </w:t>
      </w:r>
      <w:proofErr w:type="spellStart"/>
      <w:proofErr w:type="gramStart"/>
      <w:r w:rsidRPr="007B6DD5">
        <w:rPr>
          <w:rFonts w:ascii="TUOS Blake" w:hAnsi="TUOS Blake"/>
        </w:rPr>
        <w:t>Int</w:t>
      </w:r>
      <w:proofErr w:type="spellEnd"/>
      <w:r w:rsidRPr="007B6DD5">
        <w:rPr>
          <w:rFonts w:ascii="TUOS Blake" w:hAnsi="TUOS Blake"/>
        </w:rPr>
        <w:t xml:space="preserve"> </w:t>
      </w:r>
      <w:proofErr w:type="spellStart"/>
      <w:r w:rsidRPr="007B6DD5">
        <w:rPr>
          <w:rFonts w:ascii="TUOS Blake" w:hAnsi="TUOS Blake"/>
        </w:rPr>
        <w:t>Disabil</w:t>
      </w:r>
      <w:proofErr w:type="spellEnd"/>
      <w:r w:rsidRPr="007B6DD5">
        <w:rPr>
          <w:rFonts w:ascii="TUOS Blake" w:hAnsi="TUOS Blake"/>
        </w:rPr>
        <w:t xml:space="preserve"> Stud.</w:t>
      </w:r>
      <w:proofErr w:type="gramEnd"/>
      <w:r w:rsidRPr="007B6DD5">
        <w:rPr>
          <w:rFonts w:ascii="TUOS Blake" w:hAnsi="TUOS Blake"/>
        </w:rPr>
        <w:t xml:space="preserve"> 1988</w:t>
      </w:r>
      <w:proofErr w:type="gramStart"/>
      <w:r w:rsidRPr="007B6DD5">
        <w:rPr>
          <w:rFonts w:ascii="TUOS Blake" w:hAnsi="TUOS Blake"/>
        </w:rPr>
        <w:t>;10</w:t>
      </w:r>
      <w:proofErr w:type="gramEnd"/>
      <w:r w:rsidRPr="007B6DD5">
        <w:rPr>
          <w:rFonts w:ascii="TUOS Blake" w:hAnsi="TUOS Blake"/>
        </w:rPr>
        <w:t>(2):61-63.</w:t>
      </w:r>
    </w:p>
    <w:p w14:paraId="3445C3EB" w14:textId="77777777" w:rsidR="00193F3D" w:rsidRPr="007B6DD5" w:rsidRDefault="00193F3D" w:rsidP="00193F3D">
      <w:pPr>
        <w:autoSpaceDE w:val="0"/>
        <w:autoSpaceDN w:val="0"/>
        <w:adjustRightInd w:val="0"/>
        <w:spacing w:after="0" w:line="240" w:lineRule="auto"/>
        <w:rPr>
          <w:rFonts w:ascii="TUOS Blake" w:hAnsi="TUOS Blake"/>
        </w:rPr>
      </w:pPr>
      <w:r w:rsidRPr="007B6DD5">
        <w:rPr>
          <w:rFonts w:ascii="TUOS Blake" w:hAnsi="TUOS Blake"/>
        </w:rPr>
        <w:t xml:space="preserve">• Mahoney FI, </w:t>
      </w:r>
      <w:proofErr w:type="spellStart"/>
      <w:r w:rsidRPr="007B6DD5">
        <w:rPr>
          <w:rFonts w:ascii="TUOS Blake" w:hAnsi="TUOS Blake"/>
        </w:rPr>
        <w:t>Barthel</w:t>
      </w:r>
      <w:proofErr w:type="spellEnd"/>
      <w:r w:rsidRPr="007B6DD5">
        <w:rPr>
          <w:rFonts w:ascii="TUOS Blake" w:hAnsi="TUOS Blake"/>
        </w:rPr>
        <w:t xml:space="preserve"> DW. Functional evaluation: the </w:t>
      </w:r>
      <w:proofErr w:type="spellStart"/>
      <w:r w:rsidRPr="007B6DD5">
        <w:rPr>
          <w:rFonts w:ascii="TUOS Blake" w:hAnsi="TUOS Blake"/>
        </w:rPr>
        <w:t>Barthel</w:t>
      </w:r>
      <w:proofErr w:type="spellEnd"/>
      <w:r w:rsidRPr="007B6DD5">
        <w:rPr>
          <w:rFonts w:ascii="TUOS Blake" w:hAnsi="TUOS Blake"/>
        </w:rPr>
        <w:t xml:space="preserve"> Index. </w:t>
      </w:r>
      <w:proofErr w:type="spellStart"/>
      <w:r w:rsidRPr="007B6DD5">
        <w:rPr>
          <w:rFonts w:ascii="TUOS Blake" w:hAnsi="TUOS Blake"/>
        </w:rPr>
        <w:t>Md</w:t>
      </w:r>
      <w:proofErr w:type="spellEnd"/>
      <w:r w:rsidRPr="007B6DD5">
        <w:rPr>
          <w:rFonts w:ascii="TUOS Blake" w:hAnsi="TUOS Blake"/>
        </w:rPr>
        <w:t xml:space="preserve"> State Med J. 1965</w:t>
      </w:r>
      <w:proofErr w:type="gramStart"/>
      <w:r w:rsidRPr="007B6DD5">
        <w:rPr>
          <w:rFonts w:ascii="TUOS Blake" w:hAnsi="TUOS Blake"/>
        </w:rPr>
        <w:t>;14:61</w:t>
      </w:r>
      <w:proofErr w:type="gramEnd"/>
      <w:r w:rsidRPr="007B6DD5">
        <w:rPr>
          <w:rFonts w:ascii="TUOS Blake" w:hAnsi="TUOS Blake"/>
        </w:rPr>
        <w:t>-65.</w:t>
      </w:r>
    </w:p>
    <w:p w14:paraId="7379DFE4" w14:textId="77777777" w:rsidR="00193F3D" w:rsidRPr="00926244" w:rsidRDefault="00193F3D" w:rsidP="00193F3D">
      <w:pPr>
        <w:jc w:val="both"/>
        <w:rPr>
          <w:rFonts w:ascii="TUOS Blake" w:hAnsi="TUOS Blake"/>
        </w:rPr>
      </w:pPr>
      <w:r w:rsidRPr="007B6DD5">
        <w:rPr>
          <w:rFonts w:ascii="TUOS Blake" w:hAnsi="TUOS Blake"/>
        </w:rPr>
        <w:t xml:space="preserve">• Wade DT, Collin C. The </w:t>
      </w:r>
      <w:proofErr w:type="spellStart"/>
      <w:r w:rsidRPr="007B6DD5">
        <w:rPr>
          <w:rFonts w:ascii="TUOS Blake" w:hAnsi="TUOS Blake"/>
        </w:rPr>
        <w:t>Barthel</w:t>
      </w:r>
      <w:proofErr w:type="spellEnd"/>
      <w:r w:rsidRPr="007B6DD5">
        <w:rPr>
          <w:rFonts w:ascii="TUOS Blake" w:hAnsi="TUOS Blake"/>
        </w:rPr>
        <w:t xml:space="preserve"> ADL Index: a standard measure of physical disability? </w:t>
      </w:r>
      <w:proofErr w:type="spellStart"/>
      <w:proofErr w:type="gramStart"/>
      <w:r w:rsidRPr="007B6DD5">
        <w:rPr>
          <w:rFonts w:ascii="TUOS Blake" w:hAnsi="TUOS Blake"/>
        </w:rPr>
        <w:t>Int</w:t>
      </w:r>
      <w:proofErr w:type="spellEnd"/>
      <w:r w:rsidRPr="007B6DD5">
        <w:rPr>
          <w:rFonts w:ascii="TUOS Blake" w:hAnsi="TUOS Blake"/>
        </w:rPr>
        <w:t xml:space="preserve"> </w:t>
      </w:r>
      <w:proofErr w:type="spellStart"/>
      <w:r w:rsidRPr="007B6DD5">
        <w:rPr>
          <w:rFonts w:ascii="TUOS Blake" w:hAnsi="TUOS Blake"/>
        </w:rPr>
        <w:t>Disabil</w:t>
      </w:r>
      <w:proofErr w:type="spellEnd"/>
      <w:r w:rsidRPr="007B6DD5">
        <w:rPr>
          <w:rFonts w:ascii="TUOS Blake" w:hAnsi="TUOS Blake"/>
        </w:rPr>
        <w:t xml:space="preserve"> Stud.</w:t>
      </w:r>
      <w:proofErr w:type="gramEnd"/>
      <w:r w:rsidRPr="007B6DD5">
        <w:rPr>
          <w:rFonts w:ascii="TUOS Blake" w:hAnsi="TUOS Blake"/>
        </w:rPr>
        <w:t xml:space="preserve"> 1988</w:t>
      </w:r>
      <w:proofErr w:type="gramStart"/>
      <w:r w:rsidRPr="007B6DD5">
        <w:rPr>
          <w:rFonts w:ascii="TUOS Blake" w:hAnsi="TUOS Blake"/>
        </w:rPr>
        <w:t>;10</w:t>
      </w:r>
      <w:proofErr w:type="gramEnd"/>
      <w:r w:rsidRPr="007B6DD5">
        <w:rPr>
          <w:rFonts w:ascii="TUOS Blake" w:hAnsi="TUOS Blake"/>
        </w:rPr>
        <w:t>(2):64-67.</w:t>
      </w:r>
    </w:p>
    <w:p w14:paraId="2A41EA08" w14:textId="3DDFA541" w:rsidR="001133A9" w:rsidRPr="00190E0F" w:rsidRDefault="001133A9" w:rsidP="00C076AB">
      <w:pPr>
        <w:pStyle w:val="Heading4"/>
      </w:pPr>
      <w:commentRangeStart w:id="106"/>
      <w:r>
        <w:t>3.2.1.4 I</w:t>
      </w:r>
      <w:r w:rsidRPr="00190E0F">
        <w:t>ADL</w:t>
      </w:r>
      <w:commentRangeEnd w:id="106"/>
      <w:r w:rsidRPr="00C076AB">
        <w:commentReference w:id="106"/>
      </w:r>
    </w:p>
    <w:p w14:paraId="322EC2EC" w14:textId="1E49D7AD" w:rsidR="001133A9" w:rsidDel="00886FF1" w:rsidRDefault="00886FF1" w:rsidP="00886FF1">
      <w:pPr>
        <w:rPr>
          <w:del w:id="108" w:author="User" w:date="2017-02-02T09:55:00Z"/>
        </w:rPr>
      </w:pPr>
      <w:ins w:id="109" w:author="User" w:date="2017-02-02T09:55:00Z">
        <w:r>
          <w:t xml:space="preserve">The patient receives a score of 1 for each item </w:t>
        </w:r>
        <w:proofErr w:type="spellStart"/>
        <w:r>
          <w:t>labeled</w:t>
        </w:r>
        <w:proofErr w:type="spellEnd"/>
        <w:r>
          <w:t xml:space="preserve"> A – H if his or her competence is rated at some minimal level or higher. Add the total points circled for A – H. The total score may range from 0 – 8. A lower score indicates a higher level of dependence.</w:t>
        </w:r>
      </w:ins>
      <w:del w:id="110" w:author="User" w:date="2017-02-02T09:55:00Z">
        <w:r w:rsidR="001133A9" w:rsidDel="00886FF1">
          <w:delText>PLACEHOLDER</w:delText>
        </w:r>
      </w:del>
      <w:ins w:id="111" w:author="User" w:date="2017-02-02T09:56:00Z">
        <w:r>
          <w:t xml:space="preserve"> In case of missing items</w:t>
        </w:r>
      </w:ins>
      <w:ins w:id="112" w:author="User" w:date="2017-02-02T09:58:00Z">
        <w:r>
          <w:t xml:space="preserve"> the overall score is set to missing</w:t>
        </w:r>
      </w:ins>
    </w:p>
    <w:p w14:paraId="43EAD964" w14:textId="623613E1" w:rsidR="001133A9" w:rsidRPr="00190E0F" w:rsidRDefault="001133A9" w:rsidP="00C076AB">
      <w:pPr>
        <w:pStyle w:val="Heading4"/>
      </w:pPr>
      <w:r>
        <w:t>3.2.1.4 MMSE</w:t>
      </w:r>
    </w:p>
    <w:p w14:paraId="23A2BA28" w14:textId="26332A3E" w:rsidR="001133A9" w:rsidRDefault="00EB2489" w:rsidP="001133A9">
      <w:r w:rsidRPr="00B6191C">
        <w:rPr>
          <w:lang w:val="en"/>
        </w:rPr>
        <w:t>The following three cut-off levels should be employed to classify the severity of cognitive impairment: no cognitive impairment=24-30; mild cognitive impairment=18-23; severe cognitive impairment=0-17.</w:t>
      </w:r>
      <w:ins w:id="113" w:author="User" w:date="2016-10-17T11:38:00Z">
        <w:r w:rsidR="00B84410">
          <w:rPr>
            <w:lang w:val="en"/>
          </w:rPr>
          <w:t xml:space="preserve"> </w:t>
        </w:r>
        <w:proofErr w:type="gramStart"/>
        <w:r w:rsidR="00B84410">
          <w:rPr>
            <w:lang w:val="en"/>
          </w:rPr>
          <w:t>In case of missing data …..</w:t>
        </w:r>
      </w:ins>
      <w:proofErr w:type="gramEnd"/>
    </w:p>
    <w:p w14:paraId="0546DA58" w14:textId="77777777" w:rsidR="002A4AAE" w:rsidRDefault="002A4AAE" w:rsidP="00F46653">
      <w:pPr>
        <w:pStyle w:val="NoSpacing"/>
      </w:pPr>
    </w:p>
    <w:p w14:paraId="6D35F8F0" w14:textId="672F612D" w:rsidR="002A4AAE" w:rsidRPr="00190E0F" w:rsidRDefault="002A4AAE" w:rsidP="00C076AB">
      <w:pPr>
        <w:pStyle w:val="Heading4"/>
      </w:pPr>
      <w:commentRangeStart w:id="114"/>
      <w:r>
        <w:lastRenderedPageBreak/>
        <w:t>3.2.1</w:t>
      </w:r>
      <w:r w:rsidR="001133A9">
        <w:t>.6</w:t>
      </w:r>
      <w:r>
        <w:t xml:space="preserve"> </w:t>
      </w:r>
      <w:proofErr w:type="spellStart"/>
      <w:r w:rsidRPr="00190E0F">
        <w:t>Charlson</w:t>
      </w:r>
      <w:proofErr w:type="spellEnd"/>
      <w:r w:rsidRPr="00190E0F">
        <w:t xml:space="preserve"> score</w:t>
      </w:r>
      <w:commentRangeEnd w:id="114"/>
      <w:r w:rsidRPr="00C076AB">
        <w:commentReference w:id="114"/>
      </w:r>
    </w:p>
    <w:p w14:paraId="4A9BF0F8" w14:textId="77777777" w:rsidR="002A4AAE" w:rsidRPr="00190E0F" w:rsidRDefault="002A4AAE" w:rsidP="002A4AAE">
      <w:pPr>
        <w:spacing w:before="100" w:beforeAutospacing="1" w:after="100" w:afterAutospacing="1" w:line="240" w:lineRule="auto"/>
        <w:rPr>
          <w:rFonts w:ascii="TUOS Blake" w:hAnsi="TUOS Blake"/>
        </w:rPr>
      </w:pPr>
      <w:r w:rsidRPr="00190E0F">
        <w:rPr>
          <w:rFonts w:ascii="TUOS Blake" w:hAnsi="TUOS Blake"/>
        </w:rPr>
        <w:t xml:space="preserve">Each condition is assigned a score of 1, 2, 3, or 6, depending on the risk of dying associated with each one. Scores are summed to provide a total score to predict mortality. Many variations of the </w:t>
      </w:r>
      <w:proofErr w:type="spellStart"/>
      <w:r w:rsidRPr="00190E0F">
        <w:rPr>
          <w:rFonts w:ascii="TUOS Blake" w:hAnsi="TUOS Blake"/>
        </w:rPr>
        <w:t>Charlson</w:t>
      </w:r>
      <w:proofErr w:type="spellEnd"/>
      <w:r w:rsidRPr="00190E0F">
        <w:rPr>
          <w:rFonts w:ascii="TUOS Blake" w:hAnsi="TUOS Blake"/>
        </w:rPr>
        <w:t xml:space="preserve"> comorbidity index have been presented, including the </w:t>
      </w:r>
      <w:proofErr w:type="spellStart"/>
      <w:r w:rsidRPr="00190E0F">
        <w:rPr>
          <w:rFonts w:ascii="TUOS Blake" w:hAnsi="TUOS Blake"/>
        </w:rPr>
        <w:t>Charlson</w:t>
      </w:r>
      <w:proofErr w:type="spellEnd"/>
      <w:r w:rsidRPr="00190E0F">
        <w:rPr>
          <w:rFonts w:ascii="TUOS Blake" w:hAnsi="TUOS Blake"/>
        </w:rPr>
        <w:t>/</w:t>
      </w:r>
      <w:proofErr w:type="spellStart"/>
      <w:r w:rsidRPr="00190E0F">
        <w:rPr>
          <w:rFonts w:ascii="TUOS Blake" w:hAnsi="TUOS Blake"/>
        </w:rPr>
        <w:t>Deyo</w:t>
      </w:r>
      <w:proofErr w:type="spellEnd"/>
      <w:r w:rsidRPr="00190E0F">
        <w:rPr>
          <w:rFonts w:ascii="TUOS Blake" w:hAnsi="TUOS Blake"/>
        </w:rPr>
        <w:t xml:space="preserve">, </w:t>
      </w:r>
      <w:proofErr w:type="spellStart"/>
      <w:r w:rsidRPr="00190E0F">
        <w:rPr>
          <w:rFonts w:ascii="TUOS Blake" w:hAnsi="TUOS Blake"/>
        </w:rPr>
        <w:t>Charlson</w:t>
      </w:r>
      <w:proofErr w:type="spellEnd"/>
      <w:r w:rsidRPr="00190E0F">
        <w:rPr>
          <w:rFonts w:ascii="TUOS Blake" w:hAnsi="TUOS Blake"/>
        </w:rPr>
        <w:t xml:space="preserve">/Romano, </w:t>
      </w:r>
      <w:proofErr w:type="spellStart"/>
      <w:r w:rsidRPr="00190E0F">
        <w:rPr>
          <w:rFonts w:ascii="TUOS Blake" w:hAnsi="TUOS Blake"/>
        </w:rPr>
        <w:t>Charlson</w:t>
      </w:r>
      <w:proofErr w:type="spellEnd"/>
      <w:r w:rsidRPr="00190E0F">
        <w:rPr>
          <w:rFonts w:ascii="TUOS Blake" w:hAnsi="TUOS Blake"/>
        </w:rPr>
        <w:t xml:space="preserve">/Manitoba, and </w:t>
      </w:r>
      <w:proofErr w:type="spellStart"/>
      <w:r w:rsidRPr="00190E0F">
        <w:rPr>
          <w:rFonts w:ascii="TUOS Blake" w:hAnsi="TUOS Blake"/>
        </w:rPr>
        <w:t>Charlson</w:t>
      </w:r>
      <w:proofErr w:type="spellEnd"/>
      <w:r w:rsidRPr="00190E0F">
        <w:rPr>
          <w:rFonts w:ascii="TUOS Blake" w:hAnsi="TUOS Blake"/>
        </w:rPr>
        <w:t>/</w:t>
      </w:r>
      <w:proofErr w:type="spellStart"/>
      <w:r w:rsidRPr="00190E0F">
        <w:rPr>
          <w:rFonts w:ascii="TUOS Blake" w:hAnsi="TUOS Blake"/>
        </w:rPr>
        <w:t>D'Hoores</w:t>
      </w:r>
      <w:proofErr w:type="spellEnd"/>
      <w:r w:rsidRPr="00190E0F">
        <w:rPr>
          <w:rFonts w:ascii="TUOS Blake" w:hAnsi="TUOS Blake"/>
        </w:rPr>
        <w:t xml:space="preserve"> comorbidity indices.</w:t>
      </w:r>
    </w:p>
    <w:p w14:paraId="5B783594" w14:textId="77777777" w:rsidR="002A4AAE" w:rsidRPr="00190E0F" w:rsidRDefault="002A4AAE" w:rsidP="002A4AAE">
      <w:pPr>
        <w:spacing w:before="100" w:beforeAutospacing="1" w:after="100" w:afterAutospacing="1" w:line="240" w:lineRule="auto"/>
        <w:rPr>
          <w:rFonts w:ascii="TUOS Blake" w:hAnsi="TUOS Blake"/>
        </w:rPr>
      </w:pPr>
      <w:r w:rsidRPr="00190E0F">
        <w:rPr>
          <w:rFonts w:ascii="TUOS Blake" w:hAnsi="TUOS Blake"/>
        </w:rPr>
        <w:t>Clinical conditions and associated scores are as follows:</w:t>
      </w:r>
    </w:p>
    <w:p w14:paraId="2DAC66A7" w14:textId="77777777" w:rsidR="002A4AAE" w:rsidRPr="00190E0F" w:rsidRDefault="002A4AAE" w:rsidP="002A4AAE">
      <w:pPr>
        <w:numPr>
          <w:ilvl w:val="0"/>
          <w:numId w:val="38"/>
        </w:numPr>
        <w:spacing w:before="100" w:beforeAutospacing="1" w:after="100" w:afterAutospacing="1" w:line="240" w:lineRule="auto"/>
        <w:rPr>
          <w:rFonts w:ascii="TUOS Blake" w:hAnsi="TUOS Blake"/>
        </w:rPr>
      </w:pPr>
      <w:r w:rsidRPr="00190E0F">
        <w:rPr>
          <w:rFonts w:ascii="TUOS Blake" w:hAnsi="TUOS Blake"/>
        </w:rPr>
        <w:t>1 each: Myocardial infarct, congestive heart failure, peripheral vascular disease, dementia, cerebrovascular disease, chronic lung disease, connective tissue disease, ulcer, chronic liver disease, diabetes.</w:t>
      </w:r>
    </w:p>
    <w:p w14:paraId="49EAE01F" w14:textId="77777777" w:rsidR="002A4AAE" w:rsidRPr="00190E0F" w:rsidRDefault="002A4AAE" w:rsidP="002A4AAE">
      <w:pPr>
        <w:numPr>
          <w:ilvl w:val="0"/>
          <w:numId w:val="38"/>
        </w:numPr>
        <w:spacing w:before="100" w:beforeAutospacing="1" w:after="100" w:afterAutospacing="1" w:line="240" w:lineRule="auto"/>
        <w:rPr>
          <w:rFonts w:ascii="TUOS Blake" w:hAnsi="TUOS Blake"/>
        </w:rPr>
      </w:pPr>
      <w:r w:rsidRPr="00190E0F">
        <w:rPr>
          <w:rFonts w:ascii="TUOS Blake" w:hAnsi="TUOS Blake"/>
        </w:rPr>
        <w:t xml:space="preserve">2 each: Hemiplegia, moderate or severe kidney disease, diabetes with end organ damage, </w:t>
      </w:r>
      <w:proofErr w:type="spellStart"/>
      <w:r w:rsidRPr="00190E0F">
        <w:rPr>
          <w:rFonts w:ascii="TUOS Blake" w:hAnsi="TUOS Blake"/>
        </w:rPr>
        <w:t>tumor</w:t>
      </w:r>
      <w:proofErr w:type="spellEnd"/>
      <w:r w:rsidRPr="00190E0F">
        <w:rPr>
          <w:rFonts w:ascii="TUOS Blake" w:hAnsi="TUOS Blake"/>
        </w:rPr>
        <w:t xml:space="preserve">, </w:t>
      </w:r>
      <w:proofErr w:type="spellStart"/>
      <w:r w:rsidRPr="00190E0F">
        <w:rPr>
          <w:rFonts w:ascii="TUOS Blake" w:hAnsi="TUOS Blake"/>
        </w:rPr>
        <w:t>leukemia</w:t>
      </w:r>
      <w:proofErr w:type="spellEnd"/>
      <w:r w:rsidRPr="00190E0F">
        <w:rPr>
          <w:rFonts w:ascii="TUOS Blake" w:hAnsi="TUOS Blake"/>
        </w:rPr>
        <w:t>, lymphoma.</w:t>
      </w:r>
    </w:p>
    <w:p w14:paraId="52A4DBBA" w14:textId="77777777" w:rsidR="002A4AAE" w:rsidRPr="00190E0F" w:rsidRDefault="002A4AAE" w:rsidP="002A4AAE">
      <w:pPr>
        <w:numPr>
          <w:ilvl w:val="0"/>
          <w:numId w:val="38"/>
        </w:numPr>
        <w:spacing w:before="100" w:beforeAutospacing="1" w:after="100" w:afterAutospacing="1" w:line="240" w:lineRule="auto"/>
        <w:rPr>
          <w:rFonts w:ascii="TUOS Blake" w:hAnsi="TUOS Blake"/>
        </w:rPr>
      </w:pPr>
      <w:r w:rsidRPr="00190E0F">
        <w:rPr>
          <w:rFonts w:ascii="TUOS Blake" w:hAnsi="TUOS Blake"/>
        </w:rPr>
        <w:t>3 each: Moderate or severe liver disease.</w:t>
      </w:r>
    </w:p>
    <w:p w14:paraId="65014F15" w14:textId="77777777" w:rsidR="00BF1BBC" w:rsidRDefault="002A4AAE" w:rsidP="00BF1BBC">
      <w:pPr>
        <w:numPr>
          <w:ilvl w:val="0"/>
          <w:numId w:val="38"/>
        </w:numPr>
        <w:spacing w:before="100" w:beforeAutospacing="1" w:after="100" w:afterAutospacing="1" w:line="240" w:lineRule="auto"/>
        <w:rPr>
          <w:ins w:id="115" w:author="User" w:date="2016-06-08T14:18:00Z"/>
          <w:rFonts w:ascii="TUOS Blake" w:hAnsi="TUOS Blake"/>
        </w:rPr>
      </w:pPr>
      <w:r w:rsidRPr="00190E0F">
        <w:rPr>
          <w:rFonts w:ascii="TUOS Blake" w:hAnsi="TUOS Blake"/>
        </w:rPr>
        <w:t xml:space="preserve">6 each: Malignant </w:t>
      </w:r>
      <w:proofErr w:type="spellStart"/>
      <w:r w:rsidRPr="00190E0F">
        <w:rPr>
          <w:rFonts w:ascii="TUOS Blake" w:hAnsi="TUOS Blake"/>
        </w:rPr>
        <w:t>tumor</w:t>
      </w:r>
      <w:proofErr w:type="spellEnd"/>
      <w:r w:rsidRPr="00190E0F">
        <w:rPr>
          <w:rFonts w:ascii="TUOS Blake" w:hAnsi="TUOS Blake"/>
        </w:rPr>
        <w:t>, metastasis, AIDS.</w:t>
      </w:r>
    </w:p>
    <w:p w14:paraId="11B2E68A" w14:textId="77777777" w:rsidR="00DA2191" w:rsidRDefault="00DA2191" w:rsidP="00BF1BBC">
      <w:pPr>
        <w:spacing w:before="100" w:beforeAutospacing="1" w:after="100" w:afterAutospacing="1" w:line="240" w:lineRule="auto"/>
        <w:rPr>
          <w:ins w:id="116" w:author="User" w:date="2016-10-17T12:20:00Z"/>
          <w:rFonts w:ascii="TUOS Blake" w:hAnsi="TUOS Blake"/>
        </w:rPr>
      </w:pPr>
    </w:p>
    <w:p w14:paraId="1742ECEA" w14:textId="1F222861" w:rsidR="00DA2191" w:rsidRDefault="00DA2191" w:rsidP="00DA2191">
      <w:pPr>
        <w:autoSpaceDE w:val="0"/>
        <w:autoSpaceDN w:val="0"/>
        <w:adjustRightInd w:val="0"/>
        <w:spacing w:after="0" w:line="240" w:lineRule="auto"/>
        <w:rPr>
          <w:ins w:id="117" w:author="User" w:date="2016-10-17T12:20:00Z"/>
          <w:rFonts w:ascii="TUOS Blake" w:hAnsi="TUOS Blake"/>
        </w:rPr>
      </w:pPr>
      <w:ins w:id="118" w:author="User" w:date="2016-10-17T12:21:00Z">
        <w:r w:rsidRPr="009D254E">
          <w:rPr>
            <w:rFonts w:ascii="TUOS Blake" w:hAnsi="TUOS Blake"/>
            <w:highlight w:val="yellow"/>
            <w:rPrChange w:id="119" w:author="User" w:date="2016-10-17T12:23:00Z">
              <w:rPr>
                <w:rFonts w:ascii="TUOS Blake" w:hAnsi="TUOS Blake"/>
              </w:rPr>
            </w:rPrChange>
          </w:rPr>
          <w:t xml:space="preserve">The next step was to stratify the risk scores into four risk groups: (1) score of 0 to 3; (2) score of 4 to 7; (3) score of 8 to 11 and (4) score of 12 and above. From </w:t>
        </w:r>
      </w:ins>
      <w:ins w:id="120" w:author="User" w:date="2016-10-17T12:22:00Z">
        <w:r w:rsidRPr="009D254E">
          <w:rPr>
            <w:rFonts w:ascii="TUOS Blake" w:hAnsi="TUOS Blake"/>
            <w:highlight w:val="yellow"/>
            <w:rPrChange w:id="121" w:author="User" w:date="2016-10-17T12:23:00Z">
              <w:rPr>
                <w:rFonts w:ascii="TUOS Blake" w:hAnsi="TUOS Blake"/>
              </w:rPr>
            </w:rPrChange>
          </w:rPr>
          <w:t>https://www.ncbi.nlm.nih.gov/pmc/articles/PMC4744039/</w:t>
        </w:r>
      </w:ins>
    </w:p>
    <w:p w14:paraId="5B5A7A60" w14:textId="338F8DF0" w:rsidR="00BF1BBC" w:rsidRDefault="00BF1BBC" w:rsidP="00BF1BBC">
      <w:pPr>
        <w:spacing w:before="100" w:beforeAutospacing="1" w:after="100" w:afterAutospacing="1" w:line="240" w:lineRule="auto"/>
        <w:rPr>
          <w:ins w:id="122" w:author="User" w:date="2016-06-08T14:19:00Z"/>
          <w:rFonts w:ascii="TUOS Blake" w:hAnsi="TUOS Blake"/>
        </w:rPr>
      </w:pPr>
      <w:commentRangeStart w:id="123"/>
      <w:ins w:id="124" w:author="User" w:date="2016-06-08T14:18:00Z">
        <w:r w:rsidRPr="00BF1BBC">
          <w:rPr>
            <w:rFonts w:ascii="TUOS Blake" w:hAnsi="TUOS Blake"/>
          </w:rPr>
          <w:t xml:space="preserve">Find below the </w:t>
        </w:r>
      </w:ins>
      <w:ins w:id="125" w:author="User" w:date="2016-06-08T14:19:00Z">
        <w:r w:rsidRPr="00BF1BBC">
          <w:rPr>
            <w:rFonts w:ascii="TUOS Blake" w:hAnsi="TUOS Blake"/>
          </w:rPr>
          <w:t>categories</w:t>
        </w:r>
      </w:ins>
      <w:ins w:id="126" w:author="User" w:date="2016-06-08T14:18:00Z">
        <w:r w:rsidRPr="00BF1BBC">
          <w:rPr>
            <w:rFonts w:ascii="TUOS Blake" w:hAnsi="TUOS Blake"/>
          </w:rPr>
          <w:t xml:space="preserve"> and definition for subgroup analysis</w:t>
        </w:r>
      </w:ins>
      <w:ins w:id="127" w:author="User" w:date="2016-06-08T14:19:00Z">
        <w:r>
          <w:rPr>
            <w:rFonts w:ascii="TUOS Blake" w:hAnsi="TUOS Blake"/>
          </w:rPr>
          <w:t>:</w:t>
        </w:r>
      </w:ins>
    </w:p>
    <w:p w14:paraId="0580A6E7" w14:textId="3C1561A0" w:rsidR="00BF1BBC" w:rsidRDefault="00BF1BBC" w:rsidP="00BF1BBC">
      <w:pPr>
        <w:spacing w:before="100" w:beforeAutospacing="1" w:after="100" w:afterAutospacing="1" w:line="240" w:lineRule="auto"/>
        <w:rPr>
          <w:ins w:id="128" w:author="User" w:date="2016-06-08T14:19:00Z"/>
          <w:rFonts w:ascii="TUOS Blake" w:hAnsi="TUOS Blake"/>
        </w:rPr>
      </w:pPr>
      <w:commentRangeStart w:id="129"/>
      <w:ins w:id="130" w:author="User" w:date="2016-06-08T14:19:00Z">
        <w:r>
          <w:rPr>
            <w:rFonts w:ascii="TUOS Blake" w:hAnsi="TUOS Blake"/>
          </w:rPr>
          <w:t>Category 1:</w:t>
        </w:r>
      </w:ins>
    </w:p>
    <w:p w14:paraId="05E86F33" w14:textId="6E5A1357" w:rsidR="00BF1BBC" w:rsidRPr="00190E0F" w:rsidRDefault="00BF1BBC" w:rsidP="00BF1BBC">
      <w:pPr>
        <w:spacing w:before="100" w:beforeAutospacing="1" w:after="100" w:afterAutospacing="1" w:line="240" w:lineRule="auto"/>
        <w:rPr>
          <w:rFonts w:ascii="TUOS Blake" w:hAnsi="TUOS Blake"/>
        </w:rPr>
      </w:pPr>
      <w:ins w:id="131" w:author="User" w:date="2016-06-08T14:19:00Z">
        <w:r>
          <w:rPr>
            <w:rFonts w:ascii="TUOS Blake" w:hAnsi="TUOS Blake"/>
          </w:rPr>
          <w:t>Category 2:</w:t>
        </w:r>
        <w:commentRangeEnd w:id="129"/>
        <w:r>
          <w:rPr>
            <w:rStyle w:val="CommentReference"/>
          </w:rPr>
          <w:commentReference w:id="129"/>
        </w:r>
      </w:ins>
      <w:commentRangeEnd w:id="123"/>
      <w:r w:rsidR="00EB2489">
        <w:rPr>
          <w:rStyle w:val="CommentReference"/>
        </w:rPr>
        <w:commentReference w:id="123"/>
      </w:r>
    </w:p>
    <w:p w14:paraId="5E1C208E" w14:textId="5B4AEA03" w:rsidR="001133A9" w:rsidRPr="00190E0F" w:rsidRDefault="001133A9" w:rsidP="00062E0D">
      <w:pPr>
        <w:pStyle w:val="Heading4"/>
      </w:pPr>
      <w:r>
        <w:t>3.2.1.7 ECOG Performance Status</w:t>
      </w:r>
    </w:p>
    <w:p w14:paraId="5B730EB9" w14:textId="77777777" w:rsidR="00BD31AA" w:rsidRDefault="00BD31AA" w:rsidP="00BD31AA">
      <w:pPr>
        <w:pStyle w:val="NoSpacing"/>
      </w:pPr>
      <w:r>
        <w:t>Grade 0:  Fully active, able to carry on all pre-disease performance without restriction</w:t>
      </w:r>
    </w:p>
    <w:p w14:paraId="6808AA78" w14:textId="77777777" w:rsidR="00BD31AA" w:rsidRDefault="00BD31AA" w:rsidP="00BD31AA">
      <w:pPr>
        <w:pStyle w:val="NoSpacing"/>
      </w:pPr>
    </w:p>
    <w:p w14:paraId="2F80A093" w14:textId="1AC93439" w:rsidR="00BD31AA" w:rsidRDefault="00BD31AA" w:rsidP="00BD31AA">
      <w:pPr>
        <w:pStyle w:val="NoSpacing"/>
      </w:pPr>
      <w:r>
        <w:t>Grade 1: Restricted in physically strenuous activity but ambulatory and able to carry out work of a light or sedentary nature, e.g., light house work, office work</w:t>
      </w:r>
    </w:p>
    <w:p w14:paraId="749CFF37" w14:textId="77777777" w:rsidR="00BD31AA" w:rsidRDefault="00BD31AA" w:rsidP="00BD31AA">
      <w:pPr>
        <w:pStyle w:val="NoSpacing"/>
      </w:pPr>
    </w:p>
    <w:p w14:paraId="45F7DCB0" w14:textId="7B59D458" w:rsidR="00BD31AA" w:rsidRDefault="00BD31AA" w:rsidP="00BD31AA">
      <w:pPr>
        <w:pStyle w:val="NoSpacing"/>
      </w:pPr>
      <w:r>
        <w:t xml:space="preserve">Grade 2: Ambulatory and capable of all </w:t>
      </w:r>
      <w:proofErr w:type="spellStart"/>
      <w:r>
        <w:t>selfcare</w:t>
      </w:r>
      <w:proofErr w:type="spellEnd"/>
      <w:r>
        <w:t xml:space="preserve"> but unable to carry out any work activities. Up and about more than 50% of waking hours</w:t>
      </w:r>
    </w:p>
    <w:p w14:paraId="50DA2194" w14:textId="77777777" w:rsidR="00BD31AA" w:rsidRDefault="00BD31AA" w:rsidP="00BD31AA">
      <w:pPr>
        <w:pStyle w:val="NoSpacing"/>
      </w:pPr>
    </w:p>
    <w:p w14:paraId="5B471C35" w14:textId="2A63F488" w:rsidR="00BD31AA" w:rsidRDefault="00BD31AA" w:rsidP="00BD31AA">
      <w:pPr>
        <w:pStyle w:val="NoSpacing"/>
      </w:pPr>
      <w:r>
        <w:t xml:space="preserve">Grade 3: Capable of only limited </w:t>
      </w:r>
      <w:proofErr w:type="spellStart"/>
      <w:r>
        <w:t>selfcare</w:t>
      </w:r>
      <w:proofErr w:type="spellEnd"/>
      <w:r>
        <w:t>, confined to bed or chair more than 50% of waking hours</w:t>
      </w:r>
    </w:p>
    <w:p w14:paraId="5211F73E" w14:textId="77777777" w:rsidR="00BD31AA" w:rsidRDefault="00BD31AA" w:rsidP="00BD31AA">
      <w:pPr>
        <w:pStyle w:val="NoSpacing"/>
      </w:pPr>
    </w:p>
    <w:p w14:paraId="1646E523" w14:textId="01110D86" w:rsidR="00BD31AA" w:rsidRDefault="00BD31AA" w:rsidP="00BD31AA">
      <w:pPr>
        <w:pStyle w:val="NoSpacing"/>
      </w:pPr>
      <w:r>
        <w:t xml:space="preserve">Grade 4: Completely disabled. </w:t>
      </w:r>
      <w:proofErr w:type="gramStart"/>
      <w:r>
        <w:t xml:space="preserve">Cannot carry on any </w:t>
      </w:r>
      <w:proofErr w:type="spellStart"/>
      <w:r>
        <w:t>selfcare</w:t>
      </w:r>
      <w:proofErr w:type="spellEnd"/>
      <w:r>
        <w:t>.</w:t>
      </w:r>
      <w:proofErr w:type="gramEnd"/>
      <w:r>
        <w:t xml:space="preserve"> Totally confined to bed or chair</w:t>
      </w:r>
    </w:p>
    <w:p w14:paraId="38D11A80" w14:textId="77777777" w:rsidR="00BD31AA" w:rsidRDefault="00BD31AA" w:rsidP="00BD31AA">
      <w:pPr>
        <w:pStyle w:val="NoSpacing"/>
      </w:pPr>
    </w:p>
    <w:p w14:paraId="6493B30E" w14:textId="74B3012D" w:rsidR="002A4AAE" w:rsidRDefault="00BD31AA" w:rsidP="00F46653">
      <w:pPr>
        <w:pStyle w:val="NoSpacing"/>
      </w:pPr>
      <w:r>
        <w:t>Grade 5: Dead</w:t>
      </w:r>
    </w:p>
    <w:p w14:paraId="23B2BD09" w14:textId="77777777" w:rsidR="00F871EB" w:rsidRPr="00E4774B" w:rsidRDefault="00F871EB" w:rsidP="00F46653">
      <w:pPr>
        <w:pStyle w:val="NoSpacing"/>
      </w:pPr>
    </w:p>
    <w:p w14:paraId="6F443ACF" w14:textId="77777777" w:rsidR="0009308A" w:rsidRDefault="0009308A" w:rsidP="0009308A">
      <w:pPr>
        <w:pStyle w:val="Heading3"/>
      </w:pPr>
      <w:bookmarkStart w:id="132" w:name="_Toc464462357"/>
      <w:r>
        <w:t>3.2.2 Recruitment and data completeness</w:t>
      </w:r>
      <w:bookmarkEnd w:id="132"/>
    </w:p>
    <w:p w14:paraId="279106C5" w14:textId="77777777" w:rsidR="009E0C06" w:rsidRDefault="009E0C06" w:rsidP="009E0C06">
      <w:pPr>
        <w:pStyle w:val="NoSpacing"/>
      </w:pPr>
      <w:r>
        <w:t>A CONSORT style flow diagram will be used to display data completeness and patient throughput from eligibility screening, invitation, study acceptance and final follow-up visit. The following summary statistics will also be reported:</w:t>
      </w:r>
    </w:p>
    <w:p w14:paraId="01BD78E1" w14:textId="77777777" w:rsidR="009E0C06" w:rsidRDefault="009E0C06" w:rsidP="009E0C06">
      <w:pPr>
        <w:pStyle w:val="NoSpacing"/>
      </w:pPr>
    </w:p>
    <w:p w14:paraId="5CD303E3" w14:textId="77777777" w:rsidR="009E0C06" w:rsidRDefault="009E0C06" w:rsidP="009E0C06">
      <w:pPr>
        <w:pStyle w:val="NoSpacing"/>
        <w:numPr>
          <w:ilvl w:val="0"/>
          <w:numId w:val="11"/>
        </w:numPr>
      </w:pPr>
      <w:r>
        <w:lastRenderedPageBreak/>
        <w:t>The number of patients screened per month.</w:t>
      </w:r>
    </w:p>
    <w:p w14:paraId="2649057E" w14:textId="77777777" w:rsidR="009E0C06" w:rsidRDefault="009E0C06" w:rsidP="009E0C06">
      <w:pPr>
        <w:pStyle w:val="NoSpacing"/>
        <w:numPr>
          <w:ilvl w:val="0"/>
          <w:numId w:val="11"/>
        </w:numPr>
      </w:pPr>
      <w:r>
        <w:t>The number of patients recruited per month.</w:t>
      </w:r>
    </w:p>
    <w:p w14:paraId="5A647E13" w14:textId="77777777" w:rsidR="009E0C06" w:rsidRDefault="009E0C06" w:rsidP="009E0C06">
      <w:pPr>
        <w:pStyle w:val="NoSpacing"/>
        <w:numPr>
          <w:ilvl w:val="0"/>
          <w:numId w:val="11"/>
        </w:numPr>
      </w:pPr>
      <w:r>
        <w:t>The number and percentage of patients who complete each follow up visit or who are lost to follow up.</w:t>
      </w:r>
    </w:p>
    <w:p w14:paraId="5C458DCB" w14:textId="77777777" w:rsidR="009E0C06" w:rsidRDefault="009E0C06" w:rsidP="009E0C06">
      <w:pPr>
        <w:pStyle w:val="NoSpacing"/>
        <w:numPr>
          <w:ilvl w:val="0"/>
          <w:numId w:val="11"/>
        </w:numPr>
      </w:pPr>
      <w:r>
        <w:t xml:space="preserve">The </w:t>
      </w:r>
      <w:proofErr w:type="gramStart"/>
      <w:r>
        <w:t>number</w:t>
      </w:r>
      <w:proofErr w:type="gramEnd"/>
      <w:r>
        <w:t xml:space="preserve"> of patients who have complete data for each key variable.</w:t>
      </w:r>
    </w:p>
    <w:p w14:paraId="735D9E5A" w14:textId="77777777" w:rsidR="009E0C06" w:rsidRDefault="009E0C06" w:rsidP="009E0C06">
      <w:pPr>
        <w:pStyle w:val="NoSpacing"/>
      </w:pPr>
    </w:p>
    <w:p w14:paraId="5F31C1D9" w14:textId="41B55CC5" w:rsidR="00534E52" w:rsidRPr="003F0239" w:rsidRDefault="009E0C06" w:rsidP="009E0C06">
      <w:pPr>
        <w:pStyle w:val="NoSpacing"/>
      </w:pPr>
      <w:r>
        <w:t>To allow time for data entry, items will only be considered incomplete if they have not been entered within 30 days of the expected date.</w:t>
      </w:r>
    </w:p>
    <w:p w14:paraId="753B106F" w14:textId="77777777" w:rsidR="0009308A" w:rsidRDefault="0009308A" w:rsidP="0009308A">
      <w:pPr>
        <w:pStyle w:val="Heading2"/>
      </w:pPr>
      <w:bookmarkStart w:id="133" w:name="_Toc464462358"/>
      <w:r>
        <w:t>3.3 Clinical outcomes</w:t>
      </w:r>
      <w:bookmarkEnd w:id="133"/>
    </w:p>
    <w:p w14:paraId="75F27A3E" w14:textId="528B515B" w:rsidR="0009308A" w:rsidRDefault="0009308A" w:rsidP="0009308A">
      <w:pPr>
        <w:pStyle w:val="Heading3"/>
      </w:pPr>
      <w:bookmarkStart w:id="134" w:name="_Toc464462359"/>
      <w:r>
        <w:t xml:space="preserve">3.3.1 </w:t>
      </w:r>
      <w:r w:rsidR="0087268E">
        <w:t>QOL key secondary outcome</w:t>
      </w:r>
      <w:bookmarkEnd w:id="134"/>
    </w:p>
    <w:p w14:paraId="7248898B" w14:textId="6EE5CA7A" w:rsidR="008B7679" w:rsidRDefault="008B7679" w:rsidP="005350C2">
      <w:pPr>
        <w:pStyle w:val="NoSpacing"/>
      </w:pPr>
      <w:commentRangeStart w:id="135"/>
      <w:r>
        <w:t xml:space="preserve">The </w:t>
      </w:r>
      <w:r w:rsidR="0087268E">
        <w:t xml:space="preserve">QOL key secondary outcome </w:t>
      </w:r>
      <w:r>
        <w:t xml:space="preserve">will be </w:t>
      </w:r>
      <w:r w:rsidR="00852172">
        <w:t xml:space="preserve">the </w:t>
      </w:r>
      <w:r w:rsidR="00807DD5">
        <w:t>global health status/</w:t>
      </w:r>
      <w:proofErr w:type="spellStart"/>
      <w:r w:rsidR="00807DD5">
        <w:t>QoL</w:t>
      </w:r>
      <w:proofErr w:type="spellEnd"/>
      <w:r w:rsidR="00807DD5">
        <w:t xml:space="preserve"> domain of the </w:t>
      </w:r>
      <w:r w:rsidR="00852172">
        <w:t>EORTC-QLQ-C30</w:t>
      </w:r>
      <w:r>
        <w:t xml:space="preserve">, measured </w:t>
      </w:r>
      <w:r w:rsidR="00852172">
        <w:t xml:space="preserve">at 6 </w:t>
      </w:r>
      <w:r w:rsidR="00364113">
        <w:t>months</w:t>
      </w:r>
      <w:r w:rsidR="00852172">
        <w:t>.</w:t>
      </w:r>
      <w:commentRangeEnd w:id="135"/>
      <w:r w:rsidR="003C56EB">
        <w:rPr>
          <w:rStyle w:val="CommentReference"/>
          <w:rFonts w:asciiTheme="minorHAnsi" w:hAnsiTheme="minorHAnsi"/>
        </w:rPr>
        <w:commentReference w:id="135"/>
      </w:r>
    </w:p>
    <w:p w14:paraId="63D17E6C" w14:textId="530B2DB8" w:rsidR="0009308A" w:rsidRDefault="0009308A" w:rsidP="0009308A">
      <w:pPr>
        <w:pStyle w:val="Heading3"/>
      </w:pPr>
      <w:bookmarkStart w:id="136" w:name="_Ref423075278"/>
      <w:bookmarkStart w:id="137" w:name="_Toc464462360"/>
      <w:r>
        <w:t>3.3.</w:t>
      </w:r>
      <w:r w:rsidR="000F378A">
        <w:t>2</w:t>
      </w:r>
      <w:r>
        <w:t xml:space="preserve"> Statistical </w:t>
      </w:r>
      <w:r w:rsidR="00DF5DDE">
        <w:t>analysis</w:t>
      </w:r>
      <w:bookmarkEnd w:id="136"/>
      <w:r w:rsidR="000F378A">
        <w:t xml:space="preserve"> for the QOL key secondary outcome</w:t>
      </w:r>
      <w:bookmarkEnd w:id="137"/>
    </w:p>
    <w:p w14:paraId="76EBE8D8" w14:textId="77777777" w:rsidR="00DF5DDE" w:rsidRDefault="00DF5DDE" w:rsidP="00DF5DDE">
      <w:pPr>
        <w:pStyle w:val="NoSpacing"/>
      </w:pPr>
      <w:r>
        <w:t xml:space="preserve">Since the study is a cohort it is likely that the baseline demographic, clinical and </w:t>
      </w:r>
      <w:proofErr w:type="spellStart"/>
      <w:r>
        <w:t>QoL</w:t>
      </w:r>
      <w:proofErr w:type="spellEnd"/>
      <w:r>
        <w:t xml:space="preserve"> characteristics of the women on the different treatment regimens (surgery versus P</w:t>
      </w:r>
      <w:r w:rsidR="0094590E">
        <w:t>ET</w:t>
      </w:r>
      <w:r>
        <w:t>, and chemotherapy versus no chemotherapy) are different and this may influence future outcomes. In order to make sure that we are comparing like with like and allow for differences in case-mix between the different treatment regimens we shall use a variety of statistical methods. The two main statistical approaches that will be used to adjust for baseline imbalances in patient characteristics will be:</w:t>
      </w:r>
    </w:p>
    <w:p w14:paraId="5350B116" w14:textId="77777777" w:rsidR="00DF5DDE" w:rsidRDefault="00DF5DDE" w:rsidP="00DF5DDE">
      <w:pPr>
        <w:pStyle w:val="NoSpacing"/>
      </w:pPr>
    </w:p>
    <w:p w14:paraId="59A67454" w14:textId="77777777" w:rsidR="00376B21" w:rsidRDefault="00376B21" w:rsidP="00DF5DDE">
      <w:pPr>
        <w:pStyle w:val="NoSpacing"/>
        <w:numPr>
          <w:ilvl w:val="0"/>
          <w:numId w:val="16"/>
        </w:numPr>
      </w:pPr>
      <w:r>
        <w:t>Analysis of covariance (ANCOVA) and</w:t>
      </w:r>
    </w:p>
    <w:p w14:paraId="61C9A476" w14:textId="77777777" w:rsidR="00DF5DDE" w:rsidRDefault="00DF5DDE" w:rsidP="00DF5DDE">
      <w:pPr>
        <w:pStyle w:val="NoSpacing"/>
        <w:numPr>
          <w:ilvl w:val="0"/>
          <w:numId w:val="16"/>
        </w:numPr>
      </w:pPr>
      <w:r>
        <w:t>Propensity score methods</w:t>
      </w:r>
      <w:r w:rsidR="00376B21">
        <w:t>.</w:t>
      </w:r>
    </w:p>
    <w:p w14:paraId="0FB73CEE" w14:textId="77777777" w:rsidR="00714D3D" w:rsidRDefault="00714D3D" w:rsidP="00714D3D">
      <w:pPr>
        <w:pStyle w:val="NoSpacing"/>
      </w:pPr>
    </w:p>
    <w:p w14:paraId="03A925D2" w14:textId="77777777" w:rsidR="00376B21" w:rsidRDefault="00376B21" w:rsidP="00DF5DDE">
      <w:pPr>
        <w:pStyle w:val="NoSpacing"/>
      </w:pPr>
      <w:r>
        <w:t>With sufficiently large numbers of patients an ANCOVA model alone is often sufficient and so this will be the primary analysis method. However, ANCOVA can produce biased estimates of treatment effect if there is extreme imbalance in baseline characteristics or if the treatment effect is not constant with respect to the baseline characteristics.</w:t>
      </w:r>
      <w:r w:rsidR="005350C2">
        <w:t xml:space="preserve"> We will therefore also use </w:t>
      </w:r>
      <w:r>
        <w:t>propensity score methods</w:t>
      </w:r>
      <w:r w:rsidR="005350C2">
        <w:t xml:space="preserve"> as a sensitivity analysis.</w:t>
      </w:r>
      <w:r>
        <w:t xml:space="preserve"> </w:t>
      </w:r>
      <w:r w:rsidR="005350C2">
        <w:t>The propensity score methods</w:t>
      </w:r>
      <w:r>
        <w:t xml:space="preserve"> are based on determining an individual patient’s probability of being treated, with a particular therapy/regimen, conditional on their baseline characteristics.</w:t>
      </w:r>
      <w:r w:rsidR="00AC2131">
        <w:t xml:space="preserve"> The two methods are described in detail below.</w:t>
      </w:r>
    </w:p>
    <w:p w14:paraId="0B1C94FA" w14:textId="77777777" w:rsidR="00376B21" w:rsidRDefault="00376B21" w:rsidP="00DF5DDE">
      <w:pPr>
        <w:pStyle w:val="NoSpacing"/>
      </w:pPr>
    </w:p>
    <w:p w14:paraId="628BEA53" w14:textId="77777777" w:rsidR="00376B21" w:rsidRDefault="00376B21" w:rsidP="00DF5DDE">
      <w:pPr>
        <w:pStyle w:val="NoSpacing"/>
        <w:rPr>
          <w:u w:val="single"/>
        </w:rPr>
      </w:pPr>
      <w:r>
        <w:rPr>
          <w:u w:val="single"/>
        </w:rPr>
        <w:t>ANCOVA</w:t>
      </w:r>
    </w:p>
    <w:p w14:paraId="2CA95223" w14:textId="0F579AF3" w:rsidR="006B64F4" w:rsidRDefault="006B64F4">
      <w:pPr>
        <w:pStyle w:val="NoSpacing"/>
      </w:pPr>
      <w:r>
        <w:t>Separate ANCOVA models will be fitted for the PET versus surgery and chemotherapy versus no chemotherapy groups</w:t>
      </w:r>
      <w:r w:rsidR="00714D3D">
        <w:t xml:space="preserve"> for the </w:t>
      </w:r>
      <w:r w:rsidR="00B82AD0" w:rsidRPr="00B82AD0">
        <w:t xml:space="preserve">QOL key </w:t>
      </w:r>
      <w:proofErr w:type="gramStart"/>
      <w:r w:rsidR="00B82AD0" w:rsidRPr="00B82AD0">
        <w:t>secondary</w:t>
      </w:r>
      <w:r w:rsidR="00B82AD0">
        <w:t xml:space="preserve"> </w:t>
      </w:r>
      <w:r w:rsidR="00714D3D">
        <w:t xml:space="preserve"> outcome</w:t>
      </w:r>
      <w:proofErr w:type="gramEnd"/>
      <w:r w:rsidR="00714D3D">
        <w:t xml:space="preserve"> (</w:t>
      </w:r>
      <w:r w:rsidR="00807DD5">
        <w:t>global health status/</w:t>
      </w:r>
      <w:proofErr w:type="spellStart"/>
      <w:r w:rsidR="00807DD5">
        <w:t>QoL</w:t>
      </w:r>
      <w:proofErr w:type="spellEnd"/>
      <w:r w:rsidR="00807DD5">
        <w:t xml:space="preserve"> domain of the </w:t>
      </w:r>
      <w:r w:rsidR="00714D3D">
        <w:t xml:space="preserve">EORTC-QLQ-C30 at 6 </w:t>
      </w:r>
      <w:r w:rsidR="00364113">
        <w:t>months</w:t>
      </w:r>
      <w:r w:rsidR="00714D3D">
        <w:t xml:space="preserve">). The models will be adjusted for baseline </w:t>
      </w:r>
      <w:r w:rsidR="00807DD5">
        <w:t xml:space="preserve">global health status </w:t>
      </w:r>
      <w:r w:rsidR="00714D3D">
        <w:t>EORTC-QLQ-C30 score and will include treatment group and any other clinically important baseline covariates.</w:t>
      </w:r>
    </w:p>
    <w:p w14:paraId="76C0D656" w14:textId="77777777" w:rsidR="00714D3D" w:rsidRDefault="00714D3D" w:rsidP="00714D3D">
      <w:pPr>
        <w:pStyle w:val="NoSpacing"/>
      </w:pPr>
    </w:p>
    <w:p w14:paraId="5EEBA856" w14:textId="77777777" w:rsidR="00376B21" w:rsidRDefault="007D5096" w:rsidP="00DF5DDE">
      <w:pPr>
        <w:pStyle w:val="NoSpacing"/>
        <w:rPr>
          <w:u w:val="single"/>
        </w:rPr>
      </w:pPr>
      <w:r>
        <w:rPr>
          <w:u w:val="single"/>
        </w:rPr>
        <w:t>Propensity score methods</w:t>
      </w:r>
    </w:p>
    <w:p w14:paraId="11A5D844" w14:textId="77777777" w:rsidR="00714D3D" w:rsidRDefault="00714D3D" w:rsidP="00DF5DDE">
      <w:pPr>
        <w:pStyle w:val="NoSpacing"/>
      </w:pPr>
      <w:r>
        <w:t>A propensity score for each patient or the probability of having a particular treatment regimen (e.g. PET or surgery) will be derived from a b</w:t>
      </w:r>
      <w:r w:rsidR="00DD140C">
        <w:t>inary logistic regression model. A second propensity score for each patient or the probability of being treated with chemotherapy or no chemotherapy will also be derived from a binary logistic regression model. For both models the outcome will be treatment group and the covariates to be included will be baseline variables that are either potential confo</w:t>
      </w:r>
      <w:r w:rsidR="00D366C8">
        <w:t>unders or predictors of treatment group</w:t>
      </w:r>
      <w:r w:rsidR="00DD140C">
        <w:t>. The covariates will be chosen based on expert knowle</w:t>
      </w:r>
      <w:r w:rsidR="003E45CB">
        <w:t>dge and will</w:t>
      </w:r>
      <w:r w:rsidR="00DD140C">
        <w:t xml:space="preserve"> relate to both treatment and outcome.   </w:t>
      </w:r>
      <w:r>
        <w:t xml:space="preserve"> </w:t>
      </w:r>
    </w:p>
    <w:p w14:paraId="22666732" w14:textId="77777777" w:rsidR="00DD140C" w:rsidRDefault="00DD140C" w:rsidP="00DF5DDE">
      <w:pPr>
        <w:pStyle w:val="NoSpacing"/>
      </w:pPr>
    </w:p>
    <w:p w14:paraId="4D91AF5F" w14:textId="77777777" w:rsidR="00081773" w:rsidRDefault="00081773" w:rsidP="00DF5DDE">
      <w:pPr>
        <w:pStyle w:val="NoSpacing"/>
      </w:pPr>
      <w:r>
        <w:lastRenderedPageBreak/>
        <w:t>We will the</w:t>
      </w:r>
      <w:r w:rsidR="003E45CB">
        <w:t>n use matching, stratification and</w:t>
      </w:r>
      <w:r>
        <w:t xml:space="preserve"> ANCOVA using the calculated propensity scores (for each individual patient) to balance patient characteristics between treatments and allow the estimation of an unbiased estimate of treatment effect of firstly PET versus surgery and secondly chemotherapy versus no chemotherapy</w:t>
      </w:r>
      <w:r w:rsidR="003212BB">
        <w:t xml:space="preserve"> on the primary outcome</w:t>
      </w:r>
      <w:r>
        <w:t>. The process of matching, stratification and ANCOVA are discussed below.</w:t>
      </w:r>
    </w:p>
    <w:p w14:paraId="6901B0EB" w14:textId="77777777" w:rsidR="0007228F" w:rsidRDefault="0007228F" w:rsidP="00DF5DDE">
      <w:pPr>
        <w:pStyle w:val="NoSpacing"/>
      </w:pPr>
    </w:p>
    <w:p w14:paraId="00ED064F" w14:textId="77777777" w:rsidR="0007228F" w:rsidRDefault="0007228F" w:rsidP="00DF5DDE">
      <w:pPr>
        <w:pStyle w:val="NoSpacing"/>
      </w:pPr>
    </w:p>
    <w:p w14:paraId="2017BD7F" w14:textId="77777777" w:rsidR="0007228F" w:rsidRDefault="0007228F" w:rsidP="00DF5DDE">
      <w:pPr>
        <w:pStyle w:val="NoSpacing"/>
      </w:pPr>
    </w:p>
    <w:p w14:paraId="49CD7ED7" w14:textId="77777777" w:rsidR="00081773" w:rsidRDefault="00081773" w:rsidP="00DF5DDE">
      <w:pPr>
        <w:pStyle w:val="NoSpacing"/>
      </w:pPr>
    </w:p>
    <w:p w14:paraId="6B87CAF1" w14:textId="77777777" w:rsidR="00081773" w:rsidRDefault="00081773" w:rsidP="00DF5DDE">
      <w:pPr>
        <w:pStyle w:val="NoSpacing"/>
        <w:rPr>
          <w:i/>
        </w:rPr>
      </w:pPr>
      <w:r>
        <w:rPr>
          <w:i/>
        </w:rPr>
        <w:t>Matching</w:t>
      </w:r>
    </w:p>
    <w:p w14:paraId="538176FC" w14:textId="77777777" w:rsidR="00081773" w:rsidRDefault="003E45CB" w:rsidP="00081773">
      <w:pPr>
        <w:pStyle w:val="NoSpacing"/>
      </w:pPr>
      <w:r>
        <w:t xml:space="preserve">We will use greedy nearest neighbour </w:t>
      </w:r>
      <w:proofErr w:type="spellStart"/>
      <w:r>
        <w:t>caliper</w:t>
      </w:r>
      <w:proofErr w:type="spellEnd"/>
      <w:r>
        <w:t xml:space="preserve"> matching without replacement, as suggest</w:t>
      </w:r>
      <w:r w:rsidR="00DC2B8E">
        <w:t>ed</w:t>
      </w:r>
      <w:r>
        <w:t xml:space="preserve"> in</w:t>
      </w:r>
      <w:r w:rsidR="00485BF9">
        <w:t xml:space="preserve"> Austin</w:t>
      </w:r>
      <w:r>
        <w:t xml:space="preserve"> </w:t>
      </w:r>
      <w:r w:rsidRPr="00DC2B8E">
        <w:t>[</w:t>
      </w:r>
      <w:r w:rsidR="00854493">
        <w:t>1</w:t>
      </w:r>
      <w:r w:rsidR="00BD3D43">
        <w:t>2</w:t>
      </w:r>
      <w:r w:rsidRPr="00DC2B8E">
        <w:t>].</w:t>
      </w:r>
      <w:r>
        <w:t xml:space="preserve"> The process is as follows and can be performed in a number of statistical packages:</w:t>
      </w:r>
    </w:p>
    <w:p w14:paraId="28BE9011" w14:textId="77777777" w:rsidR="002C6F99" w:rsidRDefault="002C6F99" w:rsidP="00081773">
      <w:pPr>
        <w:pStyle w:val="NoSpacing"/>
      </w:pPr>
    </w:p>
    <w:p w14:paraId="31A9B2F2" w14:textId="77777777" w:rsidR="002C6F99" w:rsidRDefault="002C6F99" w:rsidP="002C6F99">
      <w:pPr>
        <w:pStyle w:val="NoSpacing"/>
        <w:numPr>
          <w:ilvl w:val="0"/>
          <w:numId w:val="34"/>
        </w:numPr>
      </w:pPr>
      <w:r>
        <w:t xml:space="preserve">Select a treated </w:t>
      </w:r>
      <w:r w:rsidR="00B93670">
        <w:t>subject</w:t>
      </w:r>
      <w:r w:rsidR="00507C3A">
        <w:t xml:space="preserve"> </w:t>
      </w:r>
      <w:r w:rsidR="00DC2B8E">
        <w:t xml:space="preserve">at random </w:t>
      </w:r>
      <w:r w:rsidR="00507C3A">
        <w:t xml:space="preserve">(i.e. </w:t>
      </w:r>
      <w:commentRangeStart w:id="138"/>
      <w:r w:rsidR="00507C3A">
        <w:t xml:space="preserve">a patient that receives </w:t>
      </w:r>
      <w:r w:rsidR="00D6254A">
        <w:t>PET</w:t>
      </w:r>
      <w:commentRangeEnd w:id="138"/>
      <w:r w:rsidR="00D6254A">
        <w:rPr>
          <w:rStyle w:val="CommentReference"/>
          <w:rFonts w:asciiTheme="minorHAnsi" w:hAnsiTheme="minorHAnsi"/>
        </w:rPr>
        <w:commentReference w:id="138"/>
      </w:r>
      <w:r w:rsidR="00507C3A">
        <w:t xml:space="preserve"> in the PET versus surgery analysis or a patient that receives chemotherapy in the chemotherapy </w:t>
      </w:r>
      <w:r w:rsidR="00DC2B8E">
        <w:t>versus no chemotherapy analysis)</w:t>
      </w:r>
      <w:r>
        <w:t>.</w:t>
      </w:r>
    </w:p>
    <w:p w14:paraId="5642AE6D" w14:textId="77777777" w:rsidR="003E45CB" w:rsidRDefault="003E45CB" w:rsidP="002C6F99">
      <w:pPr>
        <w:pStyle w:val="NoSpacing"/>
        <w:numPr>
          <w:ilvl w:val="0"/>
          <w:numId w:val="34"/>
        </w:numPr>
      </w:pPr>
      <w:r>
        <w:t xml:space="preserve">Identify all untreated </w:t>
      </w:r>
      <w:r w:rsidR="00377DDC">
        <w:t>subjects</w:t>
      </w:r>
      <w:r>
        <w:t xml:space="preserve"> whose propensity score is within a given </w:t>
      </w:r>
      <w:proofErr w:type="spellStart"/>
      <w:r>
        <w:t>caliper</w:t>
      </w:r>
      <w:proofErr w:type="spellEnd"/>
      <w:r>
        <w:t xml:space="preserve"> distance of the chosen </w:t>
      </w:r>
      <w:r w:rsidR="00377DDC">
        <w:t>subject</w:t>
      </w:r>
      <w:r>
        <w:t xml:space="preserve">’s propensity score. The </w:t>
      </w:r>
      <w:proofErr w:type="spellStart"/>
      <w:r>
        <w:t>caliper</w:t>
      </w:r>
      <w:proofErr w:type="spellEnd"/>
      <w:r>
        <w:t xml:space="preserve"> distance used will be 0.2 of the standard deviation of the logit of the (treated </w:t>
      </w:r>
      <w:r w:rsidR="00377DDC">
        <w:t>subjec</w:t>
      </w:r>
      <w:r>
        <w:t xml:space="preserve">t’s) propensity score, as suggested in the literature </w:t>
      </w:r>
      <w:r w:rsidRPr="00DC2B8E">
        <w:t>[</w:t>
      </w:r>
      <w:r w:rsidR="003E3A00">
        <w:t>1</w:t>
      </w:r>
      <w:r w:rsidR="00BD3D43">
        <w:t>3</w:t>
      </w:r>
      <w:r w:rsidRPr="00DC2B8E">
        <w:t>]</w:t>
      </w:r>
      <w:r w:rsidR="00891DA7" w:rsidRPr="00DC2B8E">
        <w:t>.</w:t>
      </w:r>
      <w:r w:rsidR="00891DA7">
        <w:t xml:space="preserve"> </w:t>
      </w:r>
      <w:r>
        <w:t xml:space="preserve">From this restricted set of untreated </w:t>
      </w:r>
      <w:r w:rsidR="00377DDC">
        <w:t>subjec</w:t>
      </w:r>
      <w:r>
        <w:t xml:space="preserve">ts, choose the untreated </w:t>
      </w:r>
      <w:r w:rsidR="00377DDC">
        <w:t>subjec</w:t>
      </w:r>
      <w:r>
        <w:t xml:space="preserve">t with the closest propensity score to the treated </w:t>
      </w:r>
      <w:r w:rsidR="00377DDC">
        <w:t>subjec</w:t>
      </w:r>
      <w:r>
        <w:t xml:space="preserve">t as a match. If multiple untreated subjects have a propensity score within equal distance of the treated subject, select the untreated subject at random. </w:t>
      </w:r>
    </w:p>
    <w:p w14:paraId="572A747F" w14:textId="77777777" w:rsidR="002C6F99" w:rsidRDefault="002C6F99" w:rsidP="002C6F99">
      <w:pPr>
        <w:pStyle w:val="NoSpacing"/>
        <w:numPr>
          <w:ilvl w:val="0"/>
          <w:numId w:val="34"/>
        </w:numPr>
      </w:pPr>
      <w:r>
        <w:t xml:space="preserve">If no untreated subjects lie within the </w:t>
      </w:r>
      <w:proofErr w:type="spellStart"/>
      <w:r>
        <w:t>caliper</w:t>
      </w:r>
      <w:proofErr w:type="spellEnd"/>
      <w:r>
        <w:t xml:space="preserve"> distance then no match is made and the treated subject is excluded from the matched sample.</w:t>
      </w:r>
    </w:p>
    <w:p w14:paraId="12C4115E" w14:textId="77777777" w:rsidR="002C6F99" w:rsidRDefault="002C6F99" w:rsidP="002C6F99">
      <w:pPr>
        <w:pStyle w:val="NoSpacing"/>
        <w:numPr>
          <w:ilvl w:val="0"/>
          <w:numId w:val="34"/>
        </w:numPr>
      </w:pPr>
      <w:r>
        <w:t xml:space="preserve">Once an untreated subject has been matched to a treated subject </w:t>
      </w:r>
      <w:r w:rsidR="00377DDC">
        <w:t xml:space="preserve">they are </w:t>
      </w:r>
      <w:r>
        <w:t>no longer available as a potential match for subsequent treated subjects</w:t>
      </w:r>
      <w:r w:rsidR="003E45CB">
        <w:t xml:space="preserve"> (matching without replacement)</w:t>
      </w:r>
      <w:r>
        <w:t>.</w:t>
      </w:r>
    </w:p>
    <w:p w14:paraId="06DB05D7" w14:textId="77777777" w:rsidR="00EF20DA" w:rsidRDefault="00EF20DA" w:rsidP="00EF20DA">
      <w:pPr>
        <w:pStyle w:val="NoSpacing"/>
        <w:ind w:left="360"/>
      </w:pPr>
    </w:p>
    <w:p w14:paraId="1B7BAF8C" w14:textId="77777777" w:rsidR="00EF20DA" w:rsidRDefault="002C6F99" w:rsidP="00EF20DA">
      <w:pPr>
        <w:pStyle w:val="NoSpacing"/>
      </w:pPr>
      <w:r>
        <w:t xml:space="preserve">Steps 1 to 5 are repeated until untreated subjects are matched to all treated subjects or </w:t>
      </w:r>
      <w:r w:rsidR="00EF20DA">
        <w:t xml:space="preserve">there are no treated subjects remaining for whom a matched untreated subject can be </w:t>
      </w:r>
      <w:r w:rsidR="00EF20DA" w:rsidRPr="00185878">
        <w:t xml:space="preserve">found </w:t>
      </w:r>
      <w:r w:rsidR="00891DA7" w:rsidRPr="00185878">
        <w:t>[1</w:t>
      </w:r>
      <w:r w:rsidR="00BD3D43">
        <w:t>4</w:t>
      </w:r>
      <w:r w:rsidR="00891DA7" w:rsidRPr="00185878">
        <w:t>]</w:t>
      </w:r>
      <w:r w:rsidR="00EF20DA" w:rsidRPr="00185878">
        <w:t>.</w:t>
      </w:r>
    </w:p>
    <w:p w14:paraId="730A484D" w14:textId="77777777" w:rsidR="00EF20DA" w:rsidRDefault="00EF20DA" w:rsidP="00EF20DA">
      <w:pPr>
        <w:pStyle w:val="NoSpacing"/>
      </w:pPr>
    </w:p>
    <w:p w14:paraId="6C84A5E2" w14:textId="77777777" w:rsidR="00D67A8B" w:rsidRDefault="00D67A8B" w:rsidP="00D67A8B">
      <w:pPr>
        <w:pStyle w:val="NoSpacing"/>
      </w:pPr>
      <w:r>
        <w:t>The average effect of treatment in those subjects who ultimately receive the treatment</w:t>
      </w:r>
      <w:r w:rsidR="00EF20DA">
        <w:t xml:space="preserve"> (ATT)</w:t>
      </w:r>
      <w:r>
        <w:t xml:space="preserve"> can then be estimated by calculating the difference in</w:t>
      </w:r>
      <w:r w:rsidR="00EF20DA">
        <w:t xml:space="preserve"> mean</w:t>
      </w:r>
      <w:r>
        <w:t xml:space="preserve"> </w:t>
      </w:r>
      <w:r w:rsidR="00602E25">
        <w:t>global health status/</w:t>
      </w:r>
      <w:proofErr w:type="spellStart"/>
      <w:r w:rsidR="00602E25">
        <w:t>QoL</w:t>
      </w:r>
      <w:proofErr w:type="spellEnd"/>
      <w:r w:rsidR="00602E25">
        <w:t xml:space="preserve"> </w:t>
      </w:r>
      <w:r w:rsidR="00EF20DA">
        <w:t xml:space="preserve">EORTC-QLQ-C30 </w:t>
      </w:r>
      <w:r>
        <w:t xml:space="preserve">scores between the treated and untreated matches. </w:t>
      </w:r>
    </w:p>
    <w:p w14:paraId="37DCCF4E" w14:textId="77777777" w:rsidR="007E0125" w:rsidRPr="00081773" w:rsidRDefault="007E0125">
      <w:pPr>
        <w:pStyle w:val="NoSpacing"/>
        <w:rPr>
          <w:i/>
        </w:rPr>
      </w:pPr>
    </w:p>
    <w:p w14:paraId="2D09B516" w14:textId="77777777" w:rsidR="000B2367" w:rsidRDefault="000B2367">
      <w:pPr>
        <w:pStyle w:val="NoSpacing"/>
        <w:rPr>
          <w:i/>
        </w:rPr>
      </w:pPr>
      <w:r w:rsidRPr="00081773">
        <w:rPr>
          <w:i/>
        </w:rPr>
        <w:t>Stratification</w:t>
      </w:r>
    </w:p>
    <w:p w14:paraId="6874C6FC" w14:textId="77777777" w:rsidR="007A3D61" w:rsidRDefault="00507C3A">
      <w:pPr>
        <w:pStyle w:val="NoSpacing"/>
      </w:pPr>
      <w:r>
        <w:t>The process of stratification is as follows and can be performed in a number of statistical packages:</w:t>
      </w:r>
    </w:p>
    <w:p w14:paraId="6302A203" w14:textId="77777777" w:rsidR="00507C3A" w:rsidRDefault="00507C3A">
      <w:pPr>
        <w:pStyle w:val="NoSpacing"/>
      </w:pPr>
    </w:p>
    <w:p w14:paraId="770E3F94" w14:textId="77777777" w:rsidR="000C4157" w:rsidRDefault="000C4157" w:rsidP="000C4157">
      <w:pPr>
        <w:pStyle w:val="NoSpacing"/>
        <w:numPr>
          <w:ilvl w:val="0"/>
          <w:numId w:val="35"/>
        </w:numPr>
      </w:pPr>
      <w:r>
        <w:t xml:space="preserve">Rank </w:t>
      </w:r>
      <w:r w:rsidR="00507C3A">
        <w:t xml:space="preserve">the </w:t>
      </w:r>
      <w:r>
        <w:t>subjects according to</w:t>
      </w:r>
      <w:r w:rsidR="00377DDC">
        <w:t xml:space="preserve"> their propensity score</w:t>
      </w:r>
      <w:r>
        <w:t>.</w:t>
      </w:r>
    </w:p>
    <w:p w14:paraId="78A9FF95" w14:textId="77777777" w:rsidR="00377DDC" w:rsidRDefault="00B37EBC" w:rsidP="000C4157">
      <w:pPr>
        <w:pStyle w:val="NoSpacing"/>
        <w:numPr>
          <w:ilvl w:val="0"/>
          <w:numId w:val="35"/>
        </w:numPr>
      </w:pPr>
      <w:r>
        <w:t>Stratify the subjects into subsets. The subsets will be based on the quintiles of the estimated propensity scores</w:t>
      </w:r>
      <w:r w:rsidR="004D23DA">
        <w:t xml:space="preserve"> [1</w:t>
      </w:r>
      <w:r w:rsidR="00BD3D43">
        <w:t>4</w:t>
      </w:r>
      <w:r w:rsidR="004D23DA">
        <w:t>]</w:t>
      </w:r>
      <w:r>
        <w:t>. Within each stratum treated and untreated subjects will have similar propensity scores.</w:t>
      </w:r>
    </w:p>
    <w:p w14:paraId="2CBEE9D8" w14:textId="77777777" w:rsidR="004D23DA" w:rsidRDefault="004D23DA" w:rsidP="004D23DA">
      <w:pPr>
        <w:pStyle w:val="NoSpacing"/>
      </w:pPr>
    </w:p>
    <w:p w14:paraId="331DE0E8" w14:textId="77777777" w:rsidR="00DC779B" w:rsidRDefault="00932D1D" w:rsidP="004D23DA">
      <w:pPr>
        <w:pStyle w:val="NoSpacing"/>
      </w:pPr>
      <w:r>
        <w:t>We then e</w:t>
      </w:r>
      <w:r w:rsidR="00B37EBC">
        <w:t>stimate the effect of treatment within each stratum by calculating the difference in mean</w:t>
      </w:r>
      <w:r w:rsidR="00602E25">
        <w:t xml:space="preserve"> global health status/</w:t>
      </w:r>
      <w:proofErr w:type="spellStart"/>
      <w:r w:rsidR="00602E25">
        <w:t>QoL</w:t>
      </w:r>
      <w:proofErr w:type="spellEnd"/>
      <w:r w:rsidR="00B37EBC">
        <w:t xml:space="preserve"> </w:t>
      </w:r>
      <w:r w:rsidR="004D23DA">
        <w:t>EORTC-QLQ-</w:t>
      </w:r>
      <w:r w:rsidR="00B37EBC">
        <w:t>C30 scores between treated and untreated subjects.</w:t>
      </w:r>
      <w:r w:rsidR="004D23DA">
        <w:t xml:space="preserve"> </w:t>
      </w:r>
      <w:commentRangeStart w:id="139"/>
      <w:r w:rsidR="00B37EBC">
        <w:t>To estimate the overall treatment effect the stratum specific effects are pooled.</w:t>
      </w:r>
      <w:r w:rsidR="00F55BC2">
        <w:t xml:space="preserve"> For estimation of the ATT, weight the stratum-specific estimates by the proportion of treated subjects within each stratum. </w:t>
      </w:r>
      <w:commentRangeEnd w:id="139"/>
      <w:r w:rsidR="003C0FA5">
        <w:rPr>
          <w:rStyle w:val="CommentReference"/>
          <w:rFonts w:asciiTheme="minorHAnsi" w:hAnsiTheme="minorHAnsi"/>
        </w:rPr>
        <w:commentReference w:id="139"/>
      </w:r>
    </w:p>
    <w:p w14:paraId="1C49EB2A" w14:textId="77777777" w:rsidR="00F319F7" w:rsidRDefault="00F319F7">
      <w:pPr>
        <w:pStyle w:val="NoSpacing"/>
      </w:pPr>
    </w:p>
    <w:p w14:paraId="5ACF7DA7" w14:textId="77777777" w:rsidR="0086712F" w:rsidRDefault="0086712F">
      <w:pPr>
        <w:pStyle w:val="NoSpacing"/>
      </w:pPr>
      <w:r>
        <w:rPr>
          <w:i/>
        </w:rPr>
        <w:t>ANCOVA</w:t>
      </w:r>
      <w:r w:rsidR="00810D04">
        <w:rPr>
          <w:i/>
        </w:rPr>
        <w:t>/covariate adjustment</w:t>
      </w:r>
    </w:p>
    <w:p w14:paraId="65144FE0" w14:textId="7C85AB34" w:rsidR="00B77583" w:rsidRDefault="00B77583">
      <w:pPr>
        <w:pStyle w:val="NoSpacing"/>
      </w:pPr>
      <w:r>
        <w:t>Separate ANCOVA models for the PET versus surgery and chemotherapy versus no chemotherapy groups will be fitted for the primary outcome (</w:t>
      </w:r>
      <w:r w:rsidR="00602E25">
        <w:t>global health status/</w:t>
      </w:r>
      <w:proofErr w:type="spellStart"/>
      <w:r w:rsidR="00602E25">
        <w:t>Qol</w:t>
      </w:r>
      <w:proofErr w:type="spellEnd"/>
      <w:r w:rsidR="00602E25">
        <w:t xml:space="preserve"> </w:t>
      </w:r>
      <w:r>
        <w:t>EORTC-QLQ-C30</w:t>
      </w:r>
      <w:r w:rsidR="00602E25">
        <w:t xml:space="preserve"> score</w:t>
      </w:r>
      <w:r>
        <w:t xml:space="preserve"> at 6 </w:t>
      </w:r>
      <w:r w:rsidR="00364113">
        <w:t>months</w:t>
      </w:r>
      <w:r>
        <w:t>). The model will include only treatment group and the calculated propensity score for each individual</w:t>
      </w:r>
      <w:r w:rsidR="00810D04">
        <w:t xml:space="preserve"> and </w:t>
      </w:r>
      <w:r>
        <w:t>will be of the form:</w:t>
      </w:r>
    </w:p>
    <w:p w14:paraId="574926E8" w14:textId="77777777" w:rsidR="00F86EBA" w:rsidRDefault="00F86EBA">
      <w:pPr>
        <w:pStyle w:val="NoSpacing"/>
      </w:pPr>
    </w:p>
    <w:p w14:paraId="2C6666A7" w14:textId="77777777" w:rsidR="00B77583" w:rsidRPr="00F86EBA" w:rsidRDefault="00DE5AD4" w:rsidP="00B77583">
      <w:pPr>
        <w:pStyle w:val="NoSpacing"/>
        <w:jc w:val="center"/>
        <w:rPr>
          <w:rFonts w:eastAsiaTheme="minorEastAsia"/>
        </w:rPr>
      </w:pPr>
      <m:oMathPara>
        <m:oMath>
          <m:r>
            <w:rPr>
              <w:rFonts w:ascii="Cambria Math" w:hAnsi="Cambria Math"/>
            </w:rPr>
            <m:t>E</m:t>
          </m:r>
          <m:d>
            <m:dPr>
              <m:begChr m:val="["/>
              <m:endChr m:val="]"/>
              <m:ctrlPr>
                <w:rPr>
                  <w:rFonts w:ascii="Cambria Math" w:hAnsi="Cambria Math"/>
                  <w:i/>
                </w:rPr>
              </m:ctrlPr>
            </m:dPr>
            <m:e>
              <m:r>
                <w:rPr>
                  <w:rFonts w:ascii="Cambria Math" w:hAnsi="Cambria Math"/>
                </w:rPr>
                <m:t>Y</m:t>
              </m:r>
            </m:e>
            <m:e>
              <m:r>
                <w:rPr>
                  <w:rFonts w:ascii="Cambria Math" w:hAnsi="Cambria Math"/>
                </w:rPr>
                <m:t>T, Z</m:t>
              </m:r>
            </m:e>
          </m:d>
          <m:r>
            <w:rPr>
              <w:rFonts w:ascii="Cambria Math" w:hAnsi="Cambria Math"/>
            </w:rPr>
            <m:t>= α+βZ+γT,</m:t>
          </m:r>
        </m:oMath>
      </m:oMathPara>
    </w:p>
    <w:p w14:paraId="6F7CDC5F" w14:textId="77777777" w:rsidR="00F86EBA" w:rsidRDefault="00F86EBA" w:rsidP="00B77583">
      <w:pPr>
        <w:pStyle w:val="NoSpacing"/>
        <w:jc w:val="center"/>
        <w:rPr>
          <w:rFonts w:eastAsiaTheme="minorEastAsia"/>
        </w:rPr>
      </w:pPr>
    </w:p>
    <w:p w14:paraId="241F2233" w14:textId="77777777" w:rsidR="00DE5AD4" w:rsidRDefault="00DE5AD4" w:rsidP="00B77583">
      <w:pPr>
        <w:pStyle w:val="NoSpacing"/>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Y</m:t>
        </m:r>
      </m:oMath>
      <w:r>
        <w:rPr>
          <w:rFonts w:eastAsiaTheme="minorEastAsia"/>
        </w:rPr>
        <w:t>=</w:t>
      </w:r>
      <w:r w:rsidR="00B77583">
        <w:rPr>
          <w:rFonts w:eastAsiaTheme="minorEastAsia"/>
        </w:rPr>
        <w:t>primary outcome (</w:t>
      </w:r>
      <w:r w:rsidR="00602E25">
        <w:rPr>
          <w:rFonts w:eastAsiaTheme="minorEastAsia"/>
        </w:rPr>
        <w:t>global health status/</w:t>
      </w:r>
      <w:proofErr w:type="spellStart"/>
      <w:r w:rsidR="00602E25">
        <w:rPr>
          <w:rFonts w:eastAsiaTheme="minorEastAsia"/>
        </w:rPr>
        <w:t>QoL</w:t>
      </w:r>
      <w:proofErr w:type="spellEnd"/>
      <w:r w:rsidR="00602E25">
        <w:rPr>
          <w:rFonts w:eastAsiaTheme="minorEastAsia"/>
        </w:rPr>
        <w:t xml:space="preserve"> EORTC-QLQ-C30</w:t>
      </w:r>
      <w:r w:rsidR="00B77583">
        <w:rPr>
          <w:rFonts w:eastAsiaTheme="minorEastAsia"/>
        </w:rPr>
        <w:t xml:space="preserve"> score)</w:t>
      </w:r>
      <w:r>
        <w:rPr>
          <w:rFonts w:eastAsiaTheme="minorEastAsia"/>
        </w:rPr>
        <w:t xml:space="preserve">, </w:t>
      </w:r>
      <m:oMath>
        <m:r>
          <w:rPr>
            <w:rFonts w:ascii="Cambria Math" w:eastAsiaTheme="minorEastAsia" w:hAnsi="Cambria Math"/>
          </w:rPr>
          <m:t>T=</m:t>
        </m:r>
      </m:oMath>
      <w:r>
        <w:rPr>
          <w:rFonts w:eastAsiaTheme="minorEastAsia"/>
        </w:rPr>
        <w:t xml:space="preserve">treatment group and </w:t>
      </w:r>
      <m:oMath>
        <m:r>
          <w:rPr>
            <w:rFonts w:ascii="Cambria Math" w:eastAsiaTheme="minorEastAsia" w:hAnsi="Cambria Math"/>
          </w:rPr>
          <m:t>Z</m:t>
        </m:r>
      </m:oMath>
      <w:r>
        <w:rPr>
          <w:rFonts w:eastAsiaTheme="minorEastAsia"/>
        </w:rPr>
        <w:t xml:space="preserve"> is the propensity sc</w:t>
      </w:r>
      <w:r w:rsidR="00FA39F2">
        <w:rPr>
          <w:rFonts w:eastAsiaTheme="minorEastAsia"/>
        </w:rPr>
        <w:t>ore</w:t>
      </w:r>
      <w:r>
        <w:rPr>
          <w:rFonts w:eastAsiaTheme="minorEastAsia"/>
        </w:rPr>
        <w:t xml:space="preserve">. The estimate of </w:t>
      </w:r>
      <m:oMath>
        <m:r>
          <w:rPr>
            <w:rFonts w:ascii="Cambria Math" w:eastAsiaTheme="minorEastAsia" w:hAnsi="Cambria Math"/>
          </w:rPr>
          <m:t>γ</m:t>
        </m:r>
      </m:oMath>
      <w:r>
        <w:rPr>
          <w:rFonts w:eastAsiaTheme="minorEastAsia"/>
        </w:rPr>
        <w:t xml:space="preserve"> is the estimate of the exposure/treatment effect.</w:t>
      </w:r>
    </w:p>
    <w:p w14:paraId="596FB167" w14:textId="5A45FB64" w:rsidR="00DF5DDE" w:rsidRDefault="005166BD" w:rsidP="00DF5DDE">
      <w:pPr>
        <w:pStyle w:val="Heading3"/>
      </w:pPr>
      <w:bookmarkStart w:id="140" w:name="_Ref423614348"/>
      <w:bookmarkStart w:id="141" w:name="_Ref423614410"/>
      <w:bookmarkStart w:id="142" w:name="_Toc464462361"/>
      <w:r>
        <w:t>3.3.</w:t>
      </w:r>
      <w:r w:rsidR="000F378A">
        <w:t xml:space="preserve">3 </w:t>
      </w:r>
      <w:r w:rsidR="00DF5DDE">
        <w:t>Quality of life analysis</w:t>
      </w:r>
      <w:bookmarkEnd w:id="140"/>
      <w:bookmarkEnd w:id="141"/>
      <w:bookmarkEnd w:id="142"/>
    </w:p>
    <w:p w14:paraId="2CF5A312" w14:textId="77777777" w:rsidR="008B7679" w:rsidRDefault="00DF3677" w:rsidP="008B7679">
      <w:pPr>
        <w:pStyle w:val="NoSpacing"/>
      </w:pPr>
      <w:r>
        <w:t xml:space="preserve">An initial descriptive and graphical analysis will summarise mean </w:t>
      </w:r>
      <w:r w:rsidR="00D31AFA">
        <w:t>global health status/</w:t>
      </w:r>
      <w:proofErr w:type="spellStart"/>
      <w:r w:rsidR="00D31AFA">
        <w:t>QoL</w:t>
      </w:r>
      <w:proofErr w:type="spellEnd"/>
      <w:r w:rsidR="00D31AFA">
        <w:t xml:space="preserve"> </w:t>
      </w:r>
      <w:r>
        <w:t xml:space="preserve">score </w:t>
      </w:r>
      <w:r w:rsidR="00715884">
        <w:t xml:space="preserve">of the </w:t>
      </w:r>
      <w:r w:rsidR="009952D0">
        <w:t>EORTC-QLQ-C30</w:t>
      </w:r>
      <w:r w:rsidR="00715884">
        <w:t xml:space="preserve"> questionnaire </w:t>
      </w:r>
      <w:r>
        <w:t xml:space="preserve">over time </w:t>
      </w:r>
      <w:r w:rsidR="00D366C8" w:rsidRPr="00D366C8">
        <w:t>(baseline, 6, 12, 18 and 24 months follow-up)</w:t>
      </w:r>
      <w:r w:rsidR="00D366C8">
        <w:t xml:space="preserve"> </w:t>
      </w:r>
      <w:r>
        <w:t xml:space="preserve">by treatment group to examine the pattern of change over time. </w:t>
      </w:r>
      <w:r w:rsidR="00B91D95">
        <w:t xml:space="preserve">Mean </w:t>
      </w:r>
      <w:r w:rsidR="00D31AFA">
        <w:t>global health status/</w:t>
      </w:r>
      <w:proofErr w:type="spellStart"/>
      <w:r w:rsidR="00B91D95">
        <w:t>QoL</w:t>
      </w:r>
      <w:proofErr w:type="spellEnd"/>
      <w:r w:rsidR="00B91D95">
        <w:t xml:space="preserve"> scor</w:t>
      </w:r>
      <w:r w:rsidR="003400A1">
        <w:t xml:space="preserve">e and standard deviation for </w:t>
      </w:r>
      <w:r w:rsidR="00B91D95">
        <w:t xml:space="preserve">the EORTC-QLQ-C30 at each time point </w:t>
      </w:r>
      <w:r w:rsidR="00D366C8" w:rsidRPr="00D366C8">
        <w:t>(baseline, 6, 12, 18 and 24 months follow-up)</w:t>
      </w:r>
      <w:r w:rsidR="00D366C8">
        <w:t xml:space="preserve"> </w:t>
      </w:r>
      <w:r w:rsidR="00B91D95">
        <w:t>will be presented as shown in</w:t>
      </w:r>
      <w:r w:rsidR="00417C86">
        <w:t xml:space="preserve"> </w:t>
      </w:r>
      <w:r w:rsidR="00417C86">
        <w:fldChar w:fldCharType="begin"/>
      </w:r>
      <w:r w:rsidR="00417C86">
        <w:instrText xml:space="preserve"> REF _Ref423959983 \h </w:instrText>
      </w:r>
      <w:r w:rsidR="00417C86">
        <w:fldChar w:fldCharType="separate"/>
      </w:r>
      <w:r w:rsidR="00417C86">
        <w:t xml:space="preserve">Table </w:t>
      </w:r>
      <w:r w:rsidR="00417C86">
        <w:rPr>
          <w:noProof/>
        </w:rPr>
        <w:t>2</w:t>
      </w:r>
      <w:r w:rsidR="00417C86">
        <w:fldChar w:fldCharType="end"/>
      </w:r>
      <w:r w:rsidR="00417C86">
        <w:t>.</w:t>
      </w:r>
      <w:r w:rsidR="00D31AFA">
        <w:t xml:space="preserve"> Spag</w:t>
      </w:r>
      <w:r w:rsidR="00CF434F">
        <w:t>hetti plots will be produced separately for the PET versus surgery and chemotherapy versus no chemotherapy groups</w:t>
      </w:r>
      <w:r w:rsidR="00D31AFA">
        <w:t xml:space="preserve">. Results will be presented </w:t>
      </w:r>
      <w:r w:rsidR="00CF434F">
        <w:t>for complete cases (</w:t>
      </w:r>
      <w:r w:rsidR="00D31AFA">
        <w:t>global health status/</w:t>
      </w:r>
      <w:proofErr w:type="spellStart"/>
      <w:r w:rsidR="00D31AFA">
        <w:t>QoL</w:t>
      </w:r>
      <w:proofErr w:type="spellEnd"/>
      <w:r w:rsidR="00D31AFA">
        <w:t xml:space="preserve"> </w:t>
      </w:r>
      <w:r w:rsidR="000F2666">
        <w:t>EORTC-QLQ-C30</w:t>
      </w:r>
      <w:r w:rsidR="00D31AFA">
        <w:t xml:space="preserve"> score</w:t>
      </w:r>
      <w:r w:rsidR="00CF434F">
        <w:t xml:space="preserve"> available at all time points) as well as all available cases at each time point (varying total number of patients at each time point). </w:t>
      </w:r>
    </w:p>
    <w:p w14:paraId="667DBD88" w14:textId="77777777" w:rsidR="00DF3677" w:rsidRDefault="00DF3677" w:rsidP="008B7679">
      <w:pPr>
        <w:pStyle w:val="NoSpacing"/>
      </w:pPr>
    </w:p>
    <w:p w14:paraId="00DCFC00" w14:textId="77777777" w:rsidR="008B7679" w:rsidRDefault="006B6440" w:rsidP="008B7679">
      <w:pPr>
        <w:pStyle w:val="NoSpacing"/>
      </w:pPr>
      <w:r>
        <w:t xml:space="preserve">A series of longitudinal models will be used to compare repeated </w:t>
      </w:r>
      <w:r w:rsidR="006E0EA6">
        <w:t>global health status/</w:t>
      </w:r>
      <w:proofErr w:type="spellStart"/>
      <w:r w:rsidR="006E0EA6">
        <w:t>QoL</w:t>
      </w:r>
      <w:proofErr w:type="spellEnd"/>
      <w:r w:rsidR="006E0EA6">
        <w:t xml:space="preserve"> </w:t>
      </w:r>
      <w:r w:rsidR="000F2666">
        <w:t>EORTC-QLQ-C30</w:t>
      </w:r>
      <w:r>
        <w:t xml:space="preserve"> scores over time (baseline, 6, 12, 18 and 24 months follow-up) between women treat</w:t>
      </w:r>
      <w:r w:rsidR="0090026F">
        <w:t>ed</w:t>
      </w:r>
      <w:r>
        <w:t xml:space="preserve"> with different therapies (PET versus surgery; or chemotherapy versus no chemotherapy). The longitudinal model will </w:t>
      </w:r>
      <w:r w:rsidR="002817D2">
        <w:t xml:space="preserve">be </w:t>
      </w:r>
      <w:r>
        <w:t xml:space="preserve">a random effect (multi-level) general linear </w:t>
      </w:r>
      <w:r w:rsidRPr="000F2666">
        <w:t>model</w:t>
      </w:r>
      <w:r w:rsidR="00BF38CA" w:rsidRPr="000F2666">
        <w:t xml:space="preserve"> [1</w:t>
      </w:r>
      <w:r w:rsidR="00854493">
        <w:t>3</w:t>
      </w:r>
      <w:r w:rsidR="00BF38CA" w:rsidRPr="000F2666">
        <w:t>]</w:t>
      </w:r>
      <w:r w:rsidR="006964F9">
        <w:t>.</w:t>
      </w:r>
      <w:r w:rsidR="00D203C9">
        <w:t xml:space="preserve"> The longitudinal model will allow for time, treatment, treatment-time interaction, and adjust for baseline </w:t>
      </w:r>
      <w:r w:rsidR="006E0EA6">
        <w:t>global health status/</w:t>
      </w:r>
      <w:proofErr w:type="spellStart"/>
      <w:r w:rsidR="006E0EA6">
        <w:t>QoL</w:t>
      </w:r>
      <w:proofErr w:type="spellEnd"/>
      <w:r w:rsidR="006E0EA6">
        <w:t xml:space="preserve"> </w:t>
      </w:r>
      <w:r w:rsidR="00A43992">
        <w:t>EORTC-QLQ-C30 scores</w:t>
      </w:r>
      <w:r w:rsidR="00D203C9">
        <w:t xml:space="preserve"> and other baseline prognostic covariates or propensity score. </w:t>
      </w:r>
    </w:p>
    <w:p w14:paraId="38BC4D90" w14:textId="77777777" w:rsidR="00731055" w:rsidRDefault="00731055" w:rsidP="008B7679">
      <w:pPr>
        <w:pStyle w:val="NoSpacing"/>
      </w:pPr>
    </w:p>
    <w:p w14:paraId="2AF864AF" w14:textId="77777777" w:rsidR="008B7679" w:rsidRDefault="00D203C9" w:rsidP="008B7679">
      <w:pPr>
        <w:pStyle w:val="NoSpacing"/>
      </w:pPr>
      <w:r>
        <w:t xml:space="preserve">Mean </w:t>
      </w:r>
      <w:r w:rsidR="006E0EA6">
        <w:t>global health status/</w:t>
      </w:r>
      <w:proofErr w:type="spellStart"/>
      <w:r w:rsidR="006E0EA6">
        <w:t>QoL</w:t>
      </w:r>
      <w:proofErr w:type="spellEnd"/>
      <w:r w:rsidR="006E0EA6">
        <w:t xml:space="preserve"> </w:t>
      </w:r>
      <w:r w:rsidR="00A43992">
        <w:t>EORTC-QLQ-C30</w:t>
      </w:r>
      <w:r>
        <w:t xml:space="preserve"> scores and 95% con</w:t>
      </w:r>
      <w:r w:rsidR="0090026F">
        <w:t>fidence intervals (CI</w:t>
      </w:r>
      <w:r>
        <w:t xml:space="preserve">s) adjusted for baseline score or </w:t>
      </w:r>
      <w:r w:rsidRPr="00612459">
        <w:t>propensity score</w:t>
      </w:r>
      <w:r>
        <w:t xml:space="preserve"> will be cal</w:t>
      </w:r>
      <w:r w:rsidR="0090026F">
        <w:t xml:space="preserve">culated for all domains </w:t>
      </w:r>
      <w:r>
        <w:t>at each time point</w:t>
      </w:r>
      <w:r w:rsidR="00AD73FF">
        <w:t xml:space="preserve">, as shown in </w:t>
      </w:r>
      <w:r w:rsidR="00215D94">
        <w:fldChar w:fldCharType="begin"/>
      </w:r>
      <w:r w:rsidR="00215D94">
        <w:instrText xml:space="preserve"> REF _Ref423943366 \h </w:instrText>
      </w:r>
      <w:r w:rsidR="00215D94">
        <w:fldChar w:fldCharType="separate"/>
      </w:r>
      <w:r w:rsidR="00F24727" w:rsidRPr="00BF6899">
        <w:t xml:space="preserve">Table </w:t>
      </w:r>
      <w:r w:rsidR="00F24727">
        <w:rPr>
          <w:noProof/>
        </w:rPr>
        <w:t>4</w:t>
      </w:r>
      <w:r w:rsidR="00215D94">
        <w:fldChar w:fldCharType="end"/>
      </w:r>
      <w:r w:rsidR="000F7DB8">
        <w:t xml:space="preserve"> and </w:t>
      </w:r>
      <w:r w:rsidR="00215D94">
        <w:fldChar w:fldCharType="begin"/>
      </w:r>
      <w:r w:rsidR="00215D94">
        <w:instrText xml:space="preserve"> REF _Ref423597292 \h </w:instrText>
      </w:r>
      <w:r w:rsidR="00215D94">
        <w:fldChar w:fldCharType="separate"/>
      </w:r>
      <w:r w:rsidR="00F24727" w:rsidRPr="00AB7AD9">
        <w:t xml:space="preserve">Table </w:t>
      </w:r>
      <w:r w:rsidR="00F24727">
        <w:rPr>
          <w:noProof/>
        </w:rPr>
        <w:t>5</w:t>
      </w:r>
      <w:r w:rsidR="00215D94">
        <w:fldChar w:fldCharType="end"/>
      </w:r>
      <w:r>
        <w:t xml:space="preserve">. </w:t>
      </w:r>
      <w:r w:rsidR="00AE3D6E">
        <w:t>The EORTC-QLQ-C30 forms</w:t>
      </w:r>
      <w:r>
        <w:t xml:space="preserve"> will be scrutinised for missing data, and missing data patterns investiga</w:t>
      </w:r>
      <w:r w:rsidRPr="0090026F">
        <w:t xml:space="preserve">ted. Section </w:t>
      </w:r>
      <w:r w:rsidR="00417C86">
        <w:t>3.5</w:t>
      </w:r>
      <w:r w:rsidR="0090026F">
        <w:t xml:space="preserve"> d</w:t>
      </w:r>
      <w:r w:rsidR="003E2098">
        <w:t>iscusses</w:t>
      </w:r>
      <w:r>
        <w:t xml:space="preserve"> the handling of missing data</w:t>
      </w:r>
      <w:r w:rsidR="003E2098">
        <w:t xml:space="preserve"> in more detail</w:t>
      </w:r>
      <w:r>
        <w:t xml:space="preserve">. </w:t>
      </w:r>
    </w:p>
    <w:p w14:paraId="37E13059" w14:textId="77777777" w:rsidR="0006782E" w:rsidRDefault="0006782E" w:rsidP="008B7679">
      <w:pPr>
        <w:pStyle w:val="NoSpacing"/>
      </w:pPr>
    </w:p>
    <w:p w14:paraId="7A27F8CF" w14:textId="447F2264" w:rsidR="0006782E" w:rsidRDefault="0006782E" w:rsidP="008B7679">
      <w:pPr>
        <w:pStyle w:val="NoSpacing"/>
      </w:pPr>
      <w:r>
        <w:t xml:space="preserve">The mean scores (standard deviations) of each domain of the EORTC-QLQ-C30, EORTC-QLQ-BR23 and the EORTC-QLQ-ELD15 at each time point will be presented as shown in </w:t>
      </w:r>
      <w:r>
        <w:fldChar w:fldCharType="begin"/>
      </w:r>
      <w:r>
        <w:instrText xml:space="preserve"> REF _Ref423959983 \h </w:instrText>
      </w:r>
      <w:r>
        <w:fldChar w:fldCharType="separate"/>
      </w:r>
      <w:r>
        <w:t xml:space="preserve">Table </w:t>
      </w:r>
      <w:r>
        <w:rPr>
          <w:noProof/>
        </w:rPr>
        <w:t>2</w:t>
      </w:r>
      <w:r>
        <w:fldChar w:fldCharType="end"/>
      </w:r>
      <w:r>
        <w:t>/</w:t>
      </w:r>
      <w:r>
        <w:fldChar w:fldCharType="begin"/>
      </w:r>
      <w:r>
        <w:instrText xml:space="preserve"> REF _Ref423943273 \h </w:instrText>
      </w:r>
      <w:r>
        <w:fldChar w:fldCharType="separate"/>
      </w:r>
      <w:r>
        <w:t xml:space="preserve">Table </w:t>
      </w:r>
      <w:r>
        <w:rPr>
          <w:noProof/>
        </w:rPr>
        <w:t>3</w:t>
      </w:r>
      <w:r>
        <w:fldChar w:fldCharType="end"/>
      </w:r>
      <w:r>
        <w:t xml:space="preserve">, </w:t>
      </w:r>
      <w:r>
        <w:fldChar w:fldCharType="begin"/>
      </w:r>
      <w:r>
        <w:instrText xml:space="preserve"> REF _Ref423944556 \h </w:instrText>
      </w:r>
      <w:r>
        <w:fldChar w:fldCharType="separate"/>
      </w:r>
      <w:r>
        <w:t xml:space="preserve">Table </w:t>
      </w:r>
      <w:r>
        <w:rPr>
          <w:noProof/>
        </w:rPr>
        <w:t>6</w:t>
      </w:r>
      <w:r>
        <w:fldChar w:fldCharType="end"/>
      </w:r>
      <w:r>
        <w:t>/</w:t>
      </w:r>
      <w:r>
        <w:fldChar w:fldCharType="begin"/>
      </w:r>
      <w:r>
        <w:instrText xml:space="preserve"> REF _Ref423944564 \h </w:instrText>
      </w:r>
      <w:r>
        <w:fldChar w:fldCharType="separate"/>
      </w:r>
      <w:r>
        <w:t xml:space="preserve">Table </w:t>
      </w:r>
      <w:r>
        <w:rPr>
          <w:noProof/>
        </w:rPr>
        <w:t>7</w:t>
      </w:r>
      <w:r>
        <w:fldChar w:fldCharType="end"/>
      </w:r>
      <w:r>
        <w:t xml:space="preserve"> and </w:t>
      </w:r>
      <w:r>
        <w:fldChar w:fldCharType="begin"/>
      </w:r>
      <w:r>
        <w:instrText xml:space="preserve"> REF _Ref423944580 \h </w:instrText>
      </w:r>
      <w:r>
        <w:fldChar w:fldCharType="separate"/>
      </w:r>
      <w:r>
        <w:t xml:space="preserve">Table </w:t>
      </w:r>
      <w:r>
        <w:rPr>
          <w:noProof/>
        </w:rPr>
        <w:t>8</w:t>
      </w:r>
      <w:r>
        <w:fldChar w:fldCharType="end"/>
      </w:r>
      <w:r>
        <w:t>/</w:t>
      </w:r>
      <w:r>
        <w:fldChar w:fldCharType="begin"/>
      </w:r>
      <w:r>
        <w:instrText xml:space="preserve"> REF _Ref423944585 \h </w:instrText>
      </w:r>
      <w:r>
        <w:fldChar w:fldCharType="separate"/>
      </w:r>
      <w:r>
        <w:t xml:space="preserve">Table </w:t>
      </w:r>
      <w:r>
        <w:rPr>
          <w:noProof/>
        </w:rPr>
        <w:t>9</w:t>
      </w:r>
      <w:r>
        <w:fldChar w:fldCharType="end"/>
      </w:r>
      <w:r>
        <w:t>, respectively.</w:t>
      </w:r>
    </w:p>
    <w:p w14:paraId="72D6B241" w14:textId="77777777" w:rsidR="0006782E" w:rsidRDefault="0006782E" w:rsidP="008B7679">
      <w:pPr>
        <w:pStyle w:val="NoSpacing"/>
      </w:pPr>
    </w:p>
    <w:p w14:paraId="55089DD9" w14:textId="3733B9D9" w:rsidR="0006782E" w:rsidRPr="008B7679" w:rsidRDefault="0006782E" w:rsidP="008B7679">
      <w:pPr>
        <w:pStyle w:val="NoSpacing"/>
      </w:pPr>
      <w:r>
        <w:t xml:space="preserve">The mean scores and 95% CIs of each domain of the EORTC-QLQ-C30, EORTC-QLQ-BR23 and the EORTC-QLQ-ELD15 adjusted for baseline score or propensity score will be presented as shown in </w:t>
      </w:r>
      <w:r>
        <w:fldChar w:fldCharType="begin"/>
      </w:r>
      <w:r>
        <w:instrText xml:space="preserve"> REF _Ref423943366 \h </w:instrText>
      </w:r>
      <w:r>
        <w:fldChar w:fldCharType="separate"/>
      </w:r>
      <w:r w:rsidRPr="00BF6899">
        <w:t xml:space="preserve">Table </w:t>
      </w:r>
      <w:r>
        <w:rPr>
          <w:noProof/>
        </w:rPr>
        <w:t>4</w:t>
      </w:r>
      <w:r>
        <w:fldChar w:fldCharType="end"/>
      </w:r>
      <w:r>
        <w:t>/</w:t>
      </w:r>
      <w:r>
        <w:fldChar w:fldCharType="begin"/>
      </w:r>
      <w:r>
        <w:instrText xml:space="preserve"> REF _Ref423597292 \h </w:instrText>
      </w:r>
      <w:r>
        <w:fldChar w:fldCharType="separate"/>
      </w:r>
      <w:r w:rsidRPr="00AB7AD9">
        <w:t xml:space="preserve">Table </w:t>
      </w:r>
      <w:r>
        <w:rPr>
          <w:noProof/>
        </w:rPr>
        <w:t>5</w:t>
      </w:r>
      <w:r>
        <w:fldChar w:fldCharType="end"/>
      </w:r>
      <w:r>
        <w:t xml:space="preserve">, </w:t>
      </w:r>
      <w:r>
        <w:fldChar w:fldCharType="begin"/>
      </w:r>
      <w:r>
        <w:instrText xml:space="preserve"> REF _Ref423944999 \h </w:instrText>
      </w:r>
      <w:r>
        <w:fldChar w:fldCharType="separate"/>
      </w:r>
      <w:r w:rsidRPr="00A43992">
        <w:t xml:space="preserve">Table </w:t>
      </w:r>
      <w:r>
        <w:rPr>
          <w:noProof/>
        </w:rPr>
        <w:t>10</w:t>
      </w:r>
      <w:r>
        <w:fldChar w:fldCharType="end"/>
      </w:r>
      <w:r>
        <w:t>/</w:t>
      </w:r>
      <w:r>
        <w:fldChar w:fldCharType="begin"/>
      </w:r>
      <w:r>
        <w:instrText xml:space="preserve"> REF _Ref423614532 \h </w:instrText>
      </w:r>
      <w:r>
        <w:fldChar w:fldCharType="separate"/>
      </w:r>
      <w:r w:rsidRPr="00A43992">
        <w:t xml:space="preserve">Table </w:t>
      </w:r>
      <w:r>
        <w:rPr>
          <w:noProof/>
        </w:rPr>
        <w:t>11</w:t>
      </w:r>
      <w:r>
        <w:fldChar w:fldCharType="end"/>
      </w:r>
      <w:r>
        <w:t xml:space="preserve"> and </w:t>
      </w:r>
      <w:r>
        <w:fldChar w:fldCharType="begin"/>
      </w:r>
      <w:r>
        <w:instrText xml:space="preserve"> REF _Ref423945010 \h </w:instrText>
      </w:r>
      <w:r>
        <w:fldChar w:fldCharType="separate"/>
      </w:r>
      <w:r>
        <w:t xml:space="preserve">Table </w:t>
      </w:r>
      <w:r>
        <w:rPr>
          <w:noProof/>
        </w:rPr>
        <w:t>12</w:t>
      </w:r>
      <w:r>
        <w:fldChar w:fldCharType="end"/>
      </w:r>
      <w:r>
        <w:t>/</w:t>
      </w:r>
      <w:r>
        <w:fldChar w:fldCharType="begin"/>
      </w:r>
      <w:r>
        <w:instrText xml:space="preserve"> REF _Ref423945014 \h </w:instrText>
      </w:r>
      <w:r>
        <w:fldChar w:fldCharType="separate"/>
      </w:r>
      <w:r>
        <w:t xml:space="preserve">Table </w:t>
      </w:r>
      <w:r>
        <w:rPr>
          <w:noProof/>
        </w:rPr>
        <w:t>13</w:t>
      </w:r>
      <w:r>
        <w:fldChar w:fldCharType="end"/>
      </w:r>
      <w:r>
        <w:t>, respectively.</w:t>
      </w:r>
    </w:p>
    <w:p w14:paraId="163B4493" w14:textId="1E0A7C4F" w:rsidR="00E607D5" w:rsidRDefault="00E607D5" w:rsidP="00E607D5">
      <w:pPr>
        <w:pStyle w:val="Heading3"/>
      </w:pPr>
      <w:bookmarkStart w:id="143" w:name="_Ref423945762"/>
      <w:bookmarkStart w:id="144" w:name="_Toc464462362"/>
      <w:r>
        <w:t>3.3.</w:t>
      </w:r>
      <w:r w:rsidR="000F378A">
        <w:t>4 A</w:t>
      </w:r>
      <w:r w:rsidR="009F75C0">
        <w:t>nalysis</w:t>
      </w:r>
      <w:bookmarkEnd w:id="143"/>
      <w:r w:rsidR="000F378A">
        <w:t xml:space="preserve"> of survival related outcomes</w:t>
      </w:r>
      <w:bookmarkEnd w:id="144"/>
    </w:p>
    <w:p w14:paraId="7AC27B50" w14:textId="77777777" w:rsidR="009F75C0" w:rsidRDefault="009F75C0" w:rsidP="009F75C0">
      <w:pPr>
        <w:pStyle w:val="NoSpacing"/>
      </w:pPr>
      <w:r>
        <w:t xml:space="preserve">The following </w:t>
      </w:r>
      <w:r w:rsidR="00537967">
        <w:t>summary statistics</w:t>
      </w:r>
      <w:r>
        <w:t xml:space="preserve"> will be reported </w:t>
      </w:r>
      <w:r w:rsidR="00537967">
        <w:t xml:space="preserve">overall and </w:t>
      </w:r>
      <w:r>
        <w:t>by treatment type (PET, surgery, chemotherapy, no chemotherapy):</w:t>
      </w:r>
    </w:p>
    <w:p w14:paraId="1201A9F2" w14:textId="77777777" w:rsidR="009F75C0" w:rsidRDefault="009F75C0" w:rsidP="009F75C0">
      <w:pPr>
        <w:pStyle w:val="NoSpacing"/>
      </w:pPr>
    </w:p>
    <w:p w14:paraId="64E16262" w14:textId="77777777" w:rsidR="00537967" w:rsidRDefault="00537967" w:rsidP="00537967">
      <w:pPr>
        <w:pStyle w:val="NoSpacing"/>
        <w:numPr>
          <w:ilvl w:val="0"/>
          <w:numId w:val="33"/>
        </w:numPr>
      </w:pPr>
      <w:r>
        <w:t>Number of deaths.</w:t>
      </w:r>
    </w:p>
    <w:p w14:paraId="35882FA8" w14:textId="77777777" w:rsidR="00537967" w:rsidRDefault="00537967" w:rsidP="00537967">
      <w:pPr>
        <w:pStyle w:val="NoSpacing"/>
        <w:numPr>
          <w:ilvl w:val="0"/>
          <w:numId w:val="33"/>
        </w:numPr>
      </w:pPr>
      <w:r>
        <w:t>Number of death</w:t>
      </w:r>
      <w:r w:rsidR="00F841B0">
        <w:t>s</w:t>
      </w:r>
      <w:r>
        <w:t xml:space="preserve"> by cause (breast specific or other).</w:t>
      </w:r>
    </w:p>
    <w:p w14:paraId="49CE7F1D" w14:textId="11EF5501" w:rsidR="000D4494" w:rsidRDefault="000D4494" w:rsidP="00537967">
      <w:pPr>
        <w:pStyle w:val="NoSpacing"/>
        <w:numPr>
          <w:ilvl w:val="0"/>
          <w:numId w:val="33"/>
        </w:numPr>
      </w:pPr>
      <w:r>
        <w:t>(for other time to event outcomes) Number of events under consideration</w:t>
      </w:r>
    </w:p>
    <w:p w14:paraId="449902A4" w14:textId="77777777" w:rsidR="00537967" w:rsidRDefault="00537967" w:rsidP="00537967">
      <w:pPr>
        <w:pStyle w:val="NoSpacing"/>
      </w:pPr>
    </w:p>
    <w:p w14:paraId="3D0739C6" w14:textId="77777777" w:rsidR="009F75C0" w:rsidRDefault="009F75C0" w:rsidP="009F75C0">
      <w:pPr>
        <w:pStyle w:val="NoSpacing"/>
      </w:pPr>
      <w:r>
        <w:t>Kaplan-Meier curves will be derived for each treatment type, by age, disease characteristics, co-morbidity and frailty subgroup</w:t>
      </w:r>
      <w:r w:rsidR="00F841B0">
        <w:t>s (to be defined)</w:t>
      </w:r>
      <w:r>
        <w:t xml:space="preserve"> to illustrate how these factors interact with treatment type and disease stage. </w:t>
      </w:r>
    </w:p>
    <w:p w14:paraId="594045DB" w14:textId="77777777" w:rsidR="00AA37C0" w:rsidRDefault="00AA37C0" w:rsidP="009F75C0">
      <w:pPr>
        <w:pStyle w:val="NoSpacing"/>
      </w:pPr>
    </w:p>
    <w:p w14:paraId="6FEF6B8B" w14:textId="1CDAE383" w:rsidR="00072516" w:rsidRDefault="00AA37C0" w:rsidP="009F75C0">
      <w:pPr>
        <w:pStyle w:val="NoSpacing"/>
        <w:rPr>
          <w:ins w:id="145" w:author="User" w:date="2016-09-13T11:36:00Z"/>
        </w:rPr>
      </w:pPr>
      <w:r>
        <w:t xml:space="preserve">OS will primarily be compared between the treatment groups using multivariate </w:t>
      </w:r>
      <w:proofErr w:type="gramStart"/>
      <w:r>
        <w:t>modelling,</w:t>
      </w:r>
      <w:proofErr w:type="gramEnd"/>
      <w:r>
        <w:t xml:space="preserve"> Cox’s Proportional Hazards model if appropriate. OS will also be compared using multivariate modelling adjusting for important prognostic factors. Hazard ratios (HR) and corresponding 95% CIs will be presented. </w:t>
      </w:r>
      <w:r w:rsidR="009D23FC">
        <w:t>Yearly OS, median su</w:t>
      </w:r>
      <w:r w:rsidR="00E14120">
        <w:t>rvival, and corresponding 95% CI</w:t>
      </w:r>
      <w:r w:rsidR="009D23FC">
        <w:t xml:space="preserve">s will be presented for each treatment type. </w:t>
      </w:r>
    </w:p>
    <w:p w14:paraId="37890810" w14:textId="3294407C" w:rsidR="00072516" w:rsidRPr="00345259" w:rsidRDefault="00072516" w:rsidP="009F75C0">
      <w:pPr>
        <w:pStyle w:val="NoSpacing"/>
        <w:rPr>
          <w:ins w:id="146" w:author="User" w:date="2016-09-13T11:36:00Z"/>
        </w:rPr>
      </w:pPr>
      <w:commentRangeStart w:id="147"/>
      <w:proofErr w:type="spellStart"/>
      <w:ins w:id="148" w:author="User" w:date="2016-09-13T11:36:00Z">
        <w:r w:rsidRPr="00345259">
          <w:t>Addititionally</w:t>
        </w:r>
        <w:proofErr w:type="spellEnd"/>
        <w:r w:rsidRPr="00345259">
          <w:t xml:space="preserve"> we’ll report for the model based on OS</w:t>
        </w:r>
      </w:ins>
      <w:ins w:id="149" w:author="User" w:date="2016-09-13T11:47:00Z">
        <w:r w:rsidR="00B825C9" w:rsidRPr="00345259">
          <w:t xml:space="preserve"> </w:t>
        </w:r>
      </w:ins>
      <w:ins w:id="150" w:author="User" w:date="2016-09-13T12:25:00Z">
        <w:r w:rsidR="00D170A1">
          <w:t>[19</w:t>
        </w:r>
        <w:proofErr w:type="gramStart"/>
        <w:r w:rsidR="00D170A1">
          <w:t>,20</w:t>
        </w:r>
        <w:proofErr w:type="gramEnd"/>
        <w:r w:rsidR="00D170A1">
          <w:t>]</w:t>
        </w:r>
      </w:ins>
    </w:p>
    <w:p w14:paraId="331F538B" w14:textId="202B3583" w:rsidR="00072516" w:rsidRPr="00345259" w:rsidRDefault="00072516" w:rsidP="009F75C0">
      <w:pPr>
        <w:pStyle w:val="NoSpacing"/>
        <w:rPr>
          <w:ins w:id="151" w:author="User" w:date="2016-09-13T11:34:00Z"/>
        </w:rPr>
      </w:pPr>
      <w:ins w:id="152" w:author="User" w:date="2016-09-13T11:36:00Z">
        <w:r w:rsidRPr="00345259">
          <w:t xml:space="preserve">-  </w:t>
        </w:r>
      </w:ins>
      <w:ins w:id="153" w:author="User" w:date="2016-09-13T11:59:00Z">
        <w:r w:rsidR="00CD4AE1" w:rsidRPr="003133E8">
          <w:t xml:space="preserve">Calibration and Discrimination Indexes/graphs. </w:t>
        </w:r>
      </w:ins>
      <w:ins w:id="154" w:author="User" w:date="2016-09-13T12:02:00Z">
        <w:r w:rsidR="00CD4AE1" w:rsidRPr="00345259">
          <w:t xml:space="preserve">For </w:t>
        </w:r>
      </w:ins>
      <w:ins w:id="155" w:author="User" w:date="2016-09-13T12:14:00Z">
        <w:r w:rsidR="00345259" w:rsidRPr="00345259">
          <w:t>Calibration we’ll</w:t>
        </w:r>
      </w:ins>
      <w:ins w:id="156" w:author="User" w:date="2016-09-13T12:05:00Z">
        <w:r w:rsidR="00073EDF" w:rsidRPr="003133E8">
          <w:t xml:space="preserve"> produce graphs of</w:t>
        </w:r>
      </w:ins>
      <w:ins w:id="157" w:author="User" w:date="2016-09-13T12:11:00Z">
        <w:r w:rsidR="00483C02" w:rsidRPr="003133E8">
          <w:t xml:space="preserve"> </w:t>
        </w:r>
        <w:r w:rsidR="00483C02" w:rsidRPr="00345259">
          <w:t xml:space="preserve">predicted survival probabilities against right-censored failure times </w:t>
        </w:r>
      </w:ins>
      <w:ins w:id="158" w:author="User" w:date="2016-09-13T12:25:00Z">
        <w:r w:rsidR="00D170A1">
          <w:t>[21]</w:t>
        </w:r>
      </w:ins>
      <w:ins w:id="159" w:author="User" w:date="2016-09-13T12:11:00Z">
        <w:r w:rsidR="00483C02" w:rsidRPr="00345259">
          <w:t>.</w:t>
        </w:r>
      </w:ins>
      <w:ins w:id="160" w:author="User" w:date="2016-09-13T12:05:00Z">
        <w:r w:rsidR="00073EDF" w:rsidRPr="003133E8">
          <w:t xml:space="preserve"> </w:t>
        </w:r>
      </w:ins>
      <w:ins w:id="161" w:author="User" w:date="2016-09-13T11:59:00Z">
        <w:r w:rsidR="00073EDF" w:rsidRPr="003133E8">
          <w:t>F</w:t>
        </w:r>
      </w:ins>
      <w:ins w:id="162" w:author="User" w:date="2016-09-13T12:03:00Z">
        <w:r w:rsidR="00CD4AE1" w:rsidRPr="003133E8">
          <w:t>or</w:t>
        </w:r>
      </w:ins>
      <w:ins w:id="163" w:author="User" w:date="2016-09-13T11:59:00Z">
        <w:r w:rsidR="00CD4AE1" w:rsidRPr="003133E8">
          <w:t xml:space="preserve"> </w:t>
        </w:r>
      </w:ins>
      <w:ins w:id="164" w:author="User" w:date="2016-09-13T12:02:00Z">
        <w:r w:rsidR="00CD4AE1" w:rsidRPr="003133E8">
          <w:t>discrimination</w:t>
        </w:r>
      </w:ins>
      <w:ins w:id="165" w:author="User" w:date="2016-09-13T12:03:00Z">
        <w:r w:rsidR="00CD4AE1" w:rsidRPr="003133E8">
          <w:t>,</w:t>
        </w:r>
      </w:ins>
      <w:ins w:id="166" w:author="User" w:date="2016-09-13T12:00:00Z">
        <w:r w:rsidR="00CD4AE1" w:rsidRPr="003133E8">
          <w:t xml:space="preserve"> </w:t>
        </w:r>
      </w:ins>
      <w:ins w:id="167" w:author="User" w:date="2016-09-13T12:05:00Z">
        <w:r w:rsidR="00073EDF" w:rsidRPr="00345259">
          <w:t>for example</w:t>
        </w:r>
      </w:ins>
      <w:ins w:id="168" w:author="User" w:date="2016-09-13T12:06:00Z">
        <w:r w:rsidR="00D170A1">
          <w:t xml:space="preserve"> </w:t>
        </w:r>
      </w:ins>
      <w:ins w:id="169" w:author="User" w:date="2016-09-13T12:25:00Z">
        <w:r w:rsidR="00D170A1">
          <w:t>[19]</w:t>
        </w:r>
      </w:ins>
      <w:ins w:id="170" w:author="User" w:date="2016-09-13T12:05:00Z">
        <w:r w:rsidR="00073EDF" w:rsidRPr="00345259">
          <w:t xml:space="preserve">, we can produce the following statistics: </w:t>
        </w:r>
      </w:ins>
      <w:ins w:id="171" w:author="User" w:date="2016-09-13T12:01:00Z">
        <w:r w:rsidR="00CD4AE1" w:rsidRPr="00345259">
          <w:t xml:space="preserve">Harrell c-index, </w:t>
        </w:r>
        <w:proofErr w:type="spellStart"/>
        <w:r w:rsidR="00CD4AE1" w:rsidRPr="00345259">
          <w:t>Gonen</w:t>
        </w:r>
        <w:proofErr w:type="spellEnd"/>
        <w:r w:rsidR="00CD4AE1" w:rsidRPr="00345259">
          <w:t xml:space="preserve"> &amp; Heller K, Explained variation (R^2_D). </w:t>
        </w:r>
      </w:ins>
    </w:p>
    <w:p w14:paraId="1A894CB7" w14:textId="77777777" w:rsidR="00D170A1" w:rsidRDefault="00072516" w:rsidP="009F75C0">
      <w:pPr>
        <w:pStyle w:val="NoSpacing"/>
        <w:rPr>
          <w:ins w:id="172" w:author="User" w:date="2016-09-13T12:25:00Z"/>
        </w:rPr>
      </w:pPr>
      <w:ins w:id="173" w:author="User" w:date="2016-09-13T11:34:00Z">
        <w:r w:rsidRPr="00345259">
          <w:t xml:space="preserve">- </w:t>
        </w:r>
        <w:proofErr w:type="gramStart"/>
        <w:r w:rsidRPr="00345259">
          <w:t>the</w:t>
        </w:r>
        <w:proofErr w:type="gramEnd"/>
        <w:r w:rsidRPr="00345259">
          <w:t xml:space="preserve"> untransformed coefficients</w:t>
        </w:r>
      </w:ins>
      <w:ins w:id="174" w:author="User" w:date="2016-09-13T12:13:00Z">
        <w:r w:rsidR="00345259" w:rsidRPr="003133E8">
          <w:t xml:space="preserve"> </w:t>
        </w:r>
      </w:ins>
      <w:ins w:id="175" w:author="User" w:date="2016-09-13T12:25:00Z">
        <w:r w:rsidR="00D170A1">
          <w:t>[19]</w:t>
        </w:r>
      </w:ins>
    </w:p>
    <w:p w14:paraId="5BE825E6" w14:textId="48061DF2" w:rsidR="00072516" w:rsidRPr="00345259" w:rsidRDefault="00072516" w:rsidP="009F75C0">
      <w:pPr>
        <w:pStyle w:val="NoSpacing"/>
        <w:rPr>
          <w:ins w:id="176" w:author="User" w:date="2016-09-13T11:35:00Z"/>
        </w:rPr>
      </w:pPr>
      <w:ins w:id="177" w:author="User" w:date="2016-09-13T11:36:00Z">
        <w:r w:rsidRPr="00345259">
          <w:t xml:space="preserve">- </w:t>
        </w:r>
      </w:ins>
      <w:ins w:id="178" w:author="User" w:date="2016-09-13T11:47:00Z">
        <w:r w:rsidR="00B825C9" w:rsidRPr="003133E8">
          <w:t xml:space="preserve">Kaplan Meier estimates grouped by Prognostic Index </w:t>
        </w:r>
      </w:ins>
      <w:ins w:id="179" w:author="User" w:date="2016-09-13T12:25:00Z">
        <w:r w:rsidR="00D170A1">
          <w:t>[19]</w:t>
        </w:r>
      </w:ins>
    </w:p>
    <w:p w14:paraId="087AA941" w14:textId="14C4B507" w:rsidR="00072516" w:rsidRDefault="00072516" w:rsidP="009F75C0">
      <w:pPr>
        <w:pStyle w:val="NoSpacing"/>
        <w:rPr>
          <w:ins w:id="180" w:author="User" w:date="2016-07-21T15:04:00Z"/>
        </w:rPr>
      </w:pPr>
      <w:ins w:id="181" w:author="User" w:date="2016-09-13T11:35:00Z">
        <w:r w:rsidRPr="00345259">
          <w:t xml:space="preserve">- </w:t>
        </w:r>
        <w:proofErr w:type="gramStart"/>
        <w:r w:rsidRPr="00345259">
          <w:t>the</w:t>
        </w:r>
        <w:proofErr w:type="gramEnd"/>
        <w:r w:rsidRPr="00345259">
          <w:t xml:space="preserve"> baseline survival curve</w:t>
        </w:r>
      </w:ins>
      <w:ins w:id="182" w:author="User" w:date="2016-09-13T11:45:00Z">
        <w:r w:rsidR="00B825C9" w:rsidRPr="00345259">
          <w:t xml:space="preserve"> and baseline survival for useful </w:t>
        </w:r>
        <w:proofErr w:type="spellStart"/>
        <w:r w:rsidR="00B825C9" w:rsidRPr="00345259">
          <w:t>timepoints</w:t>
        </w:r>
      </w:ins>
      <w:proofErr w:type="spellEnd"/>
      <w:ins w:id="183" w:author="User" w:date="2016-09-13T12:13:00Z">
        <w:r w:rsidR="00345259" w:rsidRPr="00345259">
          <w:t xml:space="preserve"> </w:t>
        </w:r>
      </w:ins>
      <w:ins w:id="184" w:author="User" w:date="2016-09-13T12:26:00Z">
        <w:r w:rsidR="00D170A1">
          <w:t>[19]</w:t>
        </w:r>
      </w:ins>
      <w:commentRangeEnd w:id="147"/>
      <w:ins w:id="185" w:author="User" w:date="2016-09-13T12:17:00Z">
        <w:r w:rsidR="00287BC8">
          <w:rPr>
            <w:rStyle w:val="CommentReference"/>
            <w:rFonts w:asciiTheme="minorHAnsi" w:hAnsiTheme="minorHAnsi"/>
          </w:rPr>
          <w:commentReference w:id="147"/>
        </w:r>
      </w:ins>
    </w:p>
    <w:p w14:paraId="28907B14" w14:textId="77777777" w:rsidR="000D4494" w:rsidRDefault="000D4494" w:rsidP="000D4494">
      <w:pPr>
        <w:pStyle w:val="NoSpacing"/>
        <w:rPr>
          <w:ins w:id="186" w:author="User" w:date="2016-07-21T15:04:00Z"/>
        </w:rPr>
      </w:pPr>
    </w:p>
    <w:p w14:paraId="748EFBF0" w14:textId="15E2E161" w:rsidR="000D4494" w:rsidRDefault="000D4494" w:rsidP="000D4494">
      <w:pPr>
        <w:pStyle w:val="NoSpacing"/>
      </w:pPr>
      <w:r>
        <w:t xml:space="preserve">Failure-free survival (FFS) and cumulative incidence functions for local disease control will be calculated and compared using multivariate </w:t>
      </w:r>
      <w:proofErr w:type="gramStart"/>
      <w:r>
        <w:t>modelling,</w:t>
      </w:r>
      <w:proofErr w:type="gramEnd"/>
      <w:r>
        <w:t xml:space="preserve"> Cox’s Proportional Hazards model if appropriate to adjust for any important prognostic factors. HRs and corresponding 95% CIs will be presented. Yearly survival/local disease control, median survival/local disease control, and corresponding 95% CIs will be presented for each treatment group. Time to local progression or recurrence and its treatment will be summarised descriptively. </w:t>
      </w:r>
    </w:p>
    <w:p w14:paraId="74F70435" w14:textId="77777777" w:rsidR="008E0774" w:rsidRDefault="008E0774" w:rsidP="008E0774">
      <w:pPr>
        <w:pStyle w:val="NoSpacing"/>
      </w:pPr>
    </w:p>
    <w:p w14:paraId="3A554EA2" w14:textId="42E0D4A5" w:rsidR="005A7A15" w:rsidRDefault="005A7A15" w:rsidP="005A7A15">
      <w:pPr>
        <w:pStyle w:val="Heading3"/>
      </w:pPr>
      <w:bookmarkStart w:id="187" w:name="_Toc464462363"/>
      <w:r>
        <w:t>3.3.</w:t>
      </w:r>
      <w:r w:rsidR="00EB09F9">
        <w:t>5</w:t>
      </w:r>
      <w:r w:rsidR="00B82AD0">
        <w:t xml:space="preserve"> </w:t>
      </w:r>
      <w:r>
        <w:t>Subgroup evaluation</w:t>
      </w:r>
      <w:bookmarkEnd w:id="187"/>
    </w:p>
    <w:p w14:paraId="75B66A53" w14:textId="2BC6558C" w:rsidR="005A7A15" w:rsidRDefault="005A7A15" w:rsidP="005A7A15">
      <w:pPr>
        <w:pStyle w:val="NoSpacing"/>
      </w:pPr>
      <w:r>
        <w:t xml:space="preserve">Age subgroup analysis (75-79, 80-84, 85-89, 90+), </w:t>
      </w:r>
      <w:proofErr w:type="spellStart"/>
      <w:r>
        <w:t>Barthel</w:t>
      </w:r>
      <w:proofErr w:type="spellEnd"/>
      <w:r>
        <w:t xml:space="preserve"> Index subgroup analysis </w:t>
      </w:r>
      <w:commentRangeStart w:id="188"/>
      <w:r>
        <w:t>(mild, moderate, severe</w:t>
      </w:r>
      <w:commentRangeEnd w:id="188"/>
      <w:r w:rsidR="003C0FA5">
        <w:rPr>
          <w:rStyle w:val="CommentReference"/>
          <w:rFonts w:asciiTheme="minorHAnsi" w:hAnsiTheme="minorHAnsi"/>
        </w:rPr>
        <w:commentReference w:id="188"/>
      </w:r>
      <w:r>
        <w:t xml:space="preserve">), </w:t>
      </w:r>
      <w:proofErr w:type="spellStart"/>
      <w:r>
        <w:t>Charlson</w:t>
      </w:r>
      <w:proofErr w:type="spellEnd"/>
      <w:r>
        <w:t xml:space="preserve"> score and degree of dementia (mild, moderate or severe) will also be carried out on the </w:t>
      </w:r>
      <w:r w:rsidR="00B82AD0">
        <w:t>QOL and survival</w:t>
      </w:r>
      <w:r>
        <w:t xml:space="preserve"> secondary outcome measures. </w:t>
      </w:r>
    </w:p>
    <w:p w14:paraId="7219EB4F" w14:textId="77777777" w:rsidR="0017723E" w:rsidRDefault="0017723E" w:rsidP="005A7A15">
      <w:pPr>
        <w:pStyle w:val="NoSpacing"/>
      </w:pPr>
    </w:p>
    <w:p w14:paraId="67652AF6" w14:textId="72CCAF40" w:rsidR="008B0B87" w:rsidRDefault="0017723E" w:rsidP="005A7A15">
      <w:pPr>
        <w:pStyle w:val="NoSpacing"/>
      </w:pPr>
      <w:r>
        <w:t xml:space="preserve">A plot of mean score for each domain of the </w:t>
      </w:r>
      <w:proofErr w:type="spellStart"/>
      <w:r>
        <w:t>QoL</w:t>
      </w:r>
      <w:proofErr w:type="spellEnd"/>
      <w:r>
        <w:t xml:space="preserve"> outcomes (</w:t>
      </w:r>
      <w:r w:rsidR="0040003C">
        <w:t>EORTC-QLQ-</w:t>
      </w:r>
      <w:r>
        <w:t xml:space="preserve">C30, BR23, ELD15) at 6 </w:t>
      </w:r>
      <w:r w:rsidR="00364113">
        <w:t xml:space="preserve">months </w:t>
      </w:r>
      <w:r>
        <w:t>against subgroup will be produced. A subgroup by treatment interaction term will be fitted to the ANCOVA, longitudinal (random effects) and survival model</w:t>
      </w:r>
      <w:r w:rsidR="0040003C">
        <w:t>s</w:t>
      </w:r>
      <w:r>
        <w:t xml:space="preserve"> (Cox Proportional Hazards)</w:t>
      </w:r>
      <w:r w:rsidR="00C80677">
        <w:t xml:space="preserve"> - see Sections</w:t>
      </w:r>
      <w:r w:rsidR="000F0E64">
        <w:t xml:space="preserve"> 3.3.1.1</w:t>
      </w:r>
      <w:r w:rsidR="00C80677">
        <w:t>,</w:t>
      </w:r>
      <w:r w:rsidR="000F0E64">
        <w:t xml:space="preserve"> 3.3.1.2</w:t>
      </w:r>
      <w:r w:rsidR="00C80677">
        <w:t>,</w:t>
      </w:r>
      <w:r w:rsidR="000F0E64">
        <w:t xml:space="preserve"> 3.3.1.3</w:t>
      </w:r>
      <w:r w:rsidR="00C80677">
        <w:t xml:space="preserve"> and</w:t>
      </w:r>
      <w:r w:rsidR="000F0E64">
        <w:t xml:space="preserve"> 3.3.3</w:t>
      </w:r>
      <w:r w:rsidR="00E03D90">
        <w:t xml:space="preserve"> </w:t>
      </w:r>
      <w:r w:rsidR="00C80677">
        <w:t>-</w:t>
      </w:r>
      <w:r>
        <w:t xml:space="preserve"> to test for a significant difference in outcome between subgroups. </w:t>
      </w:r>
      <w:r w:rsidR="00E03D90">
        <w:t>That is to say, the models will include treatment group</w:t>
      </w:r>
      <w:r w:rsidR="00D70697">
        <w:t xml:space="preserve"> and</w:t>
      </w:r>
      <w:r w:rsidR="00E03D90">
        <w:t xml:space="preserve"> subgroup</w:t>
      </w:r>
      <w:r w:rsidR="00D70697">
        <w:t>,</w:t>
      </w:r>
      <w:r w:rsidR="00E03D90">
        <w:t xml:space="preserve"> and the interaction term between treatment and subgroup will then be added to test for a significant difference. </w:t>
      </w:r>
      <w:r w:rsidR="002B03E2">
        <w:t xml:space="preserve">We will test for subgroup effects even if the main treatment effect is insignificant. </w:t>
      </w:r>
    </w:p>
    <w:p w14:paraId="2F2E038C" w14:textId="19B23D4A" w:rsidR="005A7A15" w:rsidRDefault="005A7A15" w:rsidP="00A648B9">
      <w:pPr>
        <w:pStyle w:val="Heading3"/>
      </w:pPr>
      <w:bookmarkStart w:id="189" w:name="_Toc464462364"/>
      <w:r w:rsidRPr="007A63A1">
        <w:t>3.3.</w:t>
      </w:r>
      <w:r w:rsidR="00B82AD0">
        <w:t>6</w:t>
      </w:r>
      <w:r w:rsidR="00B82AD0" w:rsidRPr="007A63A1">
        <w:t xml:space="preserve"> </w:t>
      </w:r>
      <w:r w:rsidRPr="007A63A1">
        <w:t>Model diagnostics</w:t>
      </w:r>
      <w:bookmarkEnd w:id="189"/>
    </w:p>
    <w:p w14:paraId="57F02D75" w14:textId="522B7294" w:rsidR="00972D30" w:rsidRPr="005F411E" w:rsidRDefault="00972D30" w:rsidP="00DA45F9">
      <w:bookmarkStart w:id="190" w:name="_Ref423946970"/>
      <w:r w:rsidRPr="005F411E">
        <w:t xml:space="preserve">Model diagnostics will be performed only on </w:t>
      </w:r>
      <w:r w:rsidR="0006782E">
        <w:t>the QOL key secondary outcome.</w:t>
      </w:r>
    </w:p>
    <w:bookmarkEnd w:id="190"/>
    <w:p w14:paraId="3B696D66" w14:textId="77777777" w:rsidR="003E38E5" w:rsidRDefault="003E38E5" w:rsidP="003E38E5">
      <w:pPr>
        <w:pStyle w:val="NoSpacing"/>
        <w:rPr>
          <w:u w:val="single"/>
        </w:rPr>
      </w:pPr>
      <w:r>
        <w:rPr>
          <w:u w:val="single"/>
        </w:rPr>
        <w:t>ANCOVA</w:t>
      </w:r>
    </w:p>
    <w:p w14:paraId="5696BD9E" w14:textId="5649219A" w:rsidR="003E38E5" w:rsidRPr="008A4FCB" w:rsidRDefault="003E38E5" w:rsidP="003E38E5">
      <w:pPr>
        <w:pStyle w:val="NoSpacing"/>
      </w:pPr>
      <w:r>
        <w:t xml:space="preserve">Homogeneity of variance will be assessed by plotting the </w:t>
      </w:r>
      <w:proofErr w:type="spellStart"/>
      <w:r>
        <w:t>studentised</w:t>
      </w:r>
      <w:proofErr w:type="spellEnd"/>
      <w:r>
        <w:t xml:space="preserve"> residuals against the predicted values from the model, whilst Normality will be assessed using Normal probability plots. If the assumptions for the ANCOVA are violated either an appropriate transformation will be applied or a non-parametric procedure with less stringent assumptions will be utilised</w:t>
      </w:r>
      <w:r w:rsidR="005F411E">
        <w:t xml:space="preserve"> as sensitivity analysis</w:t>
      </w:r>
      <w:r>
        <w:t xml:space="preserve">. </w:t>
      </w:r>
    </w:p>
    <w:p w14:paraId="6FF52EE3" w14:textId="77777777" w:rsidR="003E38E5" w:rsidRDefault="003E38E5" w:rsidP="00F875E7">
      <w:pPr>
        <w:pStyle w:val="NoSpacing"/>
        <w:rPr>
          <w:u w:val="single"/>
        </w:rPr>
      </w:pPr>
    </w:p>
    <w:p w14:paraId="2C14A829" w14:textId="77777777" w:rsidR="00DB5E41" w:rsidRDefault="00DB5E41" w:rsidP="00F875E7">
      <w:pPr>
        <w:pStyle w:val="NoSpacing"/>
        <w:rPr>
          <w:u w:val="single"/>
        </w:rPr>
      </w:pPr>
      <w:r>
        <w:rPr>
          <w:u w:val="single"/>
        </w:rPr>
        <w:t>Propensity score model</w:t>
      </w:r>
    </w:p>
    <w:p w14:paraId="2F8403BD" w14:textId="77777777" w:rsidR="005170FF" w:rsidRDefault="005170FF" w:rsidP="00F875E7">
      <w:pPr>
        <w:pStyle w:val="NoSpacing"/>
      </w:pPr>
      <w:r>
        <w:lastRenderedPageBreak/>
        <w:t xml:space="preserve">The fit of the propensity score model is checked by assessing the balance in covariates between treatment groups. The diagnostic checks for each propensity score method are described below.  </w:t>
      </w:r>
    </w:p>
    <w:p w14:paraId="76903124" w14:textId="77777777" w:rsidR="00DF161C" w:rsidRDefault="005170FF" w:rsidP="00F875E7">
      <w:pPr>
        <w:pStyle w:val="NoSpacing"/>
      </w:pPr>
      <w:r>
        <w:t xml:space="preserve"> </w:t>
      </w:r>
    </w:p>
    <w:p w14:paraId="14BA16DC" w14:textId="77777777" w:rsidR="002932F3" w:rsidRDefault="002932F3" w:rsidP="00F875E7">
      <w:pPr>
        <w:pStyle w:val="NoSpacing"/>
        <w:rPr>
          <w:i/>
        </w:rPr>
      </w:pPr>
      <w:r>
        <w:rPr>
          <w:i/>
        </w:rPr>
        <w:t>Matching</w:t>
      </w:r>
    </w:p>
    <w:p w14:paraId="420BB53D" w14:textId="77777777" w:rsidR="00DF161C" w:rsidRDefault="00DF161C" w:rsidP="00F875E7">
      <w:pPr>
        <w:pStyle w:val="NoSpacing"/>
      </w:pPr>
      <w:r>
        <w:t xml:space="preserve">A comparison of means/medians of the continuous covariates and distribution of the categorical variables used in the propensity score model will be made between treated and untreated subjects. </w:t>
      </w:r>
    </w:p>
    <w:p w14:paraId="5634AB4B" w14:textId="77777777" w:rsidR="00DF161C" w:rsidRDefault="00DF161C" w:rsidP="00F875E7">
      <w:pPr>
        <w:pStyle w:val="NoSpacing"/>
      </w:pPr>
    </w:p>
    <w:p w14:paraId="3D9C36AF" w14:textId="77777777" w:rsidR="00DF161C" w:rsidRDefault="00DF161C" w:rsidP="00F875E7">
      <w:pPr>
        <w:pStyle w:val="NoSpacing"/>
      </w:pPr>
      <w:r>
        <w:t xml:space="preserve">Standardized differences will be calculated to compare the mean of continuous and binary variables between treatment groups. For continuous variables the standardized difference is given </w:t>
      </w:r>
      <w:r w:rsidR="00087E24">
        <w:t>by</w:t>
      </w:r>
      <w:r>
        <w:t xml:space="preserve"> </w:t>
      </w:r>
    </w:p>
    <w:p w14:paraId="2CEABAA2" w14:textId="77777777" w:rsidR="007368AD" w:rsidRDefault="007368AD" w:rsidP="00F875E7">
      <w:pPr>
        <w:pStyle w:val="NoSpacing"/>
      </w:pPr>
    </w:p>
    <w:p w14:paraId="44069146" w14:textId="77777777" w:rsidR="00DF161C" w:rsidRPr="00603195" w:rsidRDefault="00603195" w:rsidP="00F875E7">
      <w:pPr>
        <w:pStyle w:val="NoSpacing"/>
        <w:rPr>
          <w:rFonts w:eastAsiaTheme="minorEastAsia"/>
        </w:rPr>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treatment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control</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treatment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control</m:t>
                          </m:r>
                        </m:sub>
                        <m:sup>
                          <m:r>
                            <w:rPr>
                              <w:rFonts w:ascii="Cambria Math" w:hAnsi="Cambria Math"/>
                            </w:rPr>
                            <m:t>2</m:t>
                          </m:r>
                        </m:sup>
                      </m:sSubSup>
                    </m:num>
                    <m:den>
                      <m:r>
                        <w:rPr>
                          <w:rFonts w:ascii="Cambria Math" w:hAnsi="Cambria Math"/>
                        </w:rPr>
                        <m:t>2</m:t>
                      </m:r>
                    </m:den>
                  </m:f>
                </m:e>
              </m:rad>
            </m:den>
          </m:f>
          <m:r>
            <w:rPr>
              <w:rFonts w:ascii="Cambria Math" w:eastAsiaTheme="minorEastAsia" w:hAnsi="Cambria Math"/>
            </w:rPr>
            <m:t>,</m:t>
          </m:r>
        </m:oMath>
      </m:oMathPara>
    </w:p>
    <w:p w14:paraId="4AFFFBA7" w14:textId="77777777" w:rsidR="007368AD" w:rsidRDefault="007368AD" w:rsidP="00F875E7">
      <w:pPr>
        <w:pStyle w:val="NoSpacing"/>
        <w:rPr>
          <w:rFonts w:eastAsiaTheme="minorEastAsia"/>
        </w:rPr>
      </w:pPr>
    </w:p>
    <w:p w14:paraId="59660B9C" w14:textId="77777777" w:rsidR="00603195" w:rsidRDefault="00603195" w:rsidP="00F875E7">
      <w:pPr>
        <w:pStyle w:val="NoSpacing"/>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treatment</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control</m:t>
            </m:r>
          </m:sub>
        </m:sSub>
      </m:oMath>
      <w:r>
        <w:rPr>
          <w:rFonts w:eastAsiaTheme="minorEastAsia"/>
        </w:rPr>
        <w:t xml:space="preserve"> denote the sample mean of the covariate in the treated and untreated subjects, respectively, and </w:t>
      </w:r>
      <m:oMath>
        <m:sSubSup>
          <m:sSubSupPr>
            <m:ctrlPr>
              <w:rPr>
                <w:rFonts w:ascii="Cambria Math" w:hAnsi="Cambria Math"/>
                <w:i/>
              </w:rPr>
            </m:ctrlPr>
          </m:sSubSupPr>
          <m:e>
            <m:r>
              <w:rPr>
                <w:rFonts w:ascii="Cambria Math" w:hAnsi="Cambria Math"/>
              </w:rPr>
              <m:t>s</m:t>
            </m:r>
          </m:e>
          <m:sub>
            <m:r>
              <w:rPr>
                <w:rFonts w:ascii="Cambria Math" w:hAnsi="Cambria Math"/>
              </w:rPr>
              <m:t>treatment</m:t>
            </m:r>
          </m:sub>
          <m:sup>
            <m:r>
              <w:rPr>
                <w:rFonts w:ascii="Cambria Math" w:hAnsi="Cambria Math"/>
              </w:rPr>
              <m:t>2</m:t>
            </m:r>
          </m:sup>
        </m:sSubSup>
      </m:oMath>
      <w:r>
        <w:rPr>
          <w:rFonts w:eastAsiaTheme="minorEastAsia"/>
        </w:rPr>
        <w:t xml:space="preserve"> and </w:t>
      </w:r>
      <m:oMath>
        <m:sSubSup>
          <m:sSubSupPr>
            <m:ctrlPr>
              <w:rPr>
                <w:rFonts w:ascii="Cambria Math" w:hAnsi="Cambria Math"/>
                <w:i/>
              </w:rPr>
            </m:ctrlPr>
          </m:sSubSupPr>
          <m:e>
            <m:r>
              <w:rPr>
                <w:rFonts w:ascii="Cambria Math" w:hAnsi="Cambria Math"/>
              </w:rPr>
              <m:t>s</m:t>
            </m:r>
          </m:e>
          <m:sub>
            <m:r>
              <w:rPr>
                <w:rFonts w:ascii="Cambria Math" w:hAnsi="Cambria Math"/>
              </w:rPr>
              <m:t>control</m:t>
            </m:r>
          </m:sub>
          <m:sup>
            <m:r>
              <w:rPr>
                <w:rFonts w:ascii="Cambria Math" w:hAnsi="Cambria Math"/>
              </w:rPr>
              <m:t>2</m:t>
            </m:r>
          </m:sup>
        </m:sSubSup>
      </m:oMath>
      <w:r>
        <w:rPr>
          <w:rFonts w:eastAsiaTheme="minorEastAsia"/>
        </w:rPr>
        <w:t xml:space="preserve"> denote the sample variance of the covariate in the treated and untreated subjects, respectively</w:t>
      </w:r>
      <w:r w:rsidR="00A448CE">
        <w:rPr>
          <w:rFonts w:eastAsiaTheme="minorEastAsia"/>
        </w:rPr>
        <w:t xml:space="preserve"> [1</w:t>
      </w:r>
      <w:r w:rsidR="00BD3D43">
        <w:rPr>
          <w:rFonts w:eastAsiaTheme="minorEastAsia"/>
        </w:rPr>
        <w:t>2</w:t>
      </w:r>
      <w:r w:rsidR="00A448CE">
        <w:rPr>
          <w:rFonts w:eastAsiaTheme="minorEastAsia"/>
        </w:rPr>
        <w:t>]</w:t>
      </w:r>
      <w:r>
        <w:rPr>
          <w:rFonts w:eastAsiaTheme="minorEastAsia"/>
        </w:rPr>
        <w:t xml:space="preserve">. </w:t>
      </w:r>
      <w:r w:rsidR="00087E24">
        <w:rPr>
          <w:rFonts w:eastAsiaTheme="minorEastAsia"/>
        </w:rPr>
        <w:t>For the categorical variables, the standardized difference is given by</w:t>
      </w:r>
    </w:p>
    <w:p w14:paraId="3AD846A0" w14:textId="77777777" w:rsidR="007368AD" w:rsidRDefault="007368AD" w:rsidP="00F875E7">
      <w:pPr>
        <w:pStyle w:val="NoSpacing"/>
        <w:rPr>
          <w:rFonts w:eastAsiaTheme="minorEastAsia"/>
        </w:rPr>
      </w:pPr>
    </w:p>
    <w:p w14:paraId="161A31A2" w14:textId="77777777" w:rsidR="00087E24" w:rsidRPr="00087E24" w:rsidRDefault="00087E24" w:rsidP="00F875E7">
      <w:pPr>
        <w:pStyle w:val="NoSpacing"/>
        <w:rPr>
          <w:rFonts w:eastAsiaTheme="minorEastAsia"/>
        </w:rPr>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treat</m:t>
                  </m:r>
                  <m:r>
                    <w:rPr>
                      <w:rFonts w:ascii="Cambria Math" w:hAnsi="Cambria Math"/>
                    </w:rPr>
                    <m:t>ment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control</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treatment</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treatment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control</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control</m:t>
                          </m:r>
                        </m:sub>
                      </m:sSub>
                      <m:r>
                        <w:rPr>
                          <w:rFonts w:ascii="Cambria Math" w:hAnsi="Cambria Math"/>
                        </w:rPr>
                        <m:t>)</m:t>
                      </m:r>
                    </m:num>
                    <m:den>
                      <m:r>
                        <w:rPr>
                          <w:rFonts w:ascii="Cambria Math" w:hAnsi="Cambria Math"/>
                        </w:rPr>
                        <m:t>2</m:t>
                      </m:r>
                    </m:den>
                  </m:f>
                </m:e>
              </m:rad>
            </m:den>
          </m:f>
          <m:r>
            <w:rPr>
              <w:rFonts w:ascii="Cambria Math" w:hAnsi="Cambria Math"/>
            </w:rPr>
            <m:t>,</m:t>
          </m:r>
        </m:oMath>
      </m:oMathPara>
    </w:p>
    <w:p w14:paraId="05EECE99" w14:textId="77777777" w:rsidR="00087E24" w:rsidRDefault="00087E24" w:rsidP="00F875E7">
      <w:pPr>
        <w:pStyle w:val="NoSpacing"/>
        <w:rPr>
          <w:rFonts w:eastAsiaTheme="minorEastAsia"/>
        </w:rPr>
      </w:pPr>
    </w:p>
    <w:p w14:paraId="357886A5" w14:textId="77777777" w:rsidR="00087E24" w:rsidRDefault="00087E24" w:rsidP="00F875E7">
      <w:pPr>
        <w:pStyle w:val="NoSpacing"/>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treatment</m:t>
            </m:r>
          </m:sub>
        </m:sSub>
      </m:oMath>
      <w:r>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control</m:t>
            </m:r>
          </m:sub>
        </m:sSub>
      </m:oMath>
      <w:r>
        <w:rPr>
          <w:rFonts w:eastAsiaTheme="minorEastAsia"/>
        </w:rPr>
        <w:t xml:space="preserve"> denote the prevalence or mean of the categorical variable in treated and untreated subjects, respectively</w:t>
      </w:r>
      <w:r w:rsidR="00A448CE">
        <w:rPr>
          <w:rFonts w:eastAsiaTheme="minorEastAsia"/>
        </w:rPr>
        <w:t xml:space="preserve"> [10]</w:t>
      </w:r>
      <w:r>
        <w:rPr>
          <w:rFonts w:eastAsiaTheme="minorEastAsia"/>
        </w:rPr>
        <w:t>. A standardized difference of less than 0.1 will be taken to indicate a negligible difference in the mean or prevalence of a covariate between</w:t>
      </w:r>
      <w:r w:rsidR="00A60D18">
        <w:rPr>
          <w:rFonts w:eastAsiaTheme="minorEastAsia"/>
        </w:rPr>
        <w:t xml:space="preserve"> groups</w:t>
      </w:r>
      <w:r w:rsidR="00A448CE">
        <w:rPr>
          <w:rFonts w:eastAsiaTheme="minorEastAsia"/>
        </w:rPr>
        <w:t xml:space="preserve"> [1</w:t>
      </w:r>
      <w:r w:rsidR="00A072BC">
        <w:rPr>
          <w:rFonts w:eastAsiaTheme="minorEastAsia"/>
        </w:rPr>
        <w:t>0</w:t>
      </w:r>
      <w:r w:rsidR="00A448CE">
        <w:rPr>
          <w:rFonts w:eastAsiaTheme="minorEastAsia"/>
        </w:rPr>
        <w:t>]</w:t>
      </w:r>
      <w:r w:rsidR="00A60D18">
        <w:rPr>
          <w:rFonts w:eastAsiaTheme="minorEastAsia"/>
        </w:rPr>
        <w:t>. If the standardized difference is greater than 0.1, the propensity score model will be revised.</w:t>
      </w:r>
    </w:p>
    <w:p w14:paraId="6BD23138" w14:textId="77777777" w:rsidR="002D2381" w:rsidRDefault="002D2381" w:rsidP="00F875E7">
      <w:pPr>
        <w:pStyle w:val="NoSpacing"/>
        <w:rPr>
          <w:rFonts w:eastAsiaTheme="minorEastAsia"/>
        </w:rPr>
      </w:pPr>
    </w:p>
    <w:p w14:paraId="79B723E8" w14:textId="77777777" w:rsidR="002D2381" w:rsidRDefault="00A319C6" w:rsidP="00F875E7">
      <w:pPr>
        <w:pStyle w:val="NoSpacing"/>
        <w:rPr>
          <w:rFonts w:eastAsiaTheme="minorEastAsia"/>
        </w:rPr>
      </w:pPr>
      <w:r>
        <w:rPr>
          <w:rFonts w:eastAsiaTheme="minorEastAsia"/>
        </w:rPr>
        <w:t xml:space="preserve">Graphical methods (e.g. boxplots, quantile-quantile plots) will also be utilised to assess the balance in covariates between the treatment groups. </w:t>
      </w:r>
    </w:p>
    <w:p w14:paraId="01E97126" w14:textId="77777777" w:rsidR="002D2381" w:rsidRDefault="002D2381" w:rsidP="00F875E7">
      <w:pPr>
        <w:pStyle w:val="NoSpacing"/>
      </w:pPr>
    </w:p>
    <w:p w14:paraId="73A667A3" w14:textId="77777777" w:rsidR="00A319C6" w:rsidRDefault="00A319C6" w:rsidP="00F875E7">
      <w:pPr>
        <w:pStyle w:val="NoSpacing"/>
      </w:pPr>
      <w:r>
        <w:t xml:space="preserve">If important systematic differences are found, the original propensity score model will be adjusted by either: including additional covariates, adding interaction terms between existing covariates, or by modelling the relationship between continuous covariates and treatment </w:t>
      </w:r>
      <w:r w:rsidR="00162F50">
        <w:t>group</w:t>
      </w:r>
      <w:r>
        <w:t xml:space="preserve"> using non-linear terms. An iterative process will be performed (calculating propensity scores, matching, model checks) until systematic differences in covariates have been removed or reduced to an acceptable level.  </w:t>
      </w:r>
    </w:p>
    <w:p w14:paraId="51E2D832" w14:textId="77777777" w:rsidR="00A319C6" w:rsidRPr="002D2381" w:rsidRDefault="00A319C6" w:rsidP="008E4066">
      <w:pPr>
        <w:pStyle w:val="NoSpacing"/>
        <w:rPr>
          <w:highlight w:val="magenta"/>
        </w:rPr>
      </w:pPr>
    </w:p>
    <w:p w14:paraId="068CCA03" w14:textId="77777777" w:rsidR="003E38E5" w:rsidRDefault="00A319C6" w:rsidP="003E38E5">
      <w:pPr>
        <w:pStyle w:val="NoSpacing"/>
        <w:rPr>
          <w:i/>
        </w:rPr>
      </w:pPr>
      <w:r>
        <w:rPr>
          <w:i/>
        </w:rPr>
        <w:t>Stratification</w:t>
      </w:r>
    </w:p>
    <w:p w14:paraId="622E9261" w14:textId="77777777" w:rsidR="00A319C6" w:rsidRDefault="00A319C6" w:rsidP="003E38E5">
      <w:pPr>
        <w:pStyle w:val="NoSpacing"/>
      </w:pPr>
      <w:r>
        <w:t xml:space="preserve">The diagnostic checks used for the matching method will also be utilised for the stratification method; however, the checks are performed for each stratum in this case. </w:t>
      </w:r>
    </w:p>
    <w:p w14:paraId="2FB28368" w14:textId="77777777" w:rsidR="00A319C6" w:rsidRDefault="00A319C6" w:rsidP="003E38E5">
      <w:pPr>
        <w:pStyle w:val="NoSpacing"/>
      </w:pPr>
    </w:p>
    <w:p w14:paraId="6E680365" w14:textId="77777777" w:rsidR="00A319C6" w:rsidRPr="00A319C6" w:rsidRDefault="00A319C6" w:rsidP="003E38E5">
      <w:pPr>
        <w:pStyle w:val="NoSpacing"/>
      </w:pPr>
      <w:r>
        <w:t xml:space="preserve">Again, if important </w:t>
      </w:r>
      <w:r w:rsidR="00162F50">
        <w:t>systematic differences are found</w:t>
      </w:r>
      <w:r>
        <w:t>, the original propensity score model will be adjusted by either: including additional covariates, adding interaction terms between existing covariates, or by modelling the relationship between continuous covariates and treatment status using non-linear terms.</w:t>
      </w:r>
      <w:r w:rsidR="00EE2D1C">
        <w:t xml:space="preserve"> The number of strata may also be revised in order to balance covariates between treatment groups within each stratum.</w:t>
      </w:r>
      <w:r>
        <w:t xml:space="preserve"> An iterative process </w:t>
      </w:r>
      <w:r>
        <w:lastRenderedPageBreak/>
        <w:t>will be performed (calculating propensity scores, stratification, model checks) until systematic differences in covariates have been removed or reduced to an acceptable level.</w:t>
      </w:r>
    </w:p>
    <w:p w14:paraId="275738FF" w14:textId="77777777" w:rsidR="00A319C6" w:rsidRDefault="00A319C6" w:rsidP="003E38E5">
      <w:pPr>
        <w:pStyle w:val="NoSpacing"/>
      </w:pPr>
    </w:p>
    <w:p w14:paraId="5832597D" w14:textId="77777777" w:rsidR="003E38E5" w:rsidRDefault="00A319C6" w:rsidP="003E38E5">
      <w:pPr>
        <w:pStyle w:val="NoSpacing"/>
      </w:pPr>
      <w:r>
        <w:rPr>
          <w:i/>
        </w:rPr>
        <w:t>ANCOVA/covariate adjustment</w:t>
      </w:r>
      <w:r w:rsidR="003E38E5">
        <w:t xml:space="preserve"> </w:t>
      </w:r>
    </w:p>
    <w:p w14:paraId="1E9FFBDC" w14:textId="77777777" w:rsidR="008A4FCB" w:rsidRDefault="001A589C" w:rsidP="00F875E7">
      <w:pPr>
        <w:pStyle w:val="NoSpacing"/>
      </w:pPr>
      <w:r>
        <w:t>W</w:t>
      </w:r>
      <w:r w:rsidR="00D70697">
        <w:t>eighted conditional standardized differences</w:t>
      </w:r>
      <w:r>
        <w:t xml:space="preserve"> (an extension of standardized differences)</w:t>
      </w:r>
      <w:r w:rsidR="00D70697">
        <w:t xml:space="preserve"> </w:t>
      </w:r>
      <w:r>
        <w:t xml:space="preserve">will be calculated </w:t>
      </w:r>
      <w:r w:rsidR="00D70697">
        <w:t>to compare the difference in means of baseline covariates between treated and untreated subjects [1</w:t>
      </w:r>
      <w:r w:rsidR="00BD3D43">
        <w:t>6</w:t>
      </w:r>
      <w:r w:rsidR="00D70697">
        <w:t xml:space="preserve">]. </w:t>
      </w:r>
      <w:r>
        <w:t>Quantile regression models will be used to qualitatively compare the distribution of measured baseline covariates between treated and untreated subjects with the same propensity score [1</w:t>
      </w:r>
      <w:r w:rsidR="00BD3D43">
        <w:t>6</w:t>
      </w:r>
      <w:r>
        <w:t>].</w:t>
      </w:r>
    </w:p>
    <w:p w14:paraId="115C6897" w14:textId="77777777" w:rsidR="00E607D5" w:rsidRDefault="00B63FE0" w:rsidP="00E607D5">
      <w:pPr>
        <w:pStyle w:val="Heading2"/>
      </w:pPr>
      <w:bookmarkStart w:id="191" w:name="_Toc464462365"/>
      <w:r>
        <w:t>3</w:t>
      </w:r>
      <w:r w:rsidR="00E607D5">
        <w:t>.4 Safety outcomes</w:t>
      </w:r>
      <w:bookmarkEnd w:id="191"/>
    </w:p>
    <w:p w14:paraId="212530B7" w14:textId="49383AF3" w:rsidR="00B63FE0" w:rsidRDefault="00500DDF" w:rsidP="00E607D5">
      <w:pPr>
        <w:pStyle w:val="NoSpacing"/>
      </w:pPr>
      <w:commentRangeStart w:id="192"/>
      <w:r>
        <w:t>Adverse events (AEs) will be reported as number and percentage of patients overall and compared between treatment groups but no formal statistical analysis is planned.</w:t>
      </w:r>
      <w:r w:rsidR="00AB7AD9">
        <w:t xml:space="preserve"> </w:t>
      </w:r>
      <w:r w:rsidR="00B63FE0">
        <w:t>Treatment related adverse events and reasons for stopped treatment will be summarised descriptively for each treatment group. The maximum grade of toxicity (AEs) per patient and the overall rate of toxicities wil</w:t>
      </w:r>
      <w:r w:rsidR="00CA3D52">
        <w:t xml:space="preserve">l be summarised </w:t>
      </w:r>
      <w:r w:rsidR="00B63FE0">
        <w:t>according to standard Common Terminology Criteria for Adverse Events</w:t>
      </w:r>
      <w:r w:rsidR="00CA3D52">
        <w:t xml:space="preserve"> (</w:t>
      </w:r>
      <w:r w:rsidR="00B63FE0">
        <w:t xml:space="preserve">CTCAE). </w:t>
      </w:r>
      <w:commentRangeEnd w:id="192"/>
      <w:r w:rsidR="00464D13">
        <w:rPr>
          <w:rStyle w:val="CommentReference"/>
          <w:rFonts w:asciiTheme="minorHAnsi" w:hAnsiTheme="minorHAnsi"/>
        </w:rPr>
        <w:commentReference w:id="192"/>
      </w:r>
      <w:ins w:id="193" w:author="lynda wyld" w:date="2016-02-17T21:55:00Z">
        <w:r w:rsidR="0076508B">
          <w:t xml:space="preserve">  Analysis of risk factors for adverse events, such as age subgroup, comorbidity or frailty subgroup will also be performed.</w:t>
        </w:r>
      </w:ins>
      <w:ins w:id="194" w:author="lynda wyld" w:date="2016-08-01T12:21:00Z">
        <w:r w:rsidR="003C198B">
          <w:t xml:space="preserve">   </w:t>
        </w:r>
        <w:r w:rsidR="003C198B" w:rsidRPr="003C198B">
          <w:rPr>
            <w:highlight w:val="yellow"/>
            <w:rPrChange w:id="195" w:author="lynda wyld" w:date="2016-08-01T12:21:00Z">
              <w:rPr/>
            </w:rPrChange>
          </w:rPr>
          <w:t xml:space="preserve">? </w:t>
        </w:r>
        <w:proofErr w:type="gramStart"/>
        <w:r w:rsidR="003C198B" w:rsidRPr="003C198B">
          <w:rPr>
            <w:highlight w:val="yellow"/>
            <w:rPrChange w:id="196" w:author="lynda wyld" w:date="2016-08-01T12:21:00Z">
              <w:rPr/>
            </w:rPrChange>
          </w:rPr>
          <w:t>analysis</w:t>
        </w:r>
        <w:proofErr w:type="gramEnd"/>
        <w:r w:rsidR="003C198B" w:rsidRPr="003C198B">
          <w:rPr>
            <w:highlight w:val="yellow"/>
            <w:rPrChange w:id="197" w:author="lynda wyld" w:date="2016-08-01T12:21:00Z">
              <w:rPr/>
            </w:rPrChange>
          </w:rPr>
          <w:t xml:space="preserve"> by major or minor surgery as well as per Osama’s project and systemic or local complications</w:t>
        </w:r>
      </w:ins>
    </w:p>
    <w:p w14:paraId="2ACA9760" w14:textId="77777777" w:rsidR="00E607D5" w:rsidRDefault="00095B1D" w:rsidP="00E607D5">
      <w:pPr>
        <w:pStyle w:val="Heading2"/>
      </w:pPr>
      <w:bookmarkStart w:id="198" w:name="_Ref421534550"/>
      <w:bookmarkStart w:id="199" w:name="_Ref421534577"/>
      <w:bookmarkStart w:id="200" w:name="_Ref421534590"/>
      <w:bookmarkStart w:id="201" w:name="_Ref421534594"/>
      <w:bookmarkStart w:id="202" w:name="_Ref421534599"/>
      <w:bookmarkStart w:id="203" w:name="_Ref421534604"/>
      <w:bookmarkStart w:id="204" w:name="_Toc464462366"/>
      <w:r>
        <w:t>3</w:t>
      </w:r>
      <w:r w:rsidR="00E607D5">
        <w:t>.5 Missing and spurious data</w:t>
      </w:r>
      <w:bookmarkEnd w:id="198"/>
      <w:bookmarkEnd w:id="199"/>
      <w:bookmarkEnd w:id="200"/>
      <w:bookmarkEnd w:id="201"/>
      <w:bookmarkEnd w:id="202"/>
      <w:bookmarkEnd w:id="203"/>
      <w:bookmarkEnd w:id="204"/>
    </w:p>
    <w:p w14:paraId="391E0EE0" w14:textId="467CF782" w:rsidR="00242446" w:rsidRDefault="00330A36" w:rsidP="00242446">
      <w:pPr>
        <w:pStyle w:val="NoSpacing"/>
      </w:pPr>
      <w:r>
        <w:t xml:space="preserve">Any spurious data will be queried and checked for consistency with data management before data lock. </w:t>
      </w:r>
      <w:r w:rsidR="00242446">
        <w:t xml:space="preserve">We do not intend to impute any missing data for the cohort study other than that required for calculation of the propensity scores. If baseline covariates required for calculating the propensity scores are missing, we will impute values using </w:t>
      </w:r>
      <w:r w:rsidR="00925205">
        <w:t xml:space="preserve">multiple </w:t>
      </w:r>
      <w:r w:rsidR="00242446">
        <w:t xml:space="preserve">imputation. </w:t>
      </w:r>
    </w:p>
    <w:p w14:paraId="512D6869" w14:textId="77777777" w:rsidR="00330A36" w:rsidRDefault="00330A36" w:rsidP="00E607D5">
      <w:pPr>
        <w:pStyle w:val="NoSpacing"/>
      </w:pPr>
    </w:p>
    <w:p w14:paraId="560B7775" w14:textId="77777777" w:rsidR="00330A36" w:rsidRDefault="00330A36" w:rsidP="00E607D5">
      <w:pPr>
        <w:pStyle w:val="NoSpacing"/>
        <w:rPr>
          <w:u w:val="single"/>
        </w:rPr>
      </w:pPr>
      <w:r>
        <w:rPr>
          <w:u w:val="single"/>
        </w:rPr>
        <w:t>Missing items</w:t>
      </w:r>
    </w:p>
    <w:p w14:paraId="10F2B240" w14:textId="77777777" w:rsidR="000F3A97" w:rsidRDefault="00330A36" w:rsidP="00E607D5">
      <w:pPr>
        <w:pStyle w:val="NoSpacing"/>
      </w:pPr>
      <w:r>
        <w:t xml:space="preserve">Details for dealing with missing items in the three </w:t>
      </w:r>
      <w:proofErr w:type="spellStart"/>
      <w:r>
        <w:t>QoL</w:t>
      </w:r>
      <w:proofErr w:type="spellEnd"/>
      <w:r>
        <w:t xml:space="preserve"> questionn</w:t>
      </w:r>
      <w:r w:rsidRPr="00101886">
        <w:t>aires (</w:t>
      </w:r>
      <w:r w:rsidR="00A8451A">
        <w:t>EORTC-QLQ-</w:t>
      </w:r>
      <w:r w:rsidRPr="00101886">
        <w:t xml:space="preserve">C30, BR23 and ELD15) are documented in </w:t>
      </w:r>
      <w:r w:rsidRPr="00101886">
        <w:rPr>
          <w:i/>
        </w:rPr>
        <w:t>The EORTC QLQ-C30 Scoring Manual (3</w:t>
      </w:r>
      <w:r w:rsidRPr="00101886">
        <w:rPr>
          <w:i/>
          <w:vertAlign w:val="superscript"/>
        </w:rPr>
        <w:t>rd</w:t>
      </w:r>
      <w:r w:rsidRPr="00101886">
        <w:rPr>
          <w:i/>
        </w:rPr>
        <w:t xml:space="preserve"> Edition)</w:t>
      </w:r>
      <w:r w:rsidR="003E3A00">
        <w:t xml:space="preserve"> [</w:t>
      </w:r>
      <w:r w:rsidR="00BD3D43">
        <w:t>9</w:t>
      </w:r>
      <w:r w:rsidR="00AB7AD9" w:rsidRPr="00101886">
        <w:t>]</w:t>
      </w:r>
      <w:r>
        <w:t>. In summary</w:t>
      </w:r>
      <w:r w:rsidR="000F3A97">
        <w:t>, the following imputation method is used:</w:t>
      </w:r>
    </w:p>
    <w:p w14:paraId="49AD068F" w14:textId="77777777" w:rsidR="000F3A97" w:rsidRDefault="000F3A97" w:rsidP="00E607D5">
      <w:pPr>
        <w:pStyle w:val="NoSpacing"/>
      </w:pPr>
    </w:p>
    <w:p w14:paraId="0DE17677" w14:textId="77777777" w:rsidR="000F3A97" w:rsidRDefault="000F3A97" w:rsidP="000F3A97">
      <w:pPr>
        <w:pStyle w:val="NoSpacing"/>
        <w:numPr>
          <w:ilvl w:val="0"/>
          <w:numId w:val="23"/>
        </w:numPr>
      </w:pPr>
      <w:r>
        <w:t>Have at least half of the items from the scale been answered?</w:t>
      </w:r>
    </w:p>
    <w:p w14:paraId="1D8A76E5" w14:textId="77777777" w:rsidR="000F3A97" w:rsidRDefault="000F3A97" w:rsidP="000F3A97">
      <w:pPr>
        <w:pStyle w:val="NoSpacing"/>
        <w:numPr>
          <w:ilvl w:val="0"/>
          <w:numId w:val="23"/>
        </w:numPr>
      </w:pPr>
      <w:r>
        <w:t xml:space="preserve">If </w:t>
      </w:r>
      <w:proofErr w:type="gramStart"/>
      <w:r>
        <w:rPr>
          <w:i/>
        </w:rPr>
        <w:t>Yes</w:t>
      </w:r>
      <w:proofErr w:type="gramEnd"/>
      <w:r>
        <w:t>, use all the items that were completed and apply the standard equations for calculating the scale scores; ignore any items with missing values when making the calculations.</w:t>
      </w:r>
    </w:p>
    <w:p w14:paraId="63FFE37D" w14:textId="77777777" w:rsidR="000F3A97" w:rsidRDefault="000F3A97" w:rsidP="000F3A97">
      <w:pPr>
        <w:pStyle w:val="NoSpacing"/>
        <w:numPr>
          <w:ilvl w:val="0"/>
          <w:numId w:val="23"/>
        </w:numPr>
      </w:pPr>
      <w:r>
        <w:t xml:space="preserve">If </w:t>
      </w:r>
      <w:r>
        <w:rPr>
          <w:i/>
        </w:rPr>
        <w:t>No</w:t>
      </w:r>
      <w:r>
        <w:t>, set scale score to missing.</w:t>
      </w:r>
    </w:p>
    <w:p w14:paraId="6AC72A5E" w14:textId="77777777" w:rsidR="000F3A97" w:rsidRDefault="000F3A97" w:rsidP="000F3A97">
      <w:pPr>
        <w:pStyle w:val="NoSpacing"/>
        <w:numPr>
          <w:ilvl w:val="0"/>
          <w:numId w:val="23"/>
        </w:numPr>
      </w:pPr>
      <w:r>
        <w:t>For single item measures, set score to missing.</w:t>
      </w:r>
    </w:p>
    <w:p w14:paraId="7F798E5F" w14:textId="042860E2" w:rsidR="009C4509" w:rsidRDefault="009C4509" w:rsidP="009965B2">
      <w:pPr>
        <w:pStyle w:val="Heading2"/>
      </w:pPr>
      <w:bookmarkStart w:id="205" w:name="_Toc464462367"/>
      <w:r>
        <w:t>3.6 Health economic analyses</w:t>
      </w:r>
      <w:bookmarkEnd w:id="205"/>
    </w:p>
    <w:p w14:paraId="39120A78" w14:textId="77777777" w:rsidR="009C4509" w:rsidRDefault="009C4509">
      <w:pPr>
        <w:pStyle w:val="NoSpacing"/>
      </w:pPr>
    </w:p>
    <w:p w14:paraId="1C1975ED" w14:textId="4C08FBBC" w:rsidR="009C4509" w:rsidRDefault="009C4509">
      <w:pPr>
        <w:pStyle w:val="NoSpacing"/>
      </w:pPr>
      <w:r>
        <w:t>A health economic analysis is planned to compare the cost-effectiveness of the following treatment strategies;</w:t>
      </w:r>
    </w:p>
    <w:p w14:paraId="17CDC4F0" w14:textId="77777777" w:rsidR="009C4509" w:rsidRDefault="009C4509">
      <w:pPr>
        <w:pStyle w:val="NoSpacing"/>
      </w:pPr>
    </w:p>
    <w:p w14:paraId="0FAE3F41" w14:textId="2622FD85" w:rsidR="009C4509" w:rsidRDefault="009C4509" w:rsidP="00DC5BE5">
      <w:pPr>
        <w:pStyle w:val="NoSpacing"/>
        <w:numPr>
          <w:ilvl w:val="0"/>
          <w:numId w:val="39"/>
        </w:numPr>
      </w:pPr>
      <w:r>
        <w:t>For women with operable ER+ disease; surgery (with adjuvant endocrine therapy) versus primary endocrine therapy</w:t>
      </w:r>
    </w:p>
    <w:p w14:paraId="7F6022C6" w14:textId="5852923A" w:rsidR="009C4509" w:rsidRDefault="009C4509" w:rsidP="00DC5BE5">
      <w:pPr>
        <w:pStyle w:val="NoSpacing"/>
        <w:numPr>
          <w:ilvl w:val="0"/>
          <w:numId w:val="39"/>
        </w:numPr>
      </w:pPr>
      <w:r>
        <w:t>For women treated surgically with high risk of recurrence; surgery with adjuvant chemotherapy versus surgery without chemotherapy</w:t>
      </w:r>
    </w:p>
    <w:p w14:paraId="27649270" w14:textId="77777777" w:rsidR="009C4509" w:rsidRDefault="009C4509" w:rsidP="009C4509">
      <w:pPr>
        <w:pStyle w:val="NoSpacing"/>
      </w:pPr>
    </w:p>
    <w:p w14:paraId="72C0961B" w14:textId="406E19A4" w:rsidR="009C4509" w:rsidRDefault="009C4509" w:rsidP="009C4509">
      <w:pPr>
        <w:pStyle w:val="NoSpacing"/>
      </w:pPr>
      <w:r>
        <w:t xml:space="preserve">This work will be led by the team based in Health Economics and Decision Sciences within the School of Health and Related Research at the University of Sheffield. A conceptual framework for both treatment decision problems will be developed on the basis of evidence </w:t>
      </w:r>
      <w:r>
        <w:lastRenderedPageBreak/>
        <w:t>from the medical literature in consultation with medical experts and members of the Bridging the Age Gap research team. This model will adopt a lifetime horizon from the time of breast cancer diagnosis, and will incorporate factors influencing the treatment decision, health outcomes, patient preferences and costs.</w:t>
      </w:r>
    </w:p>
    <w:p w14:paraId="5ADA7800" w14:textId="77777777" w:rsidR="009C4509" w:rsidRDefault="009C4509" w:rsidP="009C4509">
      <w:pPr>
        <w:pStyle w:val="NoSpacing"/>
      </w:pPr>
    </w:p>
    <w:p w14:paraId="15AC5ECF" w14:textId="05C5A046" w:rsidR="00C30B8B" w:rsidRDefault="009C4509" w:rsidP="009C4509">
      <w:pPr>
        <w:pStyle w:val="NoSpacing"/>
      </w:pPr>
      <w:r>
        <w:t>The conceptual model will be used to implement a mathematical model to compare outcomes and costs for the two treatment decision problems. The primary analysis will be a cost-utility analysis (CUA)</w:t>
      </w:r>
      <w:r w:rsidR="00DE3FA4">
        <w:t>, which</w:t>
      </w:r>
      <w:r w:rsidR="00C30B8B">
        <w:t xml:space="preserve"> will estimate the health outcomes (measured in Quality of Life Years (QALYs</w:t>
      </w:r>
      <w:r w:rsidR="00DE3FA4">
        <w:t>))</w:t>
      </w:r>
      <w:r w:rsidR="00C30B8B">
        <w:t xml:space="preserve"> achieved and the health service costs incurred for patients receiving different treatment options. The model will be an individual level patient simulation, with outcomes dependent on the individual characteristics of the patient. Estimates of short term risk of disease relapse, adverse events and survival</w:t>
      </w:r>
      <w:r w:rsidR="00DE3FA4">
        <w:t xml:space="preserve">, as well as health utility </w:t>
      </w:r>
      <w:r w:rsidR="00C30B8B">
        <w:t>and resource use will be derived from the statistical analyses of the observational study described elsewhere in this document. Long term outcomes will be extrapolated by considering other evidence, which will include retrospective cancer registration data and evidence from the literature.</w:t>
      </w:r>
    </w:p>
    <w:p w14:paraId="62C05A3A" w14:textId="77777777" w:rsidR="00C30B8B" w:rsidRDefault="00C30B8B" w:rsidP="009C4509">
      <w:pPr>
        <w:pStyle w:val="NoSpacing"/>
      </w:pPr>
    </w:p>
    <w:p w14:paraId="0A3A8686" w14:textId="628BB6D3" w:rsidR="009C4509" w:rsidRPr="009C4509" w:rsidRDefault="00C30B8B" w:rsidP="009C4509">
      <w:pPr>
        <w:pStyle w:val="NoSpacing"/>
      </w:pPr>
      <w:r>
        <w:t>This</w:t>
      </w:r>
      <w:r w:rsidR="00DE3FA4">
        <w:t xml:space="preserve"> analysis</w:t>
      </w:r>
      <w:r>
        <w:t xml:space="preserve"> will be used to estimate the Incremental Cost Effectiveness Ratio (ICER) for surgery vs PET and for adjuvant vs no chemotherapy for different patient subgroups defined in terms of their age, underlying health status and disease characteristics. Cost-effectiveness will be assessed by comparing the estimated ICER</w:t>
      </w:r>
      <w:r w:rsidR="00DE3FA4">
        <w:t>s with the willingness-to-pay thresholds used by the National Institute for Health and Care Excellence (NICE)</w:t>
      </w:r>
      <w:r>
        <w:t xml:space="preserve">. Uncertainty in model outputs will be </w:t>
      </w:r>
      <w:r w:rsidR="00DE3FA4">
        <w:t>evaluated</w:t>
      </w:r>
      <w:r>
        <w:t xml:space="preserve"> using probabilistic sensitivity analysis</w:t>
      </w:r>
      <w:r w:rsidR="00DE3FA4">
        <w:t xml:space="preserve"> (PSA)</w:t>
      </w:r>
      <w:r>
        <w:t xml:space="preserve">, with uncertainty in model inputs incorporated using probability distributions which will be derived from the statistical analysis of </w:t>
      </w:r>
      <w:r w:rsidR="00DE3FA4">
        <w:t>the observational study and other evidence where appropriate.</w:t>
      </w:r>
    </w:p>
    <w:p w14:paraId="2E7AB32C" w14:textId="77777777" w:rsidR="00AB7AD9" w:rsidRPr="00AB7AD9" w:rsidDel="009C4509" w:rsidRDefault="00AB7AD9" w:rsidP="00E607D5">
      <w:pPr>
        <w:pStyle w:val="NoSpacing"/>
        <w:rPr>
          <w:del w:id="206" w:author="Paul Richards" w:date="2016-04-13T10:05:00Z"/>
          <w:i/>
        </w:rPr>
      </w:pPr>
    </w:p>
    <w:p w14:paraId="34386A70" w14:textId="14E0646E" w:rsidR="003D6B51" w:rsidRPr="00DC5BE5" w:rsidRDefault="003D6B51" w:rsidP="00DC5BE5">
      <w:pPr>
        <w:sectPr w:rsidR="003D6B51" w:rsidRPr="00DC5BE5" w:rsidSect="008E5E9F">
          <w:headerReference w:type="default" r:id="rId14"/>
          <w:footerReference w:type="default" r:id="rId15"/>
          <w:pgSz w:w="11906" w:h="16838"/>
          <w:pgMar w:top="1440" w:right="1440" w:bottom="1440" w:left="1440" w:header="709" w:footer="709" w:gutter="0"/>
          <w:cols w:space="708"/>
          <w:docGrid w:linePitch="360"/>
        </w:sectPr>
      </w:pPr>
    </w:p>
    <w:p w14:paraId="73582127" w14:textId="77777777" w:rsidR="00F47E45" w:rsidRDefault="00F47E45" w:rsidP="00F47E45">
      <w:pPr>
        <w:pStyle w:val="Heading1"/>
      </w:pPr>
      <w:bookmarkStart w:id="226" w:name="_Toc464462368"/>
      <w:r>
        <w:lastRenderedPageBreak/>
        <w:t>4 Appendix</w:t>
      </w:r>
      <w:bookmarkEnd w:id="226"/>
    </w:p>
    <w:p w14:paraId="16FCC68A" w14:textId="77777777" w:rsidR="0003041E" w:rsidRDefault="0003041E" w:rsidP="0003041E">
      <w:pPr>
        <w:pStyle w:val="NoSpacing"/>
      </w:pPr>
    </w:p>
    <w:p w14:paraId="7A5948DD" w14:textId="0A196ABF" w:rsidR="0003041E" w:rsidRPr="0003041E" w:rsidRDefault="00193F3D" w:rsidP="00DA45F9">
      <w:pPr>
        <w:pStyle w:val="Heading2"/>
      </w:pPr>
      <w:bookmarkStart w:id="227" w:name="_Toc464462369"/>
      <w:r>
        <w:t>4.1 Tables Output</w:t>
      </w:r>
      <w:bookmarkEnd w:id="227"/>
    </w:p>
    <w:p w14:paraId="4E4D30FC" w14:textId="77777777" w:rsidR="0003041E" w:rsidRPr="0003041E" w:rsidRDefault="0003041E" w:rsidP="0003041E">
      <w:pPr>
        <w:pStyle w:val="Caption"/>
        <w:keepNext/>
      </w:pPr>
      <w:bookmarkStart w:id="228" w:name="_Ref421695742"/>
      <w:r w:rsidRPr="0003041E">
        <w:t xml:space="preserve">Table </w:t>
      </w:r>
      <w:r w:rsidR="00886FF1">
        <w:fldChar w:fldCharType="begin"/>
      </w:r>
      <w:r w:rsidR="00886FF1">
        <w:instrText xml:space="preserve"> SEQ Table \* ARABIC </w:instrText>
      </w:r>
      <w:r w:rsidR="00886FF1">
        <w:fldChar w:fldCharType="separate"/>
      </w:r>
      <w:r w:rsidR="00F24727">
        <w:rPr>
          <w:noProof/>
        </w:rPr>
        <w:t>1</w:t>
      </w:r>
      <w:r w:rsidR="00886FF1">
        <w:rPr>
          <w:noProof/>
        </w:rPr>
        <w:fldChar w:fldCharType="end"/>
      </w:r>
      <w:bookmarkEnd w:id="228"/>
      <w:r w:rsidR="00FA2092">
        <w:t xml:space="preserve"> Demographic and baseline characteristics of patients at baseline.</w:t>
      </w:r>
    </w:p>
    <w:tbl>
      <w:tblPr>
        <w:tblStyle w:val="TableGrid"/>
        <w:tblW w:w="11880" w:type="dxa"/>
        <w:jc w:val="center"/>
        <w:tblLook w:val="04A0" w:firstRow="1" w:lastRow="0" w:firstColumn="1" w:lastColumn="0" w:noHBand="0" w:noVBand="1"/>
      </w:tblPr>
      <w:tblGrid>
        <w:gridCol w:w="3047"/>
        <w:gridCol w:w="1111"/>
        <w:gridCol w:w="1189"/>
        <w:gridCol w:w="1927"/>
        <w:gridCol w:w="2243"/>
        <w:gridCol w:w="2363"/>
      </w:tblGrid>
      <w:tr w:rsidR="0003041E" w14:paraId="542404FB" w14:textId="77777777" w:rsidTr="00BA1115">
        <w:trPr>
          <w:jc w:val="center"/>
        </w:trPr>
        <w:tc>
          <w:tcPr>
            <w:tcW w:w="3047" w:type="dxa"/>
          </w:tcPr>
          <w:p w14:paraId="025D0034" w14:textId="77777777" w:rsidR="0003041E" w:rsidRPr="0003041E" w:rsidRDefault="0003041E" w:rsidP="00BA1115">
            <w:pPr>
              <w:jc w:val="center"/>
              <w:rPr>
                <w:rFonts w:ascii="TUOS Blake" w:hAnsi="TUOS Blake"/>
                <w:b/>
              </w:rPr>
            </w:pPr>
            <w:r w:rsidRPr="0003041E">
              <w:rPr>
                <w:rFonts w:ascii="TUOS Blake" w:hAnsi="TUOS Blake"/>
                <w:b/>
              </w:rPr>
              <w:t>Variable</w:t>
            </w:r>
          </w:p>
        </w:tc>
        <w:tc>
          <w:tcPr>
            <w:tcW w:w="1111" w:type="dxa"/>
          </w:tcPr>
          <w:p w14:paraId="44DD7766" w14:textId="77777777" w:rsidR="0003041E" w:rsidRDefault="0003041E" w:rsidP="0003041E">
            <w:pPr>
              <w:jc w:val="center"/>
              <w:rPr>
                <w:rFonts w:ascii="TUOS Blake" w:hAnsi="TUOS Blake"/>
                <w:b/>
              </w:rPr>
            </w:pPr>
            <w:r w:rsidRPr="0003041E">
              <w:rPr>
                <w:rFonts w:ascii="TUOS Blake" w:hAnsi="TUOS Blake"/>
                <w:b/>
              </w:rPr>
              <w:t>PET</w:t>
            </w:r>
          </w:p>
          <w:p w14:paraId="7F3A59D9" w14:textId="77777777" w:rsidR="0007368A" w:rsidRPr="0003041E" w:rsidRDefault="0007368A" w:rsidP="0003041E">
            <w:pPr>
              <w:jc w:val="center"/>
              <w:rPr>
                <w:rFonts w:ascii="TUOS Blake" w:hAnsi="TUOS Blake"/>
                <w:b/>
              </w:rPr>
            </w:pPr>
            <w:r>
              <w:rPr>
                <w:rFonts w:ascii="TUOS Blake" w:hAnsi="TUOS Blake"/>
                <w:b/>
              </w:rPr>
              <w:t>(n=XX)</w:t>
            </w:r>
          </w:p>
        </w:tc>
        <w:tc>
          <w:tcPr>
            <w:tcW w:w="1189" w:type="dxa"/>
          </w:tcPr>
          <w:p w14:paraId="7C95C9D9" w14:textId="77777777" w:rsidR="0003041E" w:rsidRDefault="0003041E" w:rsidP="0003041E">
            <w:pPr>
              <w:jc w:val="center"/>
              <w:rPr>
                <w:rFonts w:ascii="TUOS Blake" w:hAnsi="TUOS Blake"/>
                <w:b/>
              </w:rPr>
            </w:pPr>
            <w:r w:rsidRPr="0003041E">
              <w:rPr>
                <w:rFonts w:ascii="TUOS Blake" w:hAnsi="TUOS Blake"/>
                <w:b/>
              </w:rPr>
              <w:t>Surgery</w:t>
            </w:r>
          </w:p>
          <w:p w14:paraId="196D78F4" w14:textId="77777777" w:rsidR="0007368A" w:rsidRPr="0003041E" w:rsidRDefault="0007368A" w:rsidP="0003041E">
            <w:pPr>
              <w:jc w:val="center"/>
              <w:rPr>
                <w:rFonts w:ascii="TUOS Blake" w:hAnsi="TUOS Blake"/>
                <w:b/>
              </w:rPr>
            </w:pPr>
            <w:r>
              <w:rPr>
                <w:rFonts w:ascii="TUOS Blake" w:hAnsi="TUOS Blake"/>
                <w:b/>
              </w:rPr>
              <w:t>(n=XX)</w:t>
            </w:r>
          </w:p>
        </w:tc>
        <w:tc>
          <w:tcPr>
            <w:tcW w:w="1927" w:type="dxa"/>
          </w:tcPr>
          <w:p w14:paraId="17C5EA81" w14:textId="77777777" w:rsidR="0003041E" w:rsidRDefault="0003041E" w:rsidP="0003041E">
            <w:pPr>
              <w:jc w:val="center"/>
              <w:rPr>
                <w:rFonts w:ascii="TUOS Blake" w:hAnsi="TUOS Blake"/>
                <w:b/>
              </w:rPr>
            </w:pPr>
            <w:r w:rsidRPr="0003041E">
              <w:rPr>
                <w:rFonts w:ascii="TUOS Blake" w:hAnsi="TUOS Blake"/>
                <w:b/>
              </w:rPr>
              <w:t>Chemotherapy</w:t>
            </w:r>
          </w:p>
          <w:p w14:paraId="1EC223BE" w14:textId="77777777" w:rsidR="0007368A" w:rsidRPr="0003041E" w:rsidRDefault="0007368A" w:rsidP="0003041E">
            <w:pPr>
              <w:jc w:val="center"/>
              <w:rPr>
                <w:rFonts w:ascii="TUOS Blake" w:hAnsi="TUOS Blake"/>
                <w:b/>
              </w:rPr>
            </w:pPr>
            <w:r>
              <w:rPr>
                <w:rFonts w:ascii="TUOS Blake" w:hAnsi="TUOS Blake"/>
                <w:b/>
              </w:rPr>
              <w:t>(n=XX)</w:t>
            </w:r>
          </w:p>
        </w:tc>
        <w:tc>
          <w:tcPr>
            <w:tcW w:w="2243" w:type="dxa"/>
          </w:tcPr>
          <w:p w14:paraId="18E1F170" w14:textId="77777777" w:rsidR="0003041E" w:rsidRDefault="0003041E" w:rsidP="0003041E">
            <w:pPr>
              <w:jc w:val="center"/>
              <w:rPr>
                <w:rFonts w:ascii="TUOS Blake" w:hAnsi="TUOS Blake"/>
                <w:b/>
              </w:rPr>
            </w:pPr>
            <w:r w:rsidRPr="0003041E">
              <w:rPr>
                <w:rFonts w:ascii="TUOS Blake" w:hAnsi="TUOS Blake"/>
                <w:b/>
              </w:rPr>
              <w:t>No chemotherapy</w:t>
            </w:r>
          </w:p>
          <w:p w14:paraId="2EF81F1E" w14:textId="77777777" w:rsidR="0007368A" w:rsidRPr="0003041E" w:rsidRDefault="0007368A" w:rsidP="0003041E">
            <w:pPr>
              <w:jc w:val="center"/>
              <w:rPr>
                <w:rFonts w:ascii="TUOS Blake" w:hAnsi="TUOS Blake"/>
                <w:b/>
              </w:rPr>
            </w:pPr>
            <w:r>
              <w:rPr>
                <w:rFonts w:ascii="TUOS Blake" w:hAnsi="TUOS Blake"/>
                <w:b/>
              </w:rPr>
              <w:t>(n=XX)</w:t>
            </w:r>
          </w:p>
        </w:tc>
        <w:tc>
          <w:tcPr>
            <w:tcW w:w="2363" w:type="dxa"/>
          </w:tcPr>
          <w:p w14:paraId="7FCE9C09" w14:textId="77777777" w:rsidR="0003041E" w:rsidRDefault="0003041E" w:rsidP="0003041E">
            <w:pPr>
              <w:jc w:val="center"/>
              <w:rPr>
                <w:rFonts w:ascii="TUOS Blake" w:hAnsi="TUOS Blake"/>
                <w:b/>
              </w:rPr>
            </w:pPr>
            <w:r w:rsidRPr="0003041E">
              <w:rPr>
                <w:rFonts w:ascii="TUOS Blake" w:hAnsi="TUOS Blake"/>
                <w:b/>
              </w:rPr>
              <w:t>All</w:t>
            </w:r>
          </w:p>
          <w:p w14:paraId="3444F2D1" w14:textId="77777777" w:rsidR="0007368A" w:rsidRPr="0003041E" w:rsidRDefault="0007368A" w:rsidP="0003041E">
            <w:pPr>
              <w:jc w:val="center"/>
              <w:rPr>
                <w:rFonts w:ascii="TUOS Blake" w:hAnsi="TUOS Blake"/>
                <w:b/>
              </w:rPr>
            </w:pPr>
            <w:r>
              <w:rPr>
                <w:rFonts w:ascii="TUOS Blake" w:hAnsi="TUOS Blake"/>
                <w:b/>
              </w:rPr>
              <w:t>(n=XX)</w:t>
            </w:r>
          </w:p>
        </w:tc>
      </w:tr>
      <w:tr w:rsidR="0003041E" w14:paraId="7BE623C8" w14:textId="77777777" w:rsidTr="00BA1115">
        <w:trPr>
          <w:jc w:val="center"/>
        </w:trPr>
        <w:tc>
          <w:tcPr>
            <w:tcW w:w="3047" w:type="dxa"/>
          </w:tcPr>
          <w:p w14:paraId="04DFEED9" w14:textId="77777777" w:rsidR="0003041E" w:rsidRPr="0003041E" w:rsidRDefault="0003041E" w:rsidP="00BA1115">
            <w:pPr>
              <w:jc w:val="center"/>
              <w:rPr>
                <w:rFonts w:ascii="TUOS Blake" w:hAnsi="TUOS Blake"/>
              </w:rPr>
            </w:pPr>
            <w:r>
              <w:rPr>
                <w:rFonts w:ascii="TUOS Blake" w:hAnsi="TUOS Blake"/>
              </w:rPr>
              <w:t>Age</w:t>
            </w:r>
          </w:p>
        </w:tc>
        <w:tc>
          <w:tcPr>
            <w:tcW w:w="1111" w:type="dxa"/>
          </w:tcPr>
          <w:p w14:paraId="1DDAB042" w14:textId="77777777" w:rsidR="0003041E" w:rsidRPr="0003041E" w:rsidRDefault="0003041E" w:rsidP="0003041E">
            <w:pPr>
              <w:jc w:val="center"/>
              <w:rPr>
                <w:rFonts w:ascii="TUOS Blake" w:hAnsi="TUOS Blake"/>
              </w:rPr>
            </w:pPr>
          </w:p>
        </w:tc>
        <w:tc>
          <w:tcPr>
            <w:tcW w:w="1189" w:type="dxa"/>
          </w:tcPr>
          <w:p w14:paraId="69A89B02" w14:textId="77777777" w:rsidR="0003041E" w:rsidRPr="0003041E" w:rsidRDefault="0003041E" w:rsidP="0003041E">
            <w:pPr>
              <w:jc w:val="center"/>
              <w:rPr>
                <w:rFonts w:ascii="TUOS Blake" w:hAnsi="TUOS Blake"/>
              </w:rPr>
            </w:pPr>
          </w:p>
        </w:tc>
        <w:tc>
          <w:tcPr>
            <w:tcW w:w="1927" w:type="dxa"/>
          </w:tcPr>
          <w:p w14:paraId="044F7D10" w14:textId="77777777" w:rsidR="0003041E" w:rsidRPr="0003041E" w:rsidRDefault="0003041E" w:rsidP="0003041E">
            <w:pPr>
              <w:jc w:val="center"/>
              <w:rPr>
                <w:rFonts w:ascii="TUOS Blake" w:hAnsi="TUOS Blake"/>
              </w:rPr>
            </w:pPr>
          </w:p>
        </w:tc>
        <w:tc>
          <w:tcPr>
            <w:tcW w:w="2243" w:type="dxa"/>
          </w:tcPr>
          <w:p w14:paraId="787D8069" w14:textId="77777777" w:rsidR="0003041E" w:rsidRPr="0003041E" w:rsidRDefault="0003041E" w:rsidP="0003041E">
            <w:pPr>
              <w:jc w:val="center"/>
              <w:rPr>
                <w:rFonts w:ascii="TUOS Blake" w:hAnsi="TUOS Blake"/>
              </w:rPr>
            </w:pPr>
          </w:p>
        </w:tc>
        <w:tc>
          <w:tcPr>
            <w:tcW w:w="2363" w:type="dxa"/>
          </w:tcPr>
          <w:p w14:paraId="01B445CB" w14:textId="77777777" w:rsidR="0003041E" w:rsidRPr="0003041E" w:rsidRDefault="0003041E" w:rsidP="0003041E">
            <w:pPr>
              <w:jc w:val="center"/>
              <w:rPr>
                <w:rFonts w:ascii="TUOS Blake" w:hAnsi="TUOS Blake"/>
              </w:rPr>
            </w:pPr>
          </w:p>
        </w:tc>
      </w:tr>
      <w:tr w:rsidR="0003041E" w14:paraId="4B50DEC1" w14:textId="77777777" w:rsidTr="00BA1115">
        <w:trPr>
          <w:jc w:val="center"/>
        </w:trPr>
        <w:tc>
          <w:tcPr>
            <w:tcW w:w="3047" w:type="dxa"/>
          </w:tcPr>
          <w:p w14:paraId="46F7A1D9" w14:textId="77777777" w:rsidR="0003041E" w:rsidRDefault="0003041E" w:rsidP="00BA1115">
            <w:pPr>
              <w:jc w:val="center"/>
              <w:rPr>
                <w:rFonts w:ascii="TUOS Blake" w:hAnsi="TUOS Blake"/>
              </w:rPr>
            </w:pPr>
            <w:r>
              <w:rPr>
                <w:rFonts w:ascii="TUOS Blake" w:hAnsi="TUOS Blake"/>
              </w:rPr>
              <w:t>Age group</w:t>
            </w:r>
          </w:p>
          <w:p w14:paraId="05D44CC5" w14:textId="3C91C502" w:rsidR="00464D13" w:rsidRDefault="00464D13" w:rsidP="00BA1115">
            <w:pPr>
              <w:jc w:val="center"/>
              <w:rPr>
                <w:rFonts w:ascii="TUOS Blake" w:hAnsi="TUOS Blake"/>
              </w:rPr>
            </w:pPr>
            <w:r>
              <w:rPr>
                <w:rFonts w:ascii="TUOS Blake" w:hAnsi="TUOS Blake"/>
              </w:rPr>
              <w:t>70-74</w:t>
            </w:r>
          </w:p>
          <w:p w14:paraId="2508EBDC" w14:textId="10A91387" w:rsidR="0003041E" w:rsidRDefault="0003041E" w:rsidP="00BA1115">
            <w:pPr>
              <w:jc w:val="center"/>
              <w:rPr>
                <w:rFonts w:ascii="TUOS Blake" w:hAnsi="TUOS Blake"/>
              </w:rPr>
            </w:pPr>
            <w:r>
              <w:rPr>
                <w:rFonts w:ascii="TUOS Blake" w:hAnsi="TUOS Blake"/>
              </w:rPr>
              <w:t>75-79</w:t>
            </w:r>
          </w:p>
          <w:p w14:paraId="624D0B38" w14:textId="415ECE07" w:rsidR="0003041E" w:rsidRDefault="0003041E" w:rsidP="00BA1115">
            <w:pPr>
              <w:jc w:val="center"/>
              <w:rPr>
                <w:rFonts w:ascii="TUOS Blake" w:hAnsi="TUOS Blake"/>
              </w:rPr>
            </w:pPr>
            <w:r>
              <w:rPr>
                <w:rFonts w:ascii="TUOS Blake" w:hAnsi="TUOS Blake"/>
              </w:rPr>
              <w:t>80-84</w:t>
            </w:r>
          </w:p>
          <w:p w14:paraId="40B45B4E" w14:textId="6D12ADEB" w:rsidR="0003041E" w:rsidRDefault="0003041E" w:rsidP="00BA1115">
            <w:pPr>
              <w:jc w:val="center"/>
              <w:rPr>
                <w:rFonts w:ascii="TUOS Blake" w:hAnsi="TUOS Blake"/>
              </w:rPr>
            </w:pPr>
            <w:r>
              <w:rPr>
                <w:rFonts w:ascii="TUOS Blake" w:hAnsi="TUOS Blake"/>
              </w:rPr>
              <w:t>85-89</w:t>
            </w:r>
          </w:p>
          <w:p w14:paraId="621F91C1" w14:textId="00A7063D" w:rsidR="0003041E" w:rsidRPr="0003041E" w:rsidRDefault="0003041E" w:rsidP="00BA1115">
            <w:pPr>
              <w:jc w:val="center"/>
              <w:rPr>
                <w:rFonts w:ascii="TUOS Blake" w:hAnsi="TUOS Blake"/>
              </w:rPr>
            </w:pPr>
            <w:r>
              <w:rPr>
                <w:rFonts w:ascii="TUOS Blake" w:hAnsi="TUOS Blake"/>
              </w:rPr>
              <w:t>90+</w:t>
            </w:r>
          </w:p>
        </w:tc>
        <w:tc>
          <w:tcPr>
            <w:tcW w:w="1111" w:type="dxa"/>
          </w:tcPr>
          <w:p w14:paraId="702791D2" w14:textId="77777777" w:rsidR="0003041E" w:rsidRPr="0003041E" w:rsidRDefault="0003041E" w:rsidP="0003041E">
            <w:pPr>
              <w:jc w:val="center"/>
              <w:rPr>
                <w:rFonts w:ascii="TUOS Blake" w:hAnsi="TUOS Blake"/>
              </w:rPr>
            </w:pPr>
          </w:p>
        </w:tc>
        <w:tc>
          <w:tcPr>
            <w:tcW w:w="1189" w:type="dxa"/>
          </w:tcPr>
          <w:p w14:paraId="39121708" w14:textId="77777777" w:rsidR="0003041E" w:rsidRPr="0003041E" w:rsidRDefault="0003041E" w:rsidP="0003041E">
            <w:pPr>
              <w:jc w:val="center"/>
              <w:rPr>
                <w:rFonts w:ascii="TUOS Blake" w:hAnsi="TUOS Blake"/>
              </w:rPr>
            </w:pPr>
          </w:p>
        </w:tc>
        <w:tc>
          <w:tcPr>
            <w:tcW w:w="1927" w:type="dxa"/>
          </w:tcPr>
          <w:p w14:paraId="060A5D8F" w14:textId="77777777" w:rsidR="0003041E" w:rsidRPr="0003041E" w:rsidRDefault="0003041E" w:rsidP="0003041E">
            <w:pPr>
              <w:jc w:val="center"/>
              <w:rPr>
                <w:rFonts w:ascii="TUOS Blake" w:hAnsi="TUOS Blake"/>
              </w:rPr>
            </w:pPr>
          </w:p>
        </w:tc>
        <w:tc>
          <w:tcPr>
            <w:tcW w:w="2243" w:type="dxa"/>
          </w:tcPr>
          <w:p w14:paraId="56B3EDA5" w14:textId="77777777" w:rsidR="0003041E" w:rsidRPr="0003041E" w:rsidRDefault="0003041E" w:rsidP="0003041E">
            <w:pPr>
              <w:jc w:val="center"/>
              <w:rPr>
                <w:rFonts w:ascii="TUOS Blake" w:hAnsi="TUOS Blake"/>
              </w:rPr>
            </w:pPr>
          </w:p>
        </w:tc>
        <w:tc>
          <w:tcPr>
            <w:tcW w:w="2363" w:type="dxa"/>
          </w:tcPr>
          <w:p w14:paraId="4FB0C3B5" w14:textId="77777777" w:rsidR="0003041E" w:rsidRPr="0003041E" w:rsidRDefault="0003041E" w:rsidP="0003041E">
            <w:pPr>
              <w:jc w:val="center"/>
              <w:rPr>
                <w:rFonts w:ascii="TUOS Blake" w:hAnsi="TUOS Blake"/>
              </w:rPr>
            </w:pPr>
          </w:p>
        </w:tc>
      </w:tr>
      <w:tr w:rsidR="0003041E" w14:paraId="3CB7B557" w14:textId="77777777" w:rsidTr="00BA1115">
        <w:trPr>
          <w:jc w:val="center"/>
        </w:trPr>
        <w:tc>
          <w:tcPr>
            <w:tcW w:w="3047" w:type="dxa"/>
          </w:tcPr>
          <w:p w14:paraId="787E7072" w14:textId="77777777" w:rsidR="0003041E" w:rsidRDefault="0003041E" w:rsidP="00BA1115">
            <w:pPr>
              <w:jc w:val="center"/>
              <w:rPr>
                <w:rFonts w:ascii="TUOS Blake" w:hAnsi="TUOS Blake"/>
              </w:rPr>
            </w:pPr>
            <w:r>
              <w:rPr>
                <w:rFonts w:ascii="TUOS Blake" w:hAnsi="TUOS Blake"/>
              </w:rPr>
              <w:t>Ethnicity</w:t>
            </w:r>
          </w:p>
          <w:p w14:paraId="25ACB98E" w14:textId="22A6FB00" w:rsidR="0003041E" w:rsidRDefault="0003041E" w:rsidP="00BA1115">
            <w:pPr>
              <w:jc w:val="center"/>
              <w:rPr>
                <w:rFonts w:ascii="TUOS Blake" w:hAnsi="TUOS Blake"/>
              </w:rPr>
            </w:pPr>
            <w:r>
              <w:rPr>
                <w:rFonts w:ascii="TUOS Blake" w:hAnsi="TUOS Blake"/>
              </w:rPr>
              <w:t>White</w:t>
            </w:r>
          </w:p>
          <w:p w14:paraId="6E57450A" w14:textId="7AF7E240" w:rsidR="0003041E" w:rsidRDefault="0003041E" w:rsidP="00BA1115">
            <w:pPr>
              <w:jc w:val="center"/>
              <w:rPr>
                <w:rFonts w:ascii="TUOS Blake" w:hAnsi="TUOS Blake"/>
              </w:rPr>
            </w:pPr>
            <w:r>
              <w:rPr>
                <w:rFonts w:ascii="TUOS Blake" w:hAnsi="TUOS Blake"/>
              </w:rPr>
              <w:t>Black</w:t>
            </w:r>
          </w:p>
          <w:p w14:paraId="25008346" w14:textId="12AF9FE2" w:rsidR="0003041E" w:rsidRDefault="0003041E" w:rsidP="00BA1115">
            <w:pPr>
              <w:jc w:val="center"/>
              <w:rPr>
                <w:rFonts w:ascii="TUOS Blake" w:hAnsi="TUOS Blake"/>
              </w:rPr>
            </w:pPr>
            <w:r>
              <w:rPr>
                <w:rFonts w:ascii="TUOS Blake" w:hAnsi="TUOS Blake"/>
              </w:rPr>
              <w:t>Mixed</w:t>
            </w:r>
          </w:p>
          <w:p w14:paraId="1FB8EAF9" w14:textId="76956F19" w:rsidR="0003041E" w:rsidRDefault="0003041E" w:rsidP="00BA1115">
            <w:pPr>
              <w:jc w:val="center"/>
              <w:rPr>
                <w:rFonts w:ascii="TUOS Blake" w:hAnsi="TUOS Blake"/>
              </w:rPr>
            </w:pPr>
            <w:r>
              <w:rPr>
                <w:rFonts w:ascii="TUOS Blake" w:hAnsi="TUOS Blake"/>
              </w:rPr>
              <w:t>Asian</w:t>
            </w:r>
          </w:p>
          <w:p w14:paraId="141B246E" w14:textId="5DD415A8" w:rsidR="0003041E" w:rsidRDefault="0003041E" w:rsidP="00BA1115">
            <w:pPr>
              <w:jc w:val="center"/>
              <w:rPr>
                <w:rFonts w:ascii="TUOS Blake" w:hAnsi="TUOS Blake"/>
              </w:rPr>
            </w:pPr>
            <w:r>
              <w:rPr>
                <w:rFonts w:ascii="TUOS Blake" w:hAnsi="TUOS Blake"/>
              </w:rPr>
              <w:t>Other</w:t>
            </w:r>
          </w:p>
        </w:tc>
        <w:tc>
          <w:tcPr>
            <w:tcW w:w="1111" w:type="dxa"/>
          </w:tcPr>
          <w:p w14:paraId="70515EDC" w14:textId="77777777" w:rsidR="0003041E" w:rsidRPr="0003041E" w:rsidRDefault="0003041E" w:rsidP="0003041E">
            <w:pPr>
              <w:jc w:val="center"/>
              <w:rPr>
                <w:rFonts w:ascii="TUOS Blake" w:hAnsi="TUOS Blake"/>
              </w:rPr>
            </w:pPr>
          </w:p>
        </w:tc>
        <w:tc>
          <w:tcPr>
            <w:tcW w:w="1189" w:type="dxa"/>
          </w:tcPr>
          <w:p w14:paraId="7CB10206" w14:textId="77777777" w:rsidR="0003041E" w:rsidRPr="0003041E" w:rsidRDefault="0003041E" w:rsidP="0003041E">
            <w:pPr>
              <w:jc w:val="center"/>
              <w:rPr>
                <w:rFonts w:ascii="TUOS Blake" w:hAnsi="TUOS Blake"/>
              </w:rPr>
            </w:pPr>
          </w:p>
        </w:tc>
        <w:tc>
          <w:tcPr>
            <w:tcW w:w="1927" w:type="dxa"/>
          </w:tcPr>
          <w:p w14:paraId="2DA793CC" w14:textId="77777777" w:rsidR="0003041E" w:rsidRPr="0003041E" w:rsidRDefault="0003041E" w:rsidP="0003041E">
            <w:pPr>
              <w:jc w:val="center"/>
              <w:rPr>
                <w:rFonts w:ascii="TUOS Blake" w:hAnsi="TUOS Blake"/>
              </w:rPr>
            </w:pPr>
          </w:p>
        </w:tc>
        <w:tc>
          <w:tcPr>
            <w:tcW w:w="2243" w:type="dxa"/>
          </w:tcPr>
          <w:p w14:paraId="10DDB714" w14:textId="77777777" w:rsidR="0003041E" w:rsidRPr="0003041E" w:rsidRDefault="0003041E" w:rsidP="0003041E">
            <w:pPr>
              <w:jc w:val="center"/>
              <w:rPr>
                <w:rFonts w:ascii="TUOS Blake" w:hAnsi="TUOS Blake"/>
              </w:rPr>
            </w:pPr>
          </w:p>
        </w:tc>
        <w:tc>
          <w:tcPr>
            <w:tcW w:w="2363" w:type="dxa"/>
          </w:tcPr>
          <w:p w14:paraId="24C5360F" w14:textId="77777777" w:rsidR="0003041E" w:rsidRPr="0003041E" w:rsidRDefault="0003041E" w:rsidP="0003041E">
            <w:pPr>
              <w:jc w:val="center"/>
              <w:rPr>
                <w:rFonts w:ascii="TUOS Blake" w:hAnsi="TUOS Blake"/>
              </w:rPr>
            </w:pPr>
          </w:p>
        </w:tc>
      </w:tr>
      <w:tr w:rsidR="0003041E" w14:paraId="4878DE63" w14:textId="77777777" w:rsidTr="00BA1115">
        <w:trPr>
          <w:jc w:val="center"/>
        </w:trPr>
        <w:tc>
          <w:tcPr>
            <w:tcW w:w="3047" w:type="dxa"/>
          </w:tcPr>
          <w:p w14:paraId="6EB4A6EA" w14:textId="77777777" w:rsidR="0003041E" w:rsidRDefault="0003041E" w:rsidP="00BA1115">
            <w:pPr>
              <w:jc w:val="center"/>
              <w:rPr>
                <w:rFonts w:ascii="TUOS Blake" w:hAnsi="TUOS Blake"/>
              </w:rPr>
            </w:pPr>
            <w:r>
              <w:rPr>
                <w:rFonts w:ascii="TUOS Blake" w:hAnsi="TUOS Blake"/>
              </w:rPr>
              <w:t>EORTC-QLQ-C30</w:t>
            </w:r>
          </w:p>
          <w:p w14:paraId="237456D2" w14:textId="2C4FA660" w:rsidR="00E5459B" w:rsidRDefault="00E5459B" w:rsidP="00BA1115">
            <w:pPr>
              <w:jc w:val="center"/>
            </w:pPr>
            <w:r>
              <w:t>Global health status/</w:t>
            </w:r>
            <w:proofErr w:type="spellStart"/>
            <w:r>
              <w:t>QoL</w:t>
            </w:r>
            <w:proofErr w:type="spellEnd"/>
          </w:p>
          <w:p w14:paraId="41337AD9" w14:textId="06AE6A46" w:rsidR="00E5459B" w:rsidRDefault="00E5459B" w:rsidP="00BA1115">
            <w:pPr>
              <w:jc w:val="center"/>
            </w:pPr>
            <w:r>
              <w:t>Physical functioning</w:t>
            </w:r>
          </w:p>
          <w:p w14:paraId="6EFCB863" w14:textId="6C2FB826" w:rsidR="00E5459B" w:rsidRDefault="00E5459B" w:rsidP="00BA1115">
            <w:pPr>
              <w:jc w:val="center"/>
            </w:pPr>
            <w:r>
              <w:t>Role functioning</w:t>
            </w:r>
          </w:p>
          <w:p w14:paraId="703A9AD5" w14:textId="7DB876E6" w:rsidR="00E5459B" w:rsidRDefault="00E5459B" w:rsidP="00BA1115">
            <w:pPr>
              <w:jc w:val="center"/>
            </w:pPr>
            <w:r>
              <w:t>Emotional functioning</w:t>
            </w:r>
          </w:p>
          <w:p w14:paraId="1352DABD" w14:textId="28B64161" w:rsidR="00E5459B" w:rsidRDefault="00E5459B" w:rsidP="00BA1115">
            <w:pPr>
              <w:jc w:val="center"/>
            </w:pPr>
            <w:r>
              <w:t>Cognitive functioning</w:t>
            </w:r>
          </w:p>
          <w:p w14:paraId="6C9E33CA" w14:textId="72F6E866" w:rsidR="00E5459B" w:rsidRDefault="00E5459B" w:rsidP="00BA1115">
            <w:pPr>
              <w:jc w:val="center"/>
            </w:pPr>
            <w:r>
              <w:t>Social functioning</w:t>
            </w:r>
          </w:p>
          <w:p w14:paraId="0C35AFE4" w14:textId="053E79CF" w:rsidR="00E5459B" w:rsidRDefault="00E5459B" w:rsidP="00BA1115">
            <w:pPr>
              <w:jc w:val="center"/>
            </w:pPr>
            <w:r>
              <w:t>Fatigue</w:t>
            </w:r>
          </w:p>
          <w:p w14:paraId="02A979B3" w14:textId="48D3AB21" w:rsidR="00E5459B" w:rsidRDefault="00E5459B" w:rsidP="00BA1115">
            <w:pPr>
              <w:jc w:val="center"/>
            </w:pPr>
            <w:r>
              <w:t>Nausea and vomiting</w:t>
            </w:r>
          </w:p>
          <w:p w14:paraId="3AAE8086" w14:textId="7B58DBEA" w:rsidR="00E5459B" w:rsidRDefault="00E5459B" w:rsidP="00BA1115">
            <w:pPr>
              <w:jc w:val="center"/>
            </w:pPr>
            <w:r>
              <w:t>Pain</w:t>
            </w:r>
          </w:p>
          <w:p w14:paraId="53856CDF" w14:textId="1AF9926D" w:rsidR="00E5459B" w:rsidRDefault="00E5459B" w:rsidP="00BA1115">
            <w:pPr>
              <w:jc w:val="center"/>
            </w:pPr>
            <w:r>
              <w:t>Dyspnoea</w:t>
            </w:r>
          </w:p>
          <w:p w14:paraId="40AE8FD6" w14:textId="73732128" w:rsidR="00E5459B" w:rsidRDefault="00E5459B" w:rsidP="00BA1115">
            <w:pPr>
              <w:jc w:val="center"/>
            </w:pPr>
            <w:r>
              <w:lastRenderedPageBreak/>
              <w:t>Insomnia</w:t>
            </w:r>
          </w:p>
          <w:p w14:paraId="03D0E302" w14:textId="22CBF943" w:rsidR="00E5459B" w:rsidRDefault="00E5459B" w:rsidP="00BA1115">
            <w:pPr>
              <w:jc w:val="center"/>
            </w:pPr>
            <w:r>
              <w:t>Appetite loss</w:t>
            </w:r>
          </w:p>
          <w:p w14:paraId="7FA1642B" w14:textId="0626513E" w:rsidR="00E5459B" w:rsidRDefault="00E5459B" w:rsidP="00BA1115">
            <w:pPr>
              <w:jc w:val="center"/>
            </w:pPr>
            <w:r>
              <w:t>Constipation</w:t>
            </w:r>
          </w:p>
          <w:p w14:paraId="6D8CB869" w14:textId="07075918" w:rsidR="00E5459B" w:rsidRDefault="00E5459B" w:rsidP="00BA1115">
            <w:pPr>
              <w:jc w:val="center"/>
            </w:pPr>
            <w:r>
              <w:t>Diarrhoea</w:t>
            </w:r>
          </w:p>
          <w:p w14:paraId="4A8B7879" w14:textId="3FF1AF95" w:rsidR="00E5459B" w:rsidRDefault="00E5459B" w:rsidP="00BA1115">
            <w:pPr>
              <w:jc w:val="center"/>
              <w:rPr>
                <w:rFonts w:ascii="TUOS Blake" w:hAnsi="TUOS Blake"/>
              </w:rPr>
            </w:pPr>
            <w:r>
              <w:t>Financial difficulties</w:t>
            </w:r>
          </w:p>
        </w:tc>
        <w:tc>
          <w:tcPr>
            <w:tcW w:w="1111" w:type="dxa"/>
          </w:tcPr>
          <w:p w14:paraId="63999C30" w14:textId="77777777" w:rsidR="0003041E" w:rsidRPr="0003041E" w:rsidRDefault="0003041E" w:rsidP="0003041E">
            <w:pPr>
              <w:jc w:val="center"/>
              <w:rPr>
                <w:rFonts w:ascii="TUOS Blake" w:hAnsi="TUOS Blake"/>
              </w:rPr>
            </w:pPr>
          </w:p>
        </w:tc>
        <w:tc>
          <w:tcPr>
            <w:tcW w:w="1189" w:type="dxa"/>
          </w:tcPr>
          <w:p w14:paraId="1709BC4D" w14:textId="77777777" w:rsidR="0003041E" w:rsidRPr="0003041E" w:rsidRDefault="0003041E" w:rsidP="0003041E">
            <w:pPr>
              <w:jc w:val="center"/>
              <w:rPr>
                <w:rFonts w:ascii="TUOS Blake" w:hAnsi="TUOS Blake"/>
              </w:rPr>
            </w:pPr>
          </w:p>
        </w:tc>
        <w:tc>
          <w:tcPr>
            <w:tcW w:w="1927" w:type="dxa"/>
          </w:tcPr>
          <w:p w14:paraId="6B8987CC" w14:textId="77777777" w:rsidR="0003041E" w:rsidRPr="0003041E" w:rsidRDefault="0003041E" w:rsidP="0003041E">
            <w:pPr>
              <w:jc w:val="center"/>
              <w:rPr>
                <w:rFonts w:ascii="TUOS Blake" w:hAnsi="TUOS Blake"/>
              </w:rPr>
            </w:pPr>
          </w:p>
        </w:tc>
        <w:tc>
          <w:tcPr>
            <w:tcW w:w="2243" w:type="dxa"/>
          </w:tcPr>
          <w:p w14:paraId="162B954C" w14:textId="77777777" w:rsidR="0003041E" w:rsidRPr="0003041E" w:rsidRDefault="0003041E" w:rsidP="0003041E">
            <w:pPr>
              <w:jc w:val="center"/>
              <w:rPr>
                <w:rFonts w:ascii="TUOS Blake" w:hAnsi="TUOS Blake"/>
              </w:rPr>
            </w:pPr>
          </w:p>
        </w:tc>
        <w:tc>
          <w:tcPr>
            <w:tcW w:w="2363" w:type="dxa"/>
          </w:tcPr>
          <w:p w14:paraId="210B4593" w14:textId="77777777" w:rsidR="0003041E" w:rsidRPr="0003041E" w:rsidRDefault="0003041E" w:rsidP="0003041E">
            <w:pPr>
              <w:jc w:val="center"/>
              <w:rPr>
                <w:rFonts w:ascii="TUOS Blake" w:hAnsi="TUOS Blake"/>
              </w:rPr>
            </w:pPr>
          </w:p>
        </w:tc>
      </w:tr>
      <w:tr w:rsidR="0003041E" w14:paraId="3D013B1A" w14:textId="77777777" w:rsidTr="00BA1115">
        <w:trPr>
          <w:jc w:val="center"/>
        </w:trPr>
        <w:tc>
          <w:tcPr>
            <w:tcW w:w="3047" w:type="dxa"/>
          </w:tcPr>
          <w:p w14:paraId="5FF84877" w14:textId="77777777" w:rsidR="0003041E" w:rsidRDefault="0003041E" w:rsidP="00BA1115">
            <w:pPr>
              <w:jc w:val="center"/>
              <w:rPr>
                <w:rFonts w:ascii="TUOS Blake" w:hAnsi="TUOS Blake"/>
              </w:rPr>
            </w:pPr>
            <w:r>
              <w:rPr>
                <w:rFonts w:ascii="TUOS Blake" w:hAnsi="TUOS Blake"/>
              </w:rPr>
              <w:lastRenderedPageBreak/>
              <w:t>EORTC-QLQ-BR23</w:t>
            </w:r>
          </w:p>
          <w:p w14:paraId="5300E887" w14:textId="35E9B402" w:rsidR="00E5459B" w:rsidRDefault="00E5459B" w:rsidP="00BA1115">
            <w:pPr>
              <w:jc w:val="center"/>
            </w:pPr>
            <w:r>
              <w:t>Body image</w:t>
            </w:r>
          </w:p>
          <w:p w14:paraId="64E56113" w14:textId="61AB7223" w:rsidR="00E5459B" w:rsidRDefault="00E5459B" w:rsidP="00BA1115">
            <w:pPr>
              <w:jc w:val="center"/>
            </w:pPr>
            <w:r>
              <w:t>Sexual functioning</w:t>
            </w:r>
          </w:p>
          <w:p w14:paraId="4ECA1488" w14:textId="09469883" w:rsidR="00E5459B" w:rsidRDefault="00E5459B" w:rsidP="00BA1115">
            <w:pPr>
              <w:jc w:val="center"/>
            </w:pPr>
            <w:r>
              <w:t>Sexual enjoyment</w:t>
            </w:r>
          </w:p>
          <w:p w14:paraId="39827E32" w14:textId="74558D5D" w:rsidR="00E5459B" w:rsidRDefault="00E5459B" w:rsidP="00BA1115">
            <w:pPr>
              <w:jc w:val="center"/>
            </w:pPr>
            <w:r>
              <w:t>Future perspective</w:t>
            </w:r>
          </w:p>
          <w:p w14:paraId="5E30275E" w14:textId="111D1655" w:rsidR="00E5459B" w:rsidRDefault="00E5459B" w:rsidP="00BA1115">
            <w:pPr>
              <w:jc w:val="center"/>
            </w:pPr>
            <w:r>
              <w:t>Systemic therapy side effects</w:t>
            </w:r>
          </w:p>
          <w:p w14:paraId="78632DDE" w14:textId="23EE83C9" w:rsidR="00E5459B" w:rsidRDefault="00E5459B" w:rsidP="00BA1115">
            <w:pPr>
              <w:jc w:val="center"/>
            </w:pPr>
            <w:r>
              <w:t>Breast symptoms</w:t>
            </w:r>
          </w:p>
          <w:p w14:paraId="0FE38CFF" w14:textId="104285BF" w:rsidR="00E5459B" w:rsidRDefault="00E5459B" w:rsidP="00BA1115">
            <w:pPr>
              <w:jc w:val="center"/>
            </w:pPr>
            <w:r>
              <w:t>Arm symptoms</w:t>
            </w:r>
          </w:p>
          <w:p w14:paraId="27A4C31E" w14:textId="6311AE0D" w:rsidR="00E5459B" w:rsidRDefault="00E5459B" w:rsidP="00BA1115">
            <w:pPr>
              <w:jc w:val="center"/>
              <w:rPr>
                <w:rFonts w:ascii="TUOS Blake" w:hAnsi="TUOS Blake"/>
              </w:rPr>
            </w:pPr>
            <w:r>
              <w:t>Upset by hair loss</w:t>
            </w:r>
          </w:p>
        </w:tc>
        <w:tc>
          <w:tcPr>
            <w:tcW w:w="1111" w:type="dxa"/>
          </w:tcPr>
          <w:p w14:paraId="76DE1D61" w14:textId="77777777" w:rsidR="0003041E" w:rsidRPr="0003041E" w:rsidRDefault="0003041E" w:rsidP="0003041E">
            <w:pPr>
              <w:jc w:val="center"/>
              <w:rPr>
                <w:rFonts w:ascii="TUOS Blake" w:hAnsi="TUOS Blake"/>
              </w:rPr>
            </w:pPr>
          </w:p>
        </w:tc>
        <w:tc>
          <w:tcPr>
            <w:tcW w:w="1189" w:type="dxa"/>
          </w:tcPr>
          <w:p w14:paraId="4219F704" w14:textId="77777777" w:rsidR="0003041E" w:rsidRPr="0003041E" w:rsidRDefault="0003041E" w:rsidP="0003041E">
            <w:pPr>
              <w:jc w:val="center"/>
              <w:rPr>
                <w:rFonts w:ascii="TUOS Blake" w:hAnsi="TUOS Blake"/>
              </w:rPr>
            </w:pPr>
          </w:p>
        </w:tc>
        <w:tc>
          <w:tcPr>
            <w:tcW w:w="1927" w:type="dxa"/>
          </w:tcPr>
          <w:p w14:paraId="79263A21" w14:textId="77777777" w:rsidR="0003041E" w:rsidRPr="0003041E" w:rsidRDefault="0003041E" w:rsidP="0003041E">
            <w:pPr>
              <w:jc w:val="center"/>
              <w:rPr>
                <w:rFonts w:ascii="TUOS Blake" w:hAnsi="TUOS Blake"/>
              </w:rPr>
            </w:pPr>
          </w:p>
        </w:tc>
        <w:tc>
          <w:tcPr>
            <w:tcW w:w="2243" w:type="dxa"/>
          </w:tcPr>
          <w:p w14:paraId="4A90F07C" w14:textId="77777777" w:rsidR="0003041E" w:rsidRPr="0003041E" w:rsidRDefault="0003041E" w:rsidP="0003041E">
            <w:pPr>
              <w:jc w:val="center"/>
              <w:rPr>
                <w:rFonts w:ascii="TUOS Blake" w:hAnsi="TUOS Blake"/>
              </w:rPr>
            </w:pPr>
          </w:p>
        </w:tc>
        <w:tc>
          <w:tcPr>
            <w:tcW w:w="2363" w:type="dxa"/>
          </w:tcPr>
          <w:p w14:paraId="35669F7C" w14:textId="77777777" w:rsidR="0003041E" w:rsidRPr="0003041E" w:rsidRDefault="0003041E" w:rsidP="0003041E">
            <w:pPr>
              <w:jc w:val="center"/>
              <w:rPr>
                <w:rFonts w:ascii="TUOS Blake" w:hAnsi="TUOS Blake"/>
              </w:rPr>
            </w:pPr>
          </w:p>
        </w:tc>
      </w:tr>
      <w:tr w:rsidR="0003041E" w14:paraId="0F18F848" w14:textId="77777777" w:rsidTr="00BA1115">
        <w:trPr>
          <w:jc w:val="center"/>
        </w:trPr>
        <w:tc>
          <w:tcPr>
            <w:tcW w:w="3047" w:type="dxa"/>
          </w:tcPr>
          <w:p w14:paraId="7345333A" w14:textId="77777777" w:rsidR="0003041E" w:rsidRDefault="00E5459B" w:rsidP="00BA1115">
            <w:pPr>
              <w:jc w:val="center"/>
              <w:rPr>
                <w:rFonts w:ascii="TUOS Blake" w:hAnsi="TUOS Blake"/>
              </w:rPr>
            </w:pPr>
            <w:r>
              <w:rPr>
                <w:rFonts w:ascii="TUOS Blake" w:hAnsi="TUOS Blake"/>
              </w:rPr>
              <w:t>EORTC-QLQ-ELD14 *</w:t>
            </w:r>
          </w:p>
          <w:p w14:paraId="40CB2FA8" w14:textId="384F155F" w:rsidR="00E5459B" w:rsidRDefault="00E5459B" w:rsidP="00BA1115">
            <w:pPr>
              <w:jc w:val="center"/>
            </w:pPr>
            <w:r>
              <w:t>Mobility</w:t>
            </w:r>
          </w:p>
          <w:p w14:paraId="4DF015F9" w14:textId="4CF39F86" w:rsidR="00E5459B" w:rsidRDefault="00E5459B" w:rsidP="00BA1115">
            <w:pPr>
              <w:jc w:val="center"/>
            </w:pPr>
            <w:r>
              <w:t>Joint stiffness</w:t>
            </w:r>
          </w:p>
          <w:p w14:paraId="0E87D869" w14:textId="393BB27E" w:rsidR="00E5459B" w:rsidRDefault="00E5459B" w:rsidP="00BA1115">
            <w:pPr>
              <w:jc w:val="center"/>
            </w:pPr>
            <w:r>
              <w:t>Family support</w:t>
            </w:r>
          </w:p>
          <w:p w14:paraId="0C85FDA7" w14:textId="423B6B4F" w:rsidR="00E5459B" w:rsidRDefault="00E5459B" w:rsidP="00BA1115">
            <w:pPr>
              <w:jc w:val="center"/>
            </w:pPr>
            <w:r>
              <w:t>Worries about others</w:t>
            </w:r>
          </w:p>
          <w:p w14:paraId="0B60AA6A" w14:textId="7C907FE0" w:rsidR="00E5459B" w:rsidRDefault="00E5459B" w:rsidP="00BA1115">
            <w:pPr>
              <w:jc w:val="center"/>
            </w:pPr>
            <w:r>
              <w:t>Maintaining purpose</w:t>
            </w:r>
          </w:p>
          <w:p w14:paraId="16766792" w14:textId="4E86ADD5" w:rsidR="00E5459B" w:rsidRDefault="00E5459B" w:rsidP="00BA1115">
            <w:pPr>
              <w:jc w:val="center"/>
              <w:rPr>
                <w:rFonts w:ascii="TUOS Blake" w:hAnsi="TUOS Blake"/>
              </w:rPr>
            </w:pPr>
            <w:r>
              <w:t>Burden of illness</w:t>
            </w:r>
          </w:p>
        </w:tc>
        <w:tc>
          <w:tcPr>
            <w:tcW w:w="1111" w:type="dxa"/>
          </w:tcPr>
          <w:p w14:paraId="57701551" w14:textId="77777777" w:rsidR="0003041E" w:rsidRPr="0003041E" w:rsidRDefault="0003041E" w:rsidP="0003041E">
            <w:pPr>
              <w:jc w:val="center"/>
              <w:rPr>
                <w:rFonts w:ascii="TUOS Blake" w:hAnsi="TUOS Blake"/>
              </w:rPr>
            </w:pPr>
          </w:p>
        </w:tc>
        <w:tc>
          <w:tcPr>
            <w:tcW w:w="1189" w:type="dxa"/>
          </w:tcPr>
          <w:p w14:paraId="01EEB6FF" w14:textId="77777777" w:rsidR="0003041E" w:rsidRPr="0003041E" w:rsidRDefault="0003041E" w:rsidP="0003041E">
            <w:pPr>
              <w:jc w:val="center"/>
              <w:rPr>
                <w:rFonts w:ascii="TUOS Blake" w:hAnsi="TUOS Blake"/>
              </w:rPr>
            </w:pPr>
          </w:p>
        </w:tc>
        <w:tc>
          <w:tcPr>
            <w:tcW w:w="1927" w:type="dxa"/>
          </w:tcPr>
          <w:p w14:paraId="3DEEFDB3" w14:textId="77777777" w:rsidR="0003041E" w:rsidRPr="0003041E" w:rsidRDefault="0003041E" w:rsidP="0003041E">
            <w:pPr>
              <w:jc w:val="center"/>
              <w:rPr>
                <w:rFonts w:ascii="TUOS Blake" w:hAnsi="TUOS Blake"/>
              </w:rPr>
            </w:pPr>
          </w:p>
        </w:tc>
        <w:tc>
          <w:tcPr>
            <w:tcW w:w="2243" w:type="dxa"/>
          </w:tcPr>
          <w:p w14:paraId="14878430" w14:textId="77777777" w:rsidR="0003041E" w:rsidRPr="0003041E" w:rsidRDefault="0003041E" w:rsidP="0003041E">
            <w:pPr>
              <w:jc w:val="center"/>
              <w:rPr>
                <w:rFonts w:ascii="TUOS Blake" w:hAnsi="TUOS Blake"/>
              </w:rPr>
            </w:pPr>
          </w:p>
        </w:tc>
        <w:tc>
          <w:tcPr>
            <w:tcW w:w="2363" w:type="dxa"/>
          </w:tcPr>
          <w:p w14:paraId="2DE6ECD8" w14:textId="77777777" w:rsidR="0003041E" w:rsidRPr="0003041E" w:rsidRDefault="0003041E" w:rsidP="0003041E">
            <w:pPr>
              <w:jc w:val="center"/>
              <w:rPr>
                <w:rFonts w:ascii="TUOS Blake" w:hAnsi="TUOS Blake"/>
              </w:rPr>
            </w:pPr>
          </w:p>
        </w:tc>
      </w:tr>
      <w:tr w:rsidR="0003041E" w14:paraId="232245AF" w14:textId="77777777" w:rsidTr="00BA1115">
        <w:trPr>
          <w:jc w:val="center"/>
        </w:trPr>
        <w:tc>
          <w:tcPr>
            <w:tcW w:w="3047" w:type="dxa"/>
          </w:tcPr>
          <w:p w14:paraId="4BF9A584" w14:textId="77777777" w:rsidR="0003041E" w:rsidRDefault="0003041E" w:rsidP="00BA1115">
            <w:pPr>
              <w:jc w:val="center"/>
              <w:rPr>
                <w:rFonts w:ascii="TUOS Blake" w:hAnsi="TUOS Blake"/>
              </w:rPr>
            </w:pPr>
            <w:r>
              <w:rPr>
                <w:rFonts w:ascii="TUOS Blake" w:hAnsi="TUOS Blake"/>
              </w:rPr>
              <w:t>EQ-5D</w:t>
            </w:r>
          </w:p>
        </w:tc>
        <w:tc>
          <w:tcPr>
            <w:tcW w:w="1111" w:type="dxa"/>
          </w:tcPr>
          <w:p w14:paraId="434F9E1B" w14:textId="77777777" w:rsidR="0003041E" w:rsidRPr="0003041E" w:rsidRDefault="0003041E" w:rsidP="0003041E">
            <w:pPr>
              <w:jc w:val="center"/>
              <w:rPr>
                <w:rFonts w:ascii="TUOS Blake" w:hAnsi="TUOS Blake"/>
              </w:rPr>
            </w:pPr>
          </w:p>
        </w:tc>
        <w:tc>
          <w:tcPr>
            <w:tcW w:w="1189" w:type="dxa"/>
          </w:tcPr>
          <w:p w14:paraId="607153E3" w14:textId="77777777" w:rsidR="0003041E" w:rsidRPr="0003041E" w:rsidRDefault="0003041E" w:rsidP="0003041E">
            <w:pPr>
              <w:jc w:val="center"/>
              <w:rPr>
                <w:rFonts w:ascii="TUOS Blake" w:hAnsi="TUOS Blake"/>
              </w:rPr>
            </w:pPr>
          </w:p>
        </w:tc>
        <w:tc>
          <w:tcPr>
            <w:tcW w:w="1927" w:type="dxa"/>
          </w:tcPr>
          <w:p w14:paraId="76AC22BF" w14:textId="77777777" w:rsidR="0003041E" w:rsidRPr="0003041E" w:rsidRDefault="0003041E" w:rsidP="0003041E">
            <w:pPr>
              <w:jc w:val="center"/>
              <w:rPr>
                <w:rFonts w:ascii="TUOS Blake" w:hAnsi="TUOS Blake"/>
              </w:rPr>
            </w:pPr>
          </w:p>
        </w:tc>
        <w:tc>
          <w:tcPr>
            <w:tcW w:w="2243" w:type="dxa"/>
          </w:tcPr>
          <w:p w14:paraId="44BE002F" w14:textId="77777777" w:rsidR="0003041E" w:rsidRPr="0003041E" w:rsidRDefault="0003041E" w:rsidP="0003041E">
            <w:pPr>
              <w:jc w:val="center"/>
              <w:rPr>
                <w:rFonts w:ascii="TUOS Blake" w:hAnsi="TUOS Blake"/>
              </w:rPr>
            </w:pPr>
          </w:p>
        </w:tc>
        <w:tc>
          <w:tcPr>
            <w:tcW w:w="2363" w:type="dxa"/>
          </w:tcPr>
          <w:p w14:paraId="4819DC39" w14:textId="77777777" w:rsidR="0003041E" w:rsidRPr="0003041E" w:rsidRDefault="0003041E" w:rsidP="0003041E">
            <w:pPr>
              <w:jc w:val="center"/>
              <w:rPr>
                <w:rFonts w:ascii="TUOS Blake" w:hAnsi="TUOS Blake"/>
              </w:rPr>
            </w:pPr>
          </w:p>
        </w:tc>
      </w:tr>
      <w:tr w:rsidR="0003041E" w14:paraId="00BB0B0B" w14:textId="77777777" w:rsidTr="00BA1115">
        <w:trPr>
          <w:jc w:val="center"/>
        </w:trPr>
        <w:tc>
          <w:tcPr>
            <w:tcW w:w="3047" w:type="dxa"/>
          </w:tcPr>
          <w:p w14:paraId="74D80F48" w14:textId="77777777" w:rsidR="0003041E" w:rsidRDefault="0003041E" w:rsidP="00BA1115">
            <w:pPr>
              <w:jc w:val="center"/>
              <w:rPr>
                <w:rFonts w:ascii="TUOS Blake" w:hAnsi="TUOS Blake"/>
              </w:rPr>
            </w:pPr>
            <w:r>
              <w:rPr>
                <w:rFonts w:ascii="TUOS Blake" w:hAnsi="TUOS Blake"/>
              </w:rPr>
              <w:t>ADL</w:t>
            </w:r>
          </w:p>
        </w:tc>
        <w:tc>
          <w:tcPr>
            <w:tcW w:w="1111" w:type="dxa"/>
          </w:tcPr>
          <w:p w14:paraId="1FCF2CA7" w14:textId="77777777" w:rsidR="0003041E" w:rsidRPr="0003041E" w:rsidRDefault="0003041E" w:rsidP="0003041E">
            <w:pPr>
              <w:jc w:val="center"/>
              <w:rPr>
                <w:rFonts w:ascii="TUOS Blake" w:hAnsi="TUOS Blake"/>
              </w:rPr>
            </w:pPr>
          </w:p>
        </w:tc>
        <w:tc>
          <w:tcPr>
            <w:tcW w:w="1189" w:type="dxa"/>
          </w:tcPr>
          <w:p w14:paraId="69F0C0EE" w14:textId="77777777" w:rsidR="0003041E" w:rsidRPr="0003041E" w:rsidRDefault="0003041E" w:rsidP="0003041E">
            <w:pPr>
              <w:jc w:val="center"/>
              <w:rPr>
                <w:rFonts w:ascii="TUOS Blake" w:hAnsi="TUOS Blake"/>
              </w:rPr>
            </w:pPr>
          </w:p>
        </w:tc>
        <w:tc>
          <w:tcPr>
            <w:tcW w:w="1927" w:type="dxa"/>
          </w:tcPr>
          <w:p w14:paraId="5426687D" w14:textId="77777777" w:rsidR="0003041E" w:rsidRPr="0003041E" w:rsidRDefault="0003041E" w:rsidP="0003041E">
            <w:pPr>
              <w:jc w:val="center"/>
              <w:rPr>
                <w:rFonts w:ascii="TUOS Blake" w:hAnsi="TUOS Blake"/>
              </w:rPr>
            </w:pPr>
          </w:p>
        </w:tc>
        <w:tc>
          <w:tcPr>
            <w:tcW w:w="2243" w:type="dxa"/>
          </w:tcPr>
          <w:p w14:paraId="6083712E" w14:textId="77777777" w:rsidR="0003041E" w:rsidRPr="0003041E" w:rsidRDefault="0003041E" w:rsidP="0003041E">
            <w:pPr>
              <w:jc w:val="center"/>
              <w:rPr>
                <w:rFonts w:ascii="TUOS Blake" w:hAnsi="TUOS Blake"/>
              </w:rPr>
            </w:pPr>
          </w:p>
        </w:tc>
        <w:tc>
          <w:tcPr>
            <w:tcW w:w="2363" w:type="dxa"/>
          </w:tcPr>
          <w:p w14:paraId="2D99CF86" w14:textId="77777777" w:rsidR="0003041E" w:rsidRPr="0003041E" w:rsidRDefault="0003041E" w:rsidP="0003041E">
            <w:pPr>
              <w:jc w:val="center"/>
              <w:rPr>
                <w:rFonts w:ascii="TUOS Blake" w:hAnsi="TUOS Blake"/>
              </w:rPr>
            </w:pPr>
          </w:p>
        </w:tc>
      </w:tr>
      <w:tr w:rsidR="0003041E" w14:paraId="7CDA9EA0" w14:textId="77777777" w:rsidTr="00BA1115">
        <w:trPr>
          <w:jc w:val="center"/>
        </w:trPr>
        <w:tc>
          <w:tcPr>
            <w:tcW w:w="3047" w:type="dxa"/>
          </w:tcPr>
          <w:p w14:paraId="22A363CA" w14:textId="77777777" w:rsidR="0003041E" w:rsidRDefault="0003041E" w:rsidP="00BA1115">
            <w:pPr>
              <w:jc w:val="center"/>
              <w:rPr>
                <w:rFonts w:ascii="TUOS Blake" w:hAnsi="TUOS Blake"/>
              </w:rPr>
            </w:pPr>
            <w:r>
              <w:rPr>
                <w:rFonts w:ascii="TUOS Blake" w:hAnsi="TUOS Blake"/>
              </w:rPr>
              <w:t>IADL</w:t>
            </w:r>
          </w:p>
        </w:tc>
        <w:tc>
          <w:tcPr>
            <w:tcW w:w="1111" w:type="dxa"/>
          </w:tcPr>
          <w:p w14:paraId="7137F819" w14:textId="77777777" w:rsidR="0003041E" w:rsidRPr="0003041E" w:rsidRDefault="0003041E" w:rsidP="0003041E">
            <w:pPr>
              <w:jc w:val="center"/>
              <w:rPr>
                <w:rFonts w:ascii="TUOS Blake" w:hAnsi="TUOS Blake"/>
              </w:rPr>
            </w:pPr>
          </w:p>
        </w:tc>
        <w:tc>
          <w:tcPr>
            <w:tcW w:w="1189" w:type="dxa"/>
          </w:tcPr>
          <w:p w14:paraId="0B35D9DF" w14:textId="77777777" w:rsidR="0003041E" w:rsidRPr="0003041E" w:rsidRDefault="0003041E" w:rsidP="0003041E">
            <w:pPr>
              <w:jc w:val="center"/>
              <w:rPr>
                <w:rFonts w:ascii="TUOS Blake" w:hAnsi="TUOS Blake"/>
              </w:rPr>
            </w:pPr>
          </w:p>
        </w:tc>
        <w:tc>
          <w:tcPr>
            <w:tcW w:w="1927" w:type="dxa"/>
          </w:tcPr>
          <w:p w14:paraId="2BF408C5" w14:textId="77777777" w:rsidR="0003041E" w:rsidRPr="0003041E" w:rsidRDefault="0003041E" w:rsidP="0003041E">
            <w:pPr>
              <w:jc w:val="center"/>
              <w:rPr>
                <w:rFonts w:ascii="TUOS Blake" w:hAnsi="TUOS Blake"/>
              </w:rPr>
            </w:pPr>
          </w:p>
        </w:tc>
        <w:tc>
          <w:tcPr>
            <w:tcW w:w="2243" w:type="dxa"/>
          </w:tcPr>
          <w:p w14:paraId="4C012F5A" w14:textId="77777777" w:rsidR="0003041E" w:rsidRPr="0003041E" w:rsidRDefault="0003041E" w:rsidP="0003041E">
            <w:pPr>
              <w:jc w:val="center"/>
              <w:rPr>
                <w:rFonts w:ascii="TUOS Blake" w:hAnsi="TUOS Blake"/>
              </w:rPr>
            </w:pPr>
          </w:p>
        </w:tc>
        <w:tc>
          <w:tcPr>
            <w:tcW w:w="2363" w:type="dxa"/>
          </w:tcPr>
          <w:p w14:paraId="64827BF7" w14:textId="77777777" w:rsidR="0003041E" w:rsidRPr="0003041E" w:rsidRDefault="0003041E" w:rsidP="0003041E">
            <w:pPr>
              <w:jc w:val="center"/>
              <w:rPr>
                <w:rFonts w:ascii="TUOS Blake" w:hAnsi="TUOS Blake"/>
              </w:rPr>
            </w:pPr>
          </w:p>
        </w:tc>
      </w:tr>
      <w:tr w:rsidR="0003041E" w14:paraId="2666D0C2" w14:textId="77777777" w:rsidTr="00BA1115">
        <w:trPr>
          <w:jc w:val="center"/>
        </w:trPr>
        <w:tc>
          <w:tcPr>
            <w:tcW w:w="3047" w:type="dxa"/>
          </w:tcPr>
          <w:p w14:paraId="6A044F8B" w14:textId="77777777" w:rsidR="0003041E" w:rsidRDefault="0003041E" w:rsidP="00BA1115">
            <w:pPr>
              <w:jc w:val="center"/>
              <w:rPr>
                <w:rFonts w:ascii="TUOS Blake" w:hAnsi="TUOS Blake"/>
              </w:rPr>
            </w:pPr>
            <w:r>
              <w:rPr>
                <w:rFonts w:ascii="TUOS Blake" w:hAnsi="TUOS Blake"/>
              </w:rPr>
              <w:t>MMSE</w:t>
            </w:r>
          </w:p>
        </w:tc>
        <w:tc>
          <w:tcPr>
            <w:tcW w:w="1111" w:type="dxa"/>
          </w:tcPr>
          <w:p w14:paraId="426C653B" w14:textId="77777777" w:rsidR="0003041E" w:rsidRPr="0003041E" w:rsidRDefault="0003041E" w:rsidP="0003041E">
            <w:pPr>
              <w:jc w:val="center"/>
              <w:rPr>
                <w:rFonts w:ascii="TUOS Blake" w:hAnsi="TUOS Blake"/>
              </w:rPr>
            </w:pPr>
          </w:p>
        </w:tc>
        <w:tc>
          <w:tcPr>
            <w:tcW w:w="1189" w:type="dxa"/>
          </w:tcPr>
          <w:p w14:paraId="53746B30" w14:textId="77777777" w:rsidR="0003041E" w:rsidRPr="0003041E" w:rsidRDefault="0003041E" w:rsidP="0003041E">
            <w:pPr>
              <w:jc w:val="center"/>
              <w:rPr>
                <w:rFonts w:ascii="TUOS Blake" w:hAnsi="TUOS Blake"/>
              </w:rPr>
            </w:pPr>
          </w:p>
        </w:tc>
        <w:tc>
          <w:tcPr>
            <w:tcW w:w="1927" w:type="dxa"/>
          </w:tcPr>
          <w:p w14:paraId="3440F9B6" w14:textId="77777777" w:rsidR="0003041E" w:rsidRPr="0003041E" w:rsidRDefault="0003041E" w:rsidP="0003041E">
            <w:pPr>
              <w:jc w:val="center"/>
              <w:rPr>
                <w:rFonts w:ascii="TUOS Blake" w:hAnsi="TUOS Blake"/>
              </w:rPr>
            </w:pPr>
          </w:p>
        </w:tc>
        <w:tc>
          <w:tcPr>
            <w:tcW w:w="2243" w:type="dxa"/>
          </w:tcPr>
          <w:p w14:paraId="3BB89CD3" w14:textId="77777777" w:rsidR="0003041E" w:rsidRPr="0003041E" w:rsidRDefault="0003041E" w:rsidP="0003041E">
            <w:pPr>
              <w:jc w:val="center"/>
              <w:rPr>
                <w:rFonts w:ascii="TUOS Blake" w:hAnsi="TUOS Blake"/>
              </w:rPr>
            </w:pPr>
          </w:p>
        </w:tc>
        <w:tc>
          <w:tcPr>
            <w:tcW w:w="2363" w:type="dxa"/>
          </w:tcPr>
          <w:p w14:paraId="34651F19" w14:textId="77777777" w:rsidR="0003041E" w:rsidRPr="0003041E" w:rsidRDefault="0003041E" w:rsidP="0003041E">
            <w:pPr>
              <w:jc w:val="center"/>
              <w:rPr>
                <w:rFonts w:ascii="TUOS Blake" w:hAnsi="TUOS Blake"/>
              </w:rPr>
            </w:pPr>
          </w:p>
        </w:tc>
      </w:tr>
      <w:tr w:rsidR="0003041E" w14:paraId="536AB66D" w14:textId="77777777" w:rsidTr="00BA1115">
        <w:trPr>
          <w:jc w:val="center"/>
        </w:trPr>
        <w:tc>
          <w:tcPr>
            <w:tcW w:w="3047" w:type="dxa"/>
          </w:tcPr>
          <w:p w14:paraId="516371AD" w14:textId="77777777" w:rsidR="0003041E" w:rsidRDefault="0003041E" w:rsidP="00BA1115">
            <w:pPr>
              <w:jc w:val="center"/>
              <w:rPr>
                <w:rFonts w:ascii="TUOS Blake" w:hAnsi="TUOS Blake"/>
              </w:rPr>
            </w:pPr>
            <w:proofErr w:type="spellStart"/>
            <w:r>
              <w:rPr>
                <w:rFonts w:ascii="TUOS Blake" w:hAnsi="TUOS Blake"/>
              </w:rPr>
              <w:t>Charlson</w:t>
            </w:r>
            <w:proofErr w:type="spellEnd"/>
            <w:r>
              <w:rPr>
                <w:rFonts w:ascii="TUOS Blake" w:hAnsi="TUOS Blake"/>
              </w:rPr>
              <w:t xml:space="preserve"> Index</w:t>
            </w:r>
          </w:p>
        </w:tc>
        <w:tc>
          <w:tcPr>
            <w:tcW w:w="1111" w:type="dxa"/>
          </w:tcPr>
          <w:p w14:paraId="6F0CD376" w14:textId="77777777" w:rsidR="0003041E" w:rsidRPr="0003041E" w:rsidRDefault="0003041E" w:rsidP="0003041E">
            <w:pPr>
              <w:jc w:val="center"/>
              <w:rPr>
                <w:rFonts w:ascii="TUOS Blake" w:hAnsi="TUOS Blake"/>
              </w:rPr>
            </w:pPr>
          </w:p>
        </w:tc>
        <w:tc>
          <w:tcPr>
            <w:tcW w:w="1189" w:type="dxa"/>
          </w:tcPr>
          <w:p w14:paraId="5A1938FF" w14:textId="77777777" w:rsidR="0003041E" w:rsidRPr="0003041E" w:rsidRDefault="0003041E" w:rsidP="0003041E">
            <w:pPr>
              <w:jc w:val="center"/>
              <w:rPr>
                <w:rFonts w:ascii="TUOS Blake" w:hAnsi="TUOS Blake"/>
              </w:rPr>
            </w:pPr>
          </w:p>
        </w:tc>
        <w:tc>
          <w:tcPr>
            <w:tcW w:w="1927" w:type="dxa"/>
          </w:tcPr>
          <w:p w14:paraId="14AC7478" w14:textId="77777777" w:rsidR="0003041E" w:rsidRPr="0003041E" w:rsidRDefault="0003041E" w:rsidP="0003041E">
            <w:pPr>
              <w:jc w:val="center"/>
              <w:rPr>
                <w:rFonts w:ascii="TUOS Blake" w:hAnsi="TUOS Blake"/>
              </w:rPr>
            </w:pPr>
          </w:p>
        </w:tc>
        <w:tc>
          <w:tcPr>
            <w:tcW w:w="2243" w:type="dxa"/>
          </w:tcPr>
          <w:p w14:paraId="36FCCD4D" w14:textId="77777777" w:rsidR="0003041E" w:rsidRPr="0003041E" w:rsidRDefault="0003041E" w:rsidP="0003041E">
            <w:pPr>
              <w:jc w:val="center"/>
              <w:rPr>
                <w:rFonts w:ascii="TUOS Blake" w:hAnsi="TUOS Blake"/>
              </w:rPr>
            </w:pPr>
          </w:p>
        </w:tc>
        <w:tc>
          <w:tcPr>
            <w:tcW w:w="2363" w:type="dxa"/>
          </w:tcPr>
          <w:p w14:paraId="1B5CD52C" w14:textId="77777777" w:rsidR="0003041E" w:rsidRPr="0003041E" w:rsidRDefault="0003041E" w:rsidP="0003041E">
            <w:pPr>
              <w:jc w:val="center"/>
              <w:rPr>
                <w:rFonts w:ascii="TUOS Blake" w:hAnsi="TUOS Blake"/>
              </w:rPr>
            </w:pPr>
          </w:p>
        </w:tc>
      </w:tr>
      <w:tr w:rsidR="0003041E" w14:paraId="3D1073BB" w14:textId="77777777" w:rsidTr="00BA1115">
        <w:trPr>
          <w:jc w:val="center"/>
        </w:trPr>
        <w:tc>
          <w:tcPr>
            <w:tcW w:w="3047" w:type="dxa"/>
          </w:tcPr>
          <w:p w14:paraId="3FE54B57" w14:textId="77777777" w:rsidR="0003041E" w:rsidRDefault="0003041E" w:rsidP="00BA1115">
            <w:pPr>
              <w:jc w:val="center"/>
              <w:rPr>
                <w:rFonts w:ascii="TUOS Blake" w:hAnsi="TUOS Blake"/>
              </w:rPr>
            </w:pPr>
            <w:r>
              <w:rPr>
                <w:rFonts w:ascii="TUOS Blake" w:hAnsi="TUOS Blake"/>
              </w:rPr>
              <w:t>ECOG PS</w:t>
            </w:r>
          </w:p>
        </w:tc>
        <w:tc>
          <w:tcPr>
            <w:tcW w:w="1111" w:type="dxa"/>
          </w:tcPr>
          <w:p w14:paraId="5A8816FB" w14:textId="77777777" w:rsidR="0003041E" w:rsidRPr="0003041E" w:rsidRDefault="0003041E" w:rsidP="0003041E">
            <w:pPr>
              <w:jc w:val="center"/>
              <w:rPr>
                <w:rFonts w:ascii="TUOS Blake" w:hAnsi="TUOS Blake"/>
              </w:rPr>
            </w:pPr>
          </w:p>
        </w:tc>
        <w:tc>
          <w:tcPr>
            <w:tcW w:w="1189" w:type="dxa"/>
          </w:tcPr>
          <w:p w14:paraId="31E674E0" w14:textId="77777777" w:rsidR="0003041E" w:rsidRPr="0003041E" w:rsidRDefault="0003041E" w:rsidP="0003041E">
            <w:pPr>
              <w:jc w:val="center"/>
              <w:rPr>
                <w:rFonts w:ascii="TUOS Blake" w:hAnsi="TUOS Blake"/>
              </w:rPr>
            </w:pPr>
          </w:p>
        </w:tc>
        <w:tc>
          <w:tcPr>
            <w:tcW w:w="1927" w:type="dxa"/>
          </w:tcPr>
          <w:p w14:paraId="711E791C" w14:textId="77777777" w:rsidR="0003041E" w:rsidRPr="0003041E" w:rsidRDefault="0003041E" w:rsidP="0003041E">
            <w:pPr>
              <w:jc w:val="center"/>
              <w:rPr>
                <w:rFonts w:ascii="TUOS Blake" w:hAnsi="TUOS Blake"/>
              </w:rPr>
            </w:pPr>
          </w:p>
        </w:tc>
        <w:tc>
          <w:tcPr>
            <w:tcW w:w="2243" w:type="dxa"/>
          </w:tcPr>
          <w:p w14:paraId="391908CE" w14:textId="77777777" w:rsidR="0003041E" w:rsidRPr="0003041E" w:rsidRDefault="0003041E" w:rsidP="0003041E">
            <w:pPr>
              <w:jc w:val="center"/>
              <w:rPr>
                <w:rFonts w:ascii="TUOS Blake" w:hAnsi="TUOS Blake"/>
              </w:rPr>
            </w:pPr>
          </w:p>
        </w:tc>
        <w:tc>
          <w:tcPr>
            <w:tcW w:w="2363" w:type="dxa"/>
          </w:tcPr>
          <w:p w14:paraId="10739464" w14:textId="77777777" w:rsidR="0003041E" w:rsidRPr="0003041E" w:rsidRDefault="0003041E" w:rsidP="0003041E">
            <w:pPr>
              <w:jc w:val="center"/>
              <w:rPr>
                <w:rFonts w:ascii="TUOS Blake" w:hAnsi="TUOS Blake"/>
              </w:rPr>
            </w:pPr>
          </w:p>
        </w:tc>
      </w:tr>
      <w:tr w:rsidR="004A6974" w14:paraId="18C56250" w14:textId="77777777" w:rsidTr="00BA1115">
        <w:trPr>
          <w:jc w:val="center"/>
        </w:trPr>
        <w:tc>
          <w:tcPr>
            <w:tcW w:w="3047" w:type="dxa"/>
          </w:tcPr>
          <w:p w14:paraId="67595254" w14:textId="57B0807B" w:rsidR="004A6974" w:rsidRDefault="004A6974" w:rsidP="00BA1115">
            <w:pPr>
              <w:jc w:val="center"/>
              <w:rPr>
                <w:rFonts w:ascii="TUOS Blake" w:hAnsi="TUOS Blake"/>
              </w:rPr>
            </w:pPr>
            <w:r>
              <w:rPr>
                <w:rFonts w:ascii="TUOS Blake" w:hAnsi="TUOS Blake"/>
              </w:rPr>
              <w:t xml:space="preserve">Tumour </w:t>
            </w:r>
            <w:r w:rsidR="00626858">
              <w:rPr>
                <w:rFonts w:ascii="TUOS Blake" w:hAnsi="TUOS Blake"/>
              </w:rPr>
              <w:t>characteristics</w:t>
            </w:r>
            <w:r>
              <w:rPr>
                <w:rFonts w:ascii="TUOS Blake" w:hAnsi="TUOS Blake"/>
              </w:rPr>
              <w:t>:</w:t>
            </w:r>
          </w:p>
          <w:p w14:paraId="0288F9DC" w14:textId="77777777" w:rsidR="004A6974" w:rsidRDefault="004A6974" w:rsidP="00BA1115">
            <w:pPr>
              <w:jc w:val="center"/>
              <w:rPr>
                <w:rFonts w:ascii="TUOS Blake" w:hAnsi="TUOS Blake"/>
              </w:rPr>
            </w:pPr>
            <w:r>
              <w:rPr>
                <w:rFonts w:ascii="TUOS Blake" w:hAnsi="TUOS Blake"/>
              </w:rPr>
              <w:t>N only left</w:t>
            </w:r>
          </w:p>
          <w:p w14:paraId="24CF2DBE" w14:textId="77777777" w:rsidR="004A6974" w:rsidRDefault="004A6974" w:rsidP="00BA1115">
            <w:pPr>
              <w:jc w:val="center"/>
              <w:rPr>
                <w:rFonts w:ascii="TUOS Blake" w:hAnsi="TUOS Blake"/>
              </w:rPr>
            </w:pPr>
            <w:r>
              <w:rPr>
                <w:rFonts w:ascii="TUOS Blake" w:hAnsi="TUOS Blake"/>
              </w:rPr>
              <w:t>N only right</w:t>
            </w:r>
          </w:p>
          <w:p w14:paraId="5D2C0A77" w14:textId="05ADF816" w:rsidR="004A6974" w:rsidRDefault="004A6974" w:rsidP="00BA1115">
            <w:pPr>
              <w:jc w:val="center"/>
              <w:rPr>
                <w:rFonts w:ascii="TUOS Blake" w:hAnsi="TUOS Blake"/>
              </w:rPr>
            </w:pPr>
            <w:r>
              <w:rPr>
                <w:rFonts w:ascii="TUOS Blake" w:hAnsi="TUOS Blake"/>
              </w:rPr>
              <w:t>N both left and right</w:t>
            </w:r>
          </w:p>
        </w:tc>
        <w:tc>
          <w:tcPr>
            <w:tcW w:w="1111" w:type="dxa"/>
          </w:tcPr>
          <w:p w14:paraId="7D9A6FC9" w14:textId="77777777" w:rsidR="004A6974" w:rsidRPr="0003041E" w:rsidRDefault="004A6974" w:rsidP="0003041E">
            <w:pPr>
              <w:jc w:val="center"/>
              <w:rPr>
                <w:rFonts w:ascii="TUOS Blake" w:hAnsi="TUOS Blake"/>
              </w:rPr>
            </w:pPr>
          </w:p>
        </w:tc>
        <w:tc>
          <w:tcPr>
            <w:tcW w:w="1189" w:type="dxa"/>
          </w:tcPr>
          <w:p w14:paraId="28BF7C30" w14:textId="77777777" w:rsidR="004A6974" w:rsidRPr="0003041E" w:rsidRDefault="004A6974" w:rsidP="0003041E">
            <w:pPr>
              <w:jc w:val="center"/>
              <w:rPr>
                <w:rFonts w:ascii="TUOS Blake" w:hAnsi="TUOS Blake"/>
              </w:rPr>
            </w:pPr>
          </w:p>
        </w:tc>
        <w:tc>
          <w:tcPr>
            <w:tcW w:w="1927" w:type="dxa"/>
          </w:tcPr>
          <w:p w14:paraId="550C152D" w14:textId="77777777" w:rsidR="004A6974" w:rsidRPr="0003041E" w:rsidRDefault="004A6974" w:rsidP="0003041E">
            <w:pPr>
              <w:jc w:val="center"/>
              <w:rPr>
                <w:rFonts w:ascii="TUOS Blake" w:hAnsi="TUOS Blake"/>
              </w:rPr>
            </w:pPr>
          </w:p>
        </w:tc>
        <w:tc>
          <w:tcPr>
            <w:tcW w:w="2243" w:type="dxa"/>
          </w:tcPr>
          <w:p w14:paraId="4B955416" w14:textId="77777777" w:rsidR="004A6974" w:rsidRPr="0003041E" w:rsidRDefault="004A6974" w:rsidP="0003041E">
            <w:pPr>
              <w:jc w:val="center"/>
              <w:rPr>
                <w:rFonts w:ascii="TUOS Blake" w:hAnsi="TUOS Blake"/>
              </w:rPr>
            </w:pPr>
          </w:p>
        </w:tc>
        <w:tc>
          <w:tcPr>
            <w:tcW w:w="2363" w:type="dxa"/>
          </w:tcPr>
          <w:p w14:paraId="3AC7A9AF" w14:textId="77777777" w:rsidR="004A6974" w:rsidRPr="0003041E" w:rsidRDefault="004A6974" w:rsidP="0003041E">
            <w:pPr>
              <w:jc w:val="center"/>
              <w:rPr>
                <w:rFonts w:ascii="TUOS Blake" w:hAnsi="TUOS Blake"/>
              </w:rPr>
            </w:pPr>
          </w:p>
        </w:tc>
      </w:tr>
      <w:tr w:rsidR="00C336EF" w14:paraId="5E61C08A" w14:textId="77777777" w:rsidTr="00BA1115">
        <w:trPr>
          <w:jc w:val="center"/>
        </w:trPr>
        <w:tc>
          <w:tcPr>
            <w:tcW w:w="3047" w:type="dxa"/>
          </w:tcPr>
          <w:p w14:paraId="67245A54" w14:textId="77042417" w:rsidR="00C336EF" w:rsidRDefault="00C336EF" w:rsidP="00BA1115">
            <w:pPr>
              <w:jc w:val="center"/>
              <w:rPr>
                <w:rFonts w:ascii="TUOS Blake" w:hAnsi="TUOS Blake"/>
              </w:rPr>
            </w:pPr>
            <w:r>
              <w:rPr>
                <w:rFonts w:ascii="TUOS Blake" w:hAnsi="TUOS Blake"/>
              </w:rPr>
              <w:t>Tumour characteristics</w:t>
            </w:r>
            <w:r w:rsidR="004A6974">
              <w:rPr>
                <w:rFonts w:ascii="TUOS Blake" w:hAnsi="TUOS Blake"/>
              </w:rPr>
              <w:t xml:space="preserve"> (</w:t>
            </w:r>
            <w:r w:rsidR="00626858">
              <w:rPr>
                <w:rFonts w:ascii="TUOS Blake" w:hAnsi="TUOS Blake"/>
              </w:rPr>
              <w:t>if bilateral, summarise worst</w:t>
            </w:r>
            <w:r w:rsidR="004A6974">
              <w:rPr>
                <w:rFonts w:ascii="TUOS Blake" w:hAnsi="TUOS Blake"/>
              </w:rPr>
              <w:t>)</w:t>
            </w:r>
          </w:p>
          <w:p w14:paraId="6A5F01BB" w14:textId="43D6DE75" w:rsidR="00C336EF" w:rsidRDefault="00C336EF" w:rsidP="00BA1115">
            <w:pPr>
              <w:ind w:left="142"/>
              <w:jc w:val="center"/>
            </w:pPr>
            <w:r>
              <w:lastRenderedPageBreak/>
              <w:t>Stage</w:t>
            </w:r>
          </w:p>
          <w:p w14:paraId="7E641032" w14:textId="7D776184" w:rsidR="00C336EF" w:rsidRDefault="00C336EF" w:rsidP="00BA1115">
            <w:pPr>
              <w:ind w:left="142"/>
              <w:jc w:val="center"/>
            </w:pPr>
            <w:r>
              <w:t>Grade</w:t>
            </w:r>
          </w:p>
          <w:p w14:paraId="609F344D" w14:textId="3EC41884" w:rsidR="00C336EF" w:rsidRDefault="00C336EF" w:rsidP="00BA1115">
            <w:pPr>
              <w:ind w:left="142"/>
              <w:jc w:val="center"/>
            </w:pPr>
            <w:proofErr w:type="spellStart"/>
            <w:r>
              <w:t>nodel</w:t>
            </w:r>
            <w:proofErr w:type="spellEnd"/>
            <w:r>
              <w:t xml:space="preserve"> sta</w:t>
            </w:r>
            <w:r w:rsidR="0076508B">
              <w:t>t</w:t>
            </w:r>
            <w:r>
              <w:t>u</w:t>
            </w:r>
            <w:r w:rsidR="0076508B">
              <w:t>s</w:t>
            </w:r>
          </w:p>
          <w:p w14:paraId="2F558218" w14:textId="77777777" w:rsidR="00C336EF" w:rsidRDefault="00C336EF" w:rsidP="00BA1115">
            <w:pPr>
              <w:ind w:left="142"/>
              <w:jc w:val="center"/>
            </w:pPr>
            <w:r>
              <w:t>tumour size</w:t>
            </w:r>
          </w:p>
          <w:p w14:paraId="4A9AD83E" w14:textId="77777777" w:rsidR="00C336EF" w:rsidRDefault="00C336EF" w:rsidP="00BA1115">
            <w:pPr>
              <w:ind w:left="142"/>
              <w:jc w:val="center"/>
            </w:pPr>
            <w:r>
              <w:t>ER</w:t>
            </w:r>
          </w:p>
          <w:p w14:paraId="6BF9C267" w14:textId="77777777" w:rsidR="00C336EF" w:rsidRDefault="00C336EF" w:rsidP="00BA1115">
            <w:pPr>
              <w:ind w:left="142"/>
              <w:jc w:val="center"/>
            </w:pPr>
            <w:r>
              <w:t>Her 2 receptor status</w:t>
            </w:r>
          </w:p>
          <w:p w14:paraId="1429D5C7" w14:textId="77777777" w:rsidR="00C336EF" w:rsidRDefault="00C336EF" w:rsidP="00BA1115">
            <w:pPr>
              <w:ind w:left="142"/>
              <w:jc w:val="center"/>
            </w:pPr>
            <w:r>
              <w:t>surgery or not</w:t>
            </w:r>
          </w:p>
          <w:p w14:paraId="07B7EAC3" w14:textId="77777777" w:rsidR="00C336EF" w:rsidRDefault="00C336EF" w:rsidP="00BA1115">
            <w:pPr>
              <w:ind w:left="142"/>
              <w:jc w:val="center"/>
            </w:pPr>
            <w:r>
              <w:t>type of surgery</w:t>
            </w:r>
          </w:p>
          <w:p w14:paraId="17DDD810" w14:textId="77777777" w:rsidR="00C336EF" w:rsidRDefault="00C336EF" w:rsidP="00BA1115">
            <w:pPr>
              <w:ind w:left="142"/>
              <w:jc w:val="center"/>
            </w:pPr>
            <w:r>
              <w:t>other treatment percentages</w:t>
            </w:r>
          </w:p>
          <w:p w14:paraId="057EE82C" w14:textId="34B6939D" w:rsidR="0076508B" w:rsidRPr="00DA45F9" w:rsidRDefault="0076508B" w:rsidP="00BA1115">
            <w:pPr>
              <w:ind w:left="142"/>
              <w:jc w:val="center"/>
            </w:pPr>
            <w:r>
              <w:t>chemotherapy or not</w:t>
            </w:r>
          </w:p>
        </w:tc>
        <w:tc>
          <w:tcPr>
            <w:tcW w:w="1111" w:type="dxa"/>
          </w:tcPr>
          <w:p w14:paraId="709DA4EA" w14:textId="77777777" w:rsidR="00C336EF" w:rsidRPr="0003041E" w:rsidRDefault="00C336EF" w:rsidP="0003041E">
            <w:pPr>
              <w:jc w:val="center"/>
              <w:rPr>
                <w:rFonts w:ascii="TUOS Blake" w:hAnsi="TUOS Blake"/>
              </w:rPr>
            </w:pPr>
          </w:p>
        </w:tc>
        <w:tc>
          <w:tcPr>
            <w:tcW w:w="1189" w:type="dxa"/>
          </w:tcPr>
          <w:p w14:paraId="6ACCA967" w14:textId="77777777" w:rsidR="00C336EF" w:rsidRPr="0003041E" w:rsidRDefault="00C336EF" w:rsidP="0003041E">
            <w:pPr>
              <w:jc w:val="center"/>
              <w:rPr>
                <w:rFonts w:ascii="TUOS Blake" w:hAnsi="TUOS Blake"/>
              </w:rPr>
            </w:pPr>
          </w:p>
        </w:tc>
        <w:tc>
          <w:tcPr>
            <w:tcW w:w="1927" w:type="dxa"/>
          </w:tcPr>
          <w:p w14:paraId="488BD31F" w14:textId="77777777" w:rsidR="00C336EF" w:rsidRPr="0003041E" w:rsidRDefault="00C336EF" w:rsidP="0003041E">
            <w:pPr>
              <w:jc w:val="center"/>
              <w:rPr>
                <w:rFonts w:ascii="TUOS Blake" w:hAnsi="TUOS Blake"/>
              </w:rPr>
            </w:pPr>
          </w:p>
        </w:tc>
        <w:tc>
          <w:tcPr>
            <w:tcW w:w="2243" w:type="dxa"/>
          </w:tcPr>
          <w:p w14:paraId="372F2C19" w14:textId="77777777" w:rsidR="00C336EF" w:rsidRPr="0003041E" w:rsidRDefault="00C336EF" w:rsidP="0003041E">
            <w:pPr>
              <w:jc w:val="center"/>
              <w:rPr>
                <w:rFonts w:ascii="TUOS Blake" w:hAnsi="TUOS Blake"/>
              </w:rPr>
            </w:pPr>
          </w:p>
        </w:tc>
        <w:tc>
          <w:tcPr>
            <w:tcW w:w="2363" w:type="dxa"/>
          </w:tcPr>
          <w:p w14:paraId="27BB7AC6" w14:textId="77777777" w:rsidR="00C336EF" w:rsidRPr="0003041E" w:rsidRDefault="00C336EF" w:rsidP="0003041E">
            <w:pPr>
              <w:jc w:val="center"/>
              <w:rPr>
                <w:rFonts w:ascii="TUOS Blake" w:hAnsi="TUOS Blake"/>
              </w:rPr>
            </w:pPr>
          </w:p>
        </w:tc>
      </w:tr>
    </w:tbl>
    <w:p w14:paraId="09F66CEA" w14:textId="72237E63" w:rsidR="00464D13" w:rsidRDefault="00E5459B" w:rsidP="0003041E">
      <w:r>
        <w:lastRenderedPageBreak/>
        <w:t>*Formerly EORTC-QLQ-ELD15.</w:t>
      </w:r>
    </w:p>
    <w:p w14:paraId="6BAA25B9" w14:textId="77777777" w:rsidR="00D90DEF" w:rsidRDefault="00D90DEF" w:rsidP="0003041E"/>
    <w:p w14:paraId="79761E6B" w14:textId="77777777" w:rsidR="00E5459B" w:rsidRDefault="00E5459B" w:rsidP="0003041E"/>
    <w:p w14:paraId="4379E495" w14:textId="77777777" w:rsidR="00AB7AD9" w:rsidRDefault="00AB7AD9" w:rsidP="0003041E">
      <w:pPr>
        <w:sectPr w:rsidR="00AB7AD9" w:rsidSect="00AB7AD9">
          <w:pgSz w:w="16838" w:h="11906" w:orient="landscape"/>
          <w:pgMar w:top="1440" w:right="1440" w:bottom="1440" w:left="1440" w:header="709" w:footer="709" w:gutter="0"/>
          <w:cols w:space="708"/>
          <w:docGrid w:linePitch="360"/>
        </w:sectPr>
      </w:pPr>
    </w:p>
    <w:p w14:paraId="36430FC1" w14:textId="77777777" w:rsidR="00344C80" w:rsidRDefault="0084329A" w:rsidP="00A04287">
      <w:pPr>
        <w:pStyle w:val="Caption"/>
        <w:keepNext/>
      </w:pPr>
      <w:bookmarkStart w:id="229" w:name="_Ref423959983"/>
      <w:bookmarkStart w:id="230" w:name="_Ref423943032"/>
      <w:r>
        <w:lastRenderedPageBreak/>
        <w:t xml:space="preserve">Table </w:t>
      </w:r>
      <w:r w:rsidR="00886FF1">
        <w:fldChar w:fldCharType="begin"/>
      </w:r>
      <w:r w:rsidR="00886FF1">
        <w:instrText xml:space="preserve"> SEQ Table \* ARABIC </w:instrText>
      </w:r>
      <w:r w:rsidR="00886FF1">
        <w:fldChar w:fldCharType="separate"/>
      </w:r>
      <w:r w:rsidR="00F24727">
        <w:rPr>
          <w:noProof/>
        </w:rPr>
        <w:t>2</w:t>
      </w:r>
      <w:r w:rsidR="00886FF1">
        <w:rPr>
          <w:noProof/>
        </w:rPr>
        <w:fldChar w:fldCharType="end"/>
      </w:r>
      <w:bookmarkEnd w:id="229"/>
      <w:r>
        <w:t xml:space="preserve"> Mean scores (standard deviations) for each domain of the EORTC-QLQ-C30 at each time point</w:t>
      </w:r>
      <w:r w:rsidR="00A04287">
        <w:t>: PET versus surgery</w:t>
      </w:r>
      <w:r w:rsidR="008107E9">
        <w:t>*</w:t>
      </w:r>
      <w:r>
        <w:t>.</w:t>
      </w:r>
      <w:bookmarkEnd w:id="230"/>
    </w:p>
    <w:p w14:paraId="45C040F8" w14:textId="77777777" w:rsidR="00A04287" w:rsidRPr="00A04287" w:rsidRDefault="00A04287" w:rsidP="00A04287"/>
    <w:tbl>
      <w:tblPr>
        <w:tblStyle w:val="TableGrid"/>
        <w:tblW w:w="0" w:type="auto"/>
        <w:jc w:val="center"/>
        <w:tblLook w:val="04A0" w:firstRow="1" w:lastRow="0" w:firstColumn="1" w:lastColumn="0" w:noHBand="0" w:noVBand="1"/>
      </w:tblPr>
      <w:tblGrid>
        <w:gridCol w:w="1734"/>
        <w:gridCol w:w="2745"/>
        <w:gridCol w:w="1148"/>
        <w:gridCol w:w="1189"/>
        <w:gridCol w:w="507"/>
        <w:gridCol w:w="1792"/>
      </w:tblGrid>
      <w:tr w:rsidR="00EB339C" w14:paraId="59257AAF" w14:textId="3089E0EA" w:rsidTr="00E870C0">
        <w:trPr>
          <w:jc w:val="center"/>
        </w:trPr>
        <w:tc>
          <w:tcPr>
            <w:tcW w:w="1734" w:type="dxa"/>
          </w:tcPr>
          <w:p w14:paraId="7B894C79" w14:textId="77777777" w:rsidR="00EB339C" w:rsidRDefault="00EB339C" w:rsidP="00EB339C">
            <w:pPr>
              <w:pStyle w:val="NoSpacing"/>
              <w:jc w:val="center"/>
              <w:rPr>
                <w:b/>
              </w:rPr>
            </w:pPr>
            <w:bookmarkStart w:id="231" w:name="_Ref421700426"/>
            <w:r w:rsidRPr="00EF218A">
              <w:rPr>
                <w:b/>
              </w:rPr>
              <w:t>Time point</w:t>
            </w:r>
          </w:p>
          <w:p w14:paraId="5D47AAC0" w14:textId="77777777" w:rsidR="00EB339C" w:rsidRPr="00EF218A" w:rsidRDefault="00EB339C" w:rsidP="00EB339C">
            <w:pPr>
              <w:pStyle w:val="NoSpacing"/>
              <w:jc w:val="center"/>
              <w:rPr>
                <w:b/>
              </w:rPr>
            </w:pPr>
            <w:r>
              <w:rPr>
                <w:b/>
              </w:rPr>
              <w:t>(months)</w:t>
            </w:r>
          </w:p>
        </w:tc>
        <w:tc>
          <w:tcPr>
            <w:tcW w:w="2745" w:type="dxa"/>
          </w:tcPr>
          <w:p w14:paraId="216E7E10" w14:textId="77777777" w:rsidR="00EB339C" w:rsidRPr="00EF218A" w:rsidRDefault="00EB339C" w:rsidP="00EB339C">
            <w:pPr>
              <w:pStyle w:val="NoSpacing"/>
              <w:jc w:val="center"/>
              <w:rPr>
                <w:b/>
              </w:rPr>
            </w:pPr>
            <w:r w:rsidRPr="00EF218A">
              <w:rPr>
                <w:b/>
              </w:rPr>
              <w:t>Domain</w:t>
            </w:r>
          </w:p>
        </w:tc>
        <w:tc>
          <w:tcPr>
            <w:tcW w:w="1148" w:type="dxa"/>
          </w:tcPr>
          <w:p w14:paraId="26E6FE63" w14:textId="77777777" w:rsidR="00EB339C" w:rsidRPr="00EF218A" w:rsidRDefault="00EB339C" w:rsidP="00EB339C">
            <w:pPr>
              <w:pStyle w:val="NoSpacing"/>
              <w:jc w:val="center"/>
              <w:rPr>
                <w:b/>
              </w:rPr>
            </w:pPr>
            <w:r w:rsidRPr="00EF218A">
              <w:rPr>
                <w:b/>
              </w:rPr>
              <w:t>PET</w:t>
            </w:r>
          </w:p>
          <w:p w14:paraId="06B9D5E3" w14:textId="77777777" w:rsidR="00EB339C" w:rsidRPr="00EF218A" w:rsidRDefault="00EB339C" w:rsidP="00EB339C">
            <w:pPr>
              <w:pStyle w:val="NoSpacing"/>
              <w:jc w:val="center"/>
              <w:rPr>
                <w:b/>
              </w:rPr>
            </w:pPr>
          </w:p>
        </w:tc>
        <w:tc>
          <w:tcPr>
            <w:tcW w:w="1189" w:type="dxa"/>
          </w:tcPr>
          <w:p w14:paraId="224F289A" w14:textId="77777777" w:rsidR="00EB339C" w:rsidRPr="00EF218A" w:rsidRDefault="00EB339C" w:rsidP="00EB339C">
            <w:pPr>
              <w:pStyle w:val="NoSpacing"/>
              <w:jc w:val="center"/>
              <w:rPr>
                <w:b/>
              </w:rPr>
            </w:pPr>
            <w:r w:rsidRPr="00EF218A">
              <w:rPr>
                <w:b/>
              </w:rPr>
              <w:t>Surgery</w:t>
            </w:r>
          </w:p>
          <w:p w14:paraId="51D56C31" w14:textId="77777777" w:rsidR="00EB339C" w:rsidRPr="00EF218A" w:rsidRDefault="00EB339C" w:rsidP="00EB339C">
            <w:pPr>
              <w:pStyle w:val="NoSpacing"/>
              <w:jc w:val="center"/>
              <w:rPr>
                <w:b/>
              </w:rPr>
            </w:pPr>
          </w:p>
        </w:tc>
        <w:tc>
          <w:tcPr>
            <w:tcW w:w="507" w:type="dxa"/>
          </w:tcPr>
          <w:p w14:paraId="03A48240" w14:textId="77777777" w:rsidR="00EB339C" w:rsidRPr="00EF218A" w:rsidRDefault="00EB339C" w:rsidP="00EB339C">
            <w:pPr>
              <w:pStyle w:val="NoSpacing"/>
              <w:jc w:val="center"/>
              <w:rPr>
                <w:b/>
              </w:rPr>
            </w:pPr>
            <w:r>
              <w:rPr>
                <w:b/>
              </w:rPr>
              <w:t>n</w:t>
            </w:r>
          </w:p>
        </w:tc>
        <w:tc>
          <w:tcPr>
            <w:tcW w:w="1792" w:type="dxa"/>
          </w:tcPr>
          <w:p w14:paraId="3A964788" w14:textId="1FE0A56D" w:rsidR="00EB339C" w:rsidRDefault="00EB339C" w:rsidP="00EB339C">
            <w:pPr>
              <w:pStyle w:val="NoSpacing"/>
              <w:jc w:val="center"/>
              <w:rPr>
                <w:b/>
              </w:rPr>
            </w:pPr>
            <w:r>
              <w:rPr>
                <w:b/>
              </w:rPr>
              <w:t>Effects</w:t>
            </w:r>
          </w:p>
        </w:tc>
      </w:tr>
      <w:tr w:rsidR="00EB339C" w:rsidRPr="00EF218A" w14:paraId="2D387A8C" w14:textId="1BB4EDD1" w:rsidTr="00E870C0">
        <w:trPr>
          <w:cantSplit/>
          <w:trHeight w:val="1134"/>
          <w:jc w:val="center"/>
        </w:trPr>
        <w:tc>
          <w:tcPr>
            <w:tcW w:w="1734" w:type="dxa"/>
          </w:tcPr>
          <w:p w14:paraId="0DE07693" w14:textId="77777777" w:rsidR="00EB339C" w:rsidRDefault="00EB339C" w:rsidP="00EB339C">
            <w:pPr>
              <w:pStyle w:val="NoSpacing"/>
              <w:jc w:val="center"/>
            </w:pPr>
            <w:r>
              <w:t>0 (baseline)</w:t>
            </w:r>
          </w:p>
          <w:p w14:paraId="7731A790" w14:textId="77777777" w:rsidR="00EB339C" w:rsidRDefault="00EB339C" w:rsidP="00EB339C">
            <w:pPr>
              <w:pStyle w:val="NoSpacing"/>
              <w:jc w:val="center"/>
            </w:pPr>
            <w:r>
              <w:t>6</w:t>
            </w:r>
          </w:p>
          <w:p w14:paraId="46F62810" w14:textId="77777777" w:rsidR="00EB339C" w:rsidRDefault="00EB339C" w:rsidP="00EB339C">
            <w:pPr>
              <w:pStyle w:val="NoSpacing"/>
              <w:jc w:val="center"/>
            </w:pPr>
            <w:r>
              <w:t>12</w:t>
            </w:r>
          </w:p>
          <w:p w14:paraId="6C6BC540" w14:textId="77777777" w:rsidR="00EB339C" w:rsidRDefault="00EB339C" w:rsidP="00EB339C">
            <w:pPr>
              <w:pStyle w:val="NoSpacing"/>
              <w:jc w:val="center"/>
            </w:pPr>
            <w:r>
              <w:t>18</w:t>
            </w:r>
          </w:p>
          <w:p w14:paraId="7D7B277A" w14:textId="77777777" w:rsidR="00EB339C" w:rsidRPr="00EF218A" w:rsidRDefault="00EB339C" w:rsidP="00EB339C">
            <w:pPr>
              <w:pStyle w:val="NoSpacing"/>
              <w:jc w:val="center"/>
            </w:pPr>
            <w:r>
              <w:t>24</w:t>
            </w:r>
          </w:p>
        </w:tc>
        <w:tc>
          <w:tcPr>
            <w:tcW w:w="2745" w:type="dxa"/>
          </w:tcPr>
          <w:p w14:paraId="78A65DA4" w14:textId="77777777" w:rsidR="00EB339C" w:rsidRDefault="00EB339C" w:rsidP="00EB339C">
            <w:pPr>
              <w:pStyle w:val="NoSpacing"/>
              <w:jc w:val="center"/>
            </w:pPr>
            <w:r>
              <w:t>Global health status/</w:t>
            </w:r>
            <w:proofErr w:type="spellStart"/>
            <w:r>
              <w:t>QoL</w:t>
            </w:r>
            <w:proofErr w:type="spellEnd"/>
          </w:p>
          <w:p w14:paraId="21635331" w14:textId="77777777" w:rsidR="00EB339C" w:rsidRPr="00EF218A" w:rsidRDefault="00EB339C" w:rsidP="00EB339C">
            <w:pPr>
              <w:pStyle w:val="NoSpacing"/>
              <w:jc w:val="center"/>
            </w:pPr>
          </w:p>
        </w:tc>
        <w:tc>
          <w:tcPr>
            <w:tcW w:w="1148" w:type="dxa"/>
          </w:tcPr>
          <w:p w14:paraId="7A7B46F4" w14:textId="77777777" w:rsidR="00EB339C" w:rsidRDefault="00EB339C" w:rsidP="00EB339C">
            <w:pPr>
              <w:pStyle w:val="NoSpacing"/>
              <w:jc w:val="center"/>
            </w:pPr>
            <w:r>
              <w:t>XX (XX)</w:t>
            </w:r>
          </w:p>
          <w:p w14:paraId="665DFBC5" w14:textId="77777777" w:rsidR="00EB339C" w:rsidRPr="00EF218A" w:rsidRDefault="00EB339C" w:rsidP="00EB339C">
            <w:pPr>
              <w:pStyle w:val="NoSpacing"/>
              <w:jc w:val="center"/>
            </w:pPr>
            <w:r>
              <w:t>…</w:t>
            </w:r>
          </w:p>
        </w:tc>
        <w:tc>
          <w:tcPr>
            <w:tcW w:w="1189" w:type="dxa"/>
          </w:tcPr>
          <w:p w14:paraId="3E909B98" w14:textId="77777777" w:rsidR="00EB339C" w:rsidRDefault="00EB339C" w:rsidP="00EB339C">
            <w:pPr>
              <w:pStyle w:val="NoSpacing"/>
              <w:jc w:val="center"/>
            </w:pPr>
            <w:r>
              <w:t>XX (XX)</w:t>
            </w:r>
          </w:p>
          <w:p w14:paraId="4CADE6B1" w14:textId="77777777" w:rsidR="00EB339C" w:rsidRPr="00EF218A" w:rsidRDefault="00EB339C" w:rsidP="00EB339C">
            <w:pPr>
              <w:pStyle w:val="NoSpacing"/>
              <w:jc w:val="center"/>
            </w:pPr>
            <w:r>
              <w:t>…</w:t>
            </w:r>
          </w:p>
        </w:tc>
        <w:tc>
          <w:tcPr>
            <w:tcW w:w="507" w:type="dxa"/>
          </w:tcPr>
          <w:p w14:paraId="4677F149" w14:textId="77777777" w:rsidR="00EB339C" w:rsidRDefault="00EB339C" w:rsidP="00EB339C">
            <w:pPr>
              <w:pStyle w:val="NoSpacing"/>
              <w:jc w:val="center"/>
            </w:pPr>
            <w:r>
              <w:t>XX</w:t>
            </w:r>
          </w:p>
          <w:p w14:paraId="02706753" w14:textId="77777777" w:rsidR="00EB339C" w:rsidRDefault="00EB339C" w:rsidP="00EB339C">
            <w:pPr>
              <w:pStyle w:val="NoSpacing"/>
              <w:jc w:val="center"/>
            </w:pPr>
            <w:r>
              <w:t>…</w:t>
            </w:r>
          </w:p>
        </w:tc>
        <w:tc>
          <w:tcPr>
            <w:tcW w:w="1792" w:type="dxa"/>
          </w:tcPr>
          <w:p w14:paraId="0836FB47" w14:textId="77777777" w:rsidR="00EB339C" w:rsidRDefault="00EB339C" w:rsidP="00EB339C">
            <w:pPr>
              <w:jc w:val="center"/>
            </w:pPr>
            <w:r>
              <w:t>N=</w:t>
            </w:r>
          </w:p>
          <w:p w14:paraId="40527A81" w14:textId="77777777" w:rsidR="00EB339C" w:rsidRDefault="00EB339C" w:rsidP="00EB339C">
            <w:pPr>
              <w:jc w:val="center"/>
            </w:pPr>
            <w:r>
              <w:t>Treatment=</w:t>
            </w:r>
          </w:p>
          <w:p w14:paraId="37328B0B" w14:textId="77777777" w:rsidR="00EB339C" w:rsidRDefault="00EB339C" w:rsidP="00EB339C">
            <w:pPr>
              <w:jc w:val="center"/>
            </w:pPr>
            <w:r>
              <w:t>Time=</w:t>
            </w:r>
          </w:p>
          <w:p w14:paraId="290CF938" w14:textId="77777777" w:rsidR="00EB339C" w:rsidRDefault="00EB339C" w:rsidP="00EB339C">
            <w:pPr>
              <w:jc w:val="center"/>
            </w:pPr>
            <w:r>
              <w:t>Treatment*time=</w:t>
            </w:r>
          </w:p>
          <w:p w14:paraId="4E9BA458" w14:textId="77777777" w:rsidR="00EB339C" w:rsidRDefault="00EB339C" w:rsidP="00EB339C">
            <w:pPr>
              <w:pStyle w:val="NoSpacing"/>
              <w:jc w:val="center"/>
            </w:pPr>
          </w:p>
        </w:tc>
      </w:tr>
      <w:tr w:rsidR="00EB339C" w:rsidRPr="00EF218A" w14:paraId="0C77042A" w14:textId="2CA0D758" w:rsidTr="00E870C0">
        <w:trPr>
          <w:cantSplit/>
          <w:trHeight w:val="1134"/>
          <w:jc w:val="center"/>
        </w:trPr>
        <w:tc>
          <w:tcPr>
            <w:tcW w:w="1734" w:type="dxa"/>
          </w:tcPr>
          <w:p w14:paraId="6AC22AD2" w14:textId="77777777" w:rsidR="00EB339C" w:rsidRDefault="00EB339C" w:rsidP="00EB339C">
            <w:pPr>
              <w:pStyle w:val="NoSpacing"/>
              <w:jc w:val="center"/>
            </w:pPr>
            <w:r>
              <w:t>0 (baseline)</w:t>
            </w:r>
          </w:p>
          <w:p w14:paraId="35F1A297" w14:textId="77777777" w:rsidR="00EB339C" w:rsidRDefault="00EB339C" w:rsidP="00EB339C">
            <w:pPr>
              <w:pStyle w:val="NoSpacing"/>
              <w:jc w:val="center"/>
            </w:pPr>
            <w:r>
              <w:t>6</w:t>
            </w:r>
          </w:p>
          <w:p w14:paraId="11F74EB4" w14:textId="77777777" w:rsidR="00EB339C" w:rsidRDefault="00EB339C" w:rsidP="00EB339C">
            <w:pPr>
              <w:pStyle w:val="NoSpacing"/>
              <w:jc w:val="center"/>
            </w:pPr>
            <w:r>
              <w:t>12</w:t>
            </w:r>
          </w:p>
          <w:p w14:paraId="57930CAE" w14:textId="77777777" w:rsidR="00EB339C" w:rsidRDefault="00EB339C" w:rsidP="00EB339C">
            <w:pPr>
              <w:pStyle w:val="NoSpacing"/>
              <w:jc w:val="center"/>
            </w:pPr>
            <w:r>
              <w:t>18</w:t>
            </w:r>
          </w:p>
          <w:p w14:paraId="3F5A5F61" w14:textId="77777777" w:rsidR="00EB339C" w:rsidRDefault="00EB339C" w:rsidP="00EB339C">
            <w:pPr>
              <w:pStyle w:val="NoSpacing"/>
              <w:jc w:val="center"/>
            </w:pPr>
            <w:r>
              <w:t>24</w:t>
            </w:r>
          </w:p>
        </w:tc>
        <w:tc>
          <w:tcPr>
            <w:tcW w:w="2745" w:type="dxa"/>
          </w:tcPr>
          <w:p w14:paraId="0909E2DC" w14:textId="77777777" w:rsidR="00EB339C" w:rsidRDefault="00EB339C" w:rsidP="00EB339C">
            <w:pPr>
              <w:pStyle w:val="NoSpacing"/>
              <w:jc w:val="center"/>
            </w:pPr>
            <w:r>
              <w:t>Physical functioning</w:t>
            </w:r>
          </w:p>
        </w:tc>
        <w:tc>
          <w:tcPr>
            <w:tcW w:w="1148" w:type="dxa"/>
          </w:tcPr>
          <w:p w14:paraId="5B50C47F" w14:textId="77777777" w:rsidR="00EB339C" w:rsidRDefault="00EB339C" w:rsidP="00EB339C">
            <w:pPr>
              <w:pStyle w:val="NoSpacing"/>
              <w:jc w:val="center"/>
            </w:pPr>
          </w:p>
        </w:tc>
        <w:tc>
          <w:tcPr>
            <w:tcW w:w="1189" w:type="dxa"/>
          </w:tcPr>
          <w:p w14:paraId="448F2D47" w14:textId="77777777" w:rsidR="00EB339C" w:rsidRDefault="00EB339C" w:rsidP="00EB339C">
            <w:pPr>
              <w:pStyle w:val="NoSpacing"/>
              <w:jc w:val="center"/>
            </w:pPr>
          </w:p>
        </w:tc>
        <w:tc>
          <w:tcPr>
            <w:tcW w:w="507" w:type="dxa"/>
          </w:tcPr>
          <w:p w14:paraId="43C8E146" w14:textId="77777777" w:rsidR="00EB339C" w:rsidRDefault="00EB339C" w:rsidP="00EB339C">
            <w:pPr>
              <w:pStyle w:val="NoSpacing"/>
              <w:jc w:val="center"/>
            </w:pPr>
          </w:p>
        </w:tc>
        <w:tc>
          <w:tcPr>
            <w:tcW w:w="1792" w:type="dxa"/>
          </w:tcPr>
          <w:p w14:paraId="71C1931C" w14:textId="77777777" w:rsidR="00EB339C" w:rsidRDefault="00EB339C" w:rsidP="00EB339C">
            <w:pPr>
              <w:jc w:val="center"/>
            </w:pPr>
            <w:r>
              <w:t>N=</w:t>
            </w:r>
          </w:p>
          <w:p w14:paraId="2A359B19" w14:textId="77777777" w:rsidR="00EB339C" w:rsidRDefault="00EB339C" w:rsidP="00EB339C">
            <w:pPr>
              <w:jc w:val="center"/>
            </w:pPr>
            <w:r>
              <w:t>Treatment=</w:t>
            </w:r>
          </w:p>
          <w:p w14:paraId="658BE692" w14:textId="77777777" w:rsidR="00EB339C" w:rsidRDefault="00EB339C" w:rsidP="00EB339C">
            <w:pPr>
              <w:jc w:val="center"/>
            </w:pPr>
            <w:r>
              <w:t>Time=</w:t>
            </w:r>
          </w:p>
          <w:p w14:paraId="43195CBC" w14:textId="77777777" w:rsidR="00EB339C" w:rsidRDefault="00EB339C" w:rsidP="00EB339C">
            <w:pPr>
              <w:jc w:val="center"/>
            </w:pPr>
            <w:r>
              <w:t>Treatment*time=</w:t>
            </w:r>
          </w:p>
          <w:p w14:paraId="4FAEA3CF" w14:textId="77777777" w:rsidR="00EB339C" w:rsidRDefault="00EB339C" w:rsidP="00EB339C">
            <w:pPr>
              <w:pStyle w:val="NoSpacing"/>
              <w:jc w:val="center"/>
            </w:pPr>
          </w:p>
        </w:tc>
      </w:tr>
      <w:tr w:rsidR="00EB339C" w:rsidRPr="00EF218A" w14:paraId="719059D0" w14:textId="7DE63563" w:rsidTr="00E870C0">
        <w:trPr>
          <w:cantSplit/>
          <w:trHeight w:val="1134"/>
          <w:jc w:val="center"/>
        </w:trPr>
        <w:tc>
          <w:tcPr>
            <w:tcW w:w="1734" w:type="dxa"/>
          </w:tcPr>
          <w:p w14:paraId="4CE7688B" w14:textId="77777777" w:rsidR="00EB339C" w:rsidRDefault="00EB339C" w:rsidP="00EB339C">
            <w:pPr>
              <w:pStyle w:val="NoSpacing"/>
              <w:jc w:val="center"/>
            </w:pPr>
            <w:r>
              <w:t>0 (baseline)</w:t>
            </w:r>
          </w:p>
          <w:p w14:paraId="64A2798E" w14:textId="77777777" w:rsidR="00EB339C" w:rsidRDefault="00EB339C" w:rsidP="00EB339C">
            <w:pPr>
              <w:pStyle w:val="NoSpacing"/>
              <w:jc w:val="center"/>
            </w:pPr>
            <w:r>
              <w:t>6</w:t>
            </w:r>
          </w:p>
          <w:p w14:paraId="481E2D5A" w14:textId="77777777" w:rsidR="00EB339C" w:rsidRDefault="00EB339C" w:rsidP="00EB339C">
            <w:pPr>
              <w:pStyle w:val="NoSpacing"/>
              <w:jc w:val="center"/>
            </w:pPr>
            <w:r>
              <w:t>12</w:t>
            </w:r>
          </w:p>
          <w:p w14:paraId="48BEBDB2" w14:textId="77777777" w:rsidR="00EB339C" w:rsidRDefault="00EB339C" w:rsidP="00EB339C">
            <w:pPr>
              <w:pStyle w:val="NoSpacing"/>
              <w:jc w:val="center"/>
            </w:pPr>
            <w:r>
              <w:t>18</w:t>
            </w:r>
          </w:p>
          <w:p w14:paraId="588033FF" w14:textId="77777777" w:rsidR="00EB339C" w:rsidRDefault="00EB339C" w:rsidP="00EB339C">
            <w:pPr>
              <w:pStyle w:val="NoSpacing"/>
              <w:jc w:val="center"/>
            </w:pPr>
            <w:r>
              <w:t>24</w:t>
            </w:r>
          </w:p>
        </w:tc>
        <w:tc>
          <w:tcPr>
            <w:tcW w:w="2745" w:type="dxa"/>
          </w:tcPr>
          <w:p w14:paraId="4957B1C6" w14:textId="77777777" w:rsidR="00EB339C" w:rsidRDefault="00EB339C" w:rsidP="00EB339C">
            <w:pPr>
              <w:pStyle w:val="NoSpacing"/>
              <w:jc w:val="center"/>
            </w:pPr>
            <w:r>
              <w:t>Role functioning</w:t>
            </w:r>
          </w:p>
        </w:tc>
        <w:tc>
          <w:tcPr>
            <w:tcW w:w="1148" w:type="dxa"/>
          </w:tcPr>
          <w:p w14:paraId="444BE799" w14:textId="77777777" w:rsidR="00EB339C" w:rsidRDefault="00EB339C" w:rsidP="00EB339C">
            <w:pPr>
              <w:pStyle w:val="NoSpacing"/>
              <w:jc w:val="center"/>
            </w:pPr>
          </w:p>
        </w:tc>
        <w:tc>
          <w:tcPr>
            <w:tcW w:w="1189" w:type="dxa"/>
          </w:tcPr>
          <w:p w14:paraId="2F00BD49" w14:textId="77777777" w:rsidR="00EB339C" w:rsidRDefault="00EB339C" w:rsidP="00EB339C">
            <w:pPr>
              <w:pStyle w:val="NoSpacing"/>
              <w:jc w:val="center"/>
            </w:pPr>
          </w:p>
        </w:tc>
        <w:tc>
          <w:tcPr>
            <w:tcW w:w="507" w:type="dxa"/>
          </w:tcPr>
          <w:p w14:paraId="4A6A7827" w14:textId="77777777" w:rsidR="00EB339C" w:rsidRDefault="00EB339C" w:rsidP="00EB339C">
            <w:pPr>
              <w:pStyle w:val="NoSpacing"/>
              <w:jc w:val="center"/>
            </w:pPr>
          </w:p>
        </w:tc>
        <w:tc>
          <w:tcPr>
            <w:tcW w:w="1792" w:type="dxa"/>
          </w:tcPr>
          <w:p w14:paraId="3F076F24" w14:textId="77777777" w:rsidR="00EB339C" w:rsidRDefault="00EB339C" w:rsidP="00EB339C">
            <w:pPr>
              <w:jc w:val="center"/>
            </w:pPr>
            <w:r>
              <w:t>N=</w:t>
            </w:r>
          </w:p>
          <w:p w14:paraId="1B3F7F90" w14:textId="77777777" w:rsidR="00EB339C" w:rsidRDefault="00EB339C" w:rsidP="00EB339C">
            <w:pPr>
              <w:jc w:val="center"/>
            </w:pPr>
            <w:r>
              <w:t>Treatment=</w:t>
            </w:r>
          </w:p>
          <w:p w14:paraId="6E0D75BA" w14:textId="77777777" w:rsidR="00EB339C" w:rsidRDefault="00EB339C" w:rsidP="00EB339C">
            <w:pPr>
              <w:jc w:val="center"/>
            </w:pPr>
            <w:r>
              <w:t>Time=</w:t>
            </w:r>
          </w:p>
          <w:p w14:paraId="156A462D" w14:textId="77777777" w:rsidR="00EB339C" w:rsidRDefault="00EB339C" w:rsidP="00EB339C">
            <w:pPr>
              <w:jc w:val="center"/>
            </w:pPr>
            <w:r>
              <w:t>Treatment*time=</w:t>
            </w:r>
          </w:p>
          <w:p w14:paraId="16B304A5" w14:textId="77777777" w:rsidR="00EB339C" w:rsidRDefault="00EB339C" w:rsidP="00EB339C">
            <w:pPr>
              <w:pStyle w:val="NoSpacing"/>
              <w:jc w:val="center"/>
            </w:pPr>
          </w:p>
        </w:tc>
      </w:tr>
      <w:tr w:rsidR="00EB339C" w:rsidRPr="00EF218A" w14:paraId="34AF9640" w14:textId="7062E7DA" w:rsidTr="00E870C0">
        <w:trPr>
          <w:cantSplit/>
          <w:trHeight w:val="1134"/>
          <w:jc w:val="center"/>
        </w:trPr>
        <w:tc>
          <w:tcPr>
            <w:tcW w:w="1734" w:type="dxa"/>
          </w:tcPr>
          <w:p w14:paraId="49D2851C" w14:textId="77777777" w:rsidR="00EB339C" w:rsidRDefault="00EB339C" w:rsidP="00EB339C">
            <w:pPr>
              <w:pStyle w:val="NoSpacing"/>
              <w:jc w:val="center"/>
            </w:pPr>
            <w:r>
              <w:t>0 (baseline)</w:t>
            </w:r>
          </w:p>
          <w:p w14:paraId="2C496973" w14:textId="77777777" w:rsidR="00EB339C" w:rsidRDefault="00EB339C" w:rsidP="00EB339C">
            <w:pPr>
              <w:pStyle w:val="NoSpacing"/>
              <w:jc w:val="center"/>
            </w:pPr>
            <w:r>
              <w:t>6</w:t>
            </w:r>
          </w:p>
          <w:p w14:paraId="175F384C" w14:textId="77777777" w:rsidR="00EB339C" w:rsidRDefault="00EB339C" w:rsidP="00EB339C">
            <w:pPr>
              <w:pStyle w:val="NoSpacing"/>
              <w:jc w:val="center"/>
            </w:pPr>
            <w:r>
              <w:t>12</w:t>
            </w:r>
          </w:p>
          <w:p w14:paraId="3AFF7514" w14:textId="77777777" w:rsidR="00EB339C" w:rsidRDefault="00EB339C" w:rsidP="00EB339C">
            <w:pPr>
              <w:pStyle w:val="NoSpacing"/>
              <w:jc w:val="center"/>
            </w:pPr>
            <w:r>
              <w:t>18</w:t>
            </w:r>
          </w:p>
          <w:p w14:paraId="753B6651" w14:textId="77777777" w:rsidR="00EB339C" w:rsidRDefault="00EB339C" w:rsidP="00EB339C">
            <w:pPr>
              <w:pStyle w:val="NoSpacing"/>
              <w:jc w:val="center"/>
            </w:pPr>
            <w:r>
              <w:t>24</w:t>
            </w:r>
          </w:p>
        </w:tc>
        <w:tc>
          <w:tcPr>
            <w:tcW w:w="2745" w:type="dxa"/>
          </w:tcPr>
          <w:p w14:paraId="02D11A68" w14:textId="77777777" w:rsidR="00EB339C" w:rsidRDefault="00EB339C" w:rsidP="00EB339C">
            <w:pPr>
              <w:pStyle w:val="NoSpacing"/>
              <w:jc w:val="center"/>
            </w:pPr>
            <w:r>
              <w:t>Emotional functioning</w:t>
            </w:r>
          </w:p>
        </w:tc>
        <w:tc>
          <w:tcPr>
            <w:tcW w:w="1148" w:type="dxa"/>
          </w:tcPr>
          <w:p w14:paraId="2AEEA754" w14:textId="77777777" w:rsidR="00EB339C" w:rsidRDefault="00EB339C" w:rsidP="00EB339C">
            <w:pPr>
              <w:pStyle w:val="NoSpacing"/>
              <w:jc w:val="center"/>
            </w:pPr>
          </w:p>
        </w:tc>
        <w:tc>
          <w:tcPr>
            <w:tcW w:w="1189" w:type="dxa"/>
          </w:tcPr>
          <w:p w14:paraId="2096070E" w14:textId="77777777" w:rsidR="00EB339C" w:rsidRDefault="00EB339C" w:rsidP="00EB339C">
            <w:pPr>
              <w:pStyle w:val="NoSpacing"/>
              <w:jc w:val="center"/>
            </w:pPr>
          </w:p>
        </w:tc>
        <w:tc>
          <w:tcPr>
            <w:tcW w:w="507" w:type="dxa"/>
          </w:tcPr>
          <w:p w14:paraId="36995DC8" w14:textId="77777777" w:rsidR="00EB339C" w:rsidRDefault="00EB339C" w:rsidP="00EB339C">
            <w:pPr>
              <w:pStyle w:val="NoSpacing"/>
              <w:jc w:val="center"/>
            </w:pPr>
          </w:p>
        </w:tc>
        <w:tc>
          <w:tcPr>
            <w:tcW w:w="1792" w:type="dxa"/>
          </w:tcPr>
          <w:p w14:paraId="2912EB84" w14:textId="77777777" w:rsidR="00EB339C" w:rsidRDefault="00EB339C" w:rsidP="00EB339C">
            <w:pPr>
              <w:jc w:val="center"/>
            </w:pPr>
            <w:r>
              <w:t>N=</w:t>
            </w:r>
          </w:p>
          <w:p w14:paraId="55E1DF26" w14:textId="77777777" w:rsidR="00EB339C" w:rsidRDefault="00EB339C" w:rsidP="00EB339C">
            <w:pPr>
              <w:jc w:val="center"/>
            </w:pPr>
            <w:r>
              <w:t>Treatment=</w:t>
            </w:r>
          </w:p>
          <w:p w14:paraId="553A977C" w14:textId="77777777" w:rsidR="00EB339C" w:rsidRDefault="00EB339C" w:rsidP="00EB339C">
            <w:pPr>
              <w:jc w:val="center"/>
            </w:pPr>
            <w:r>
              <w:t>Time=</w:t>
            </w:r>
          </w:p>
          <w:p w14:paraId="43D2525A" w14:textId="77777777" w:rsidR="00EB339C" w:rsidRDefault="00EB339C" w:rsidP="00EB339C">
            <w:pPr>
              <w:jc w:val="center"/>
            </w:pPr>
            <w:r>
              <w:t>Treatment*time=</w:t>
            </w:r>
          </w:p>
          <w:p w14:paraId="0281A837" w14:textId="77777777" w:rsidR="00EB339C" w:rsidRDefault="00EB339C" w:rsidP="00EB339C">
            <w:pPr>
              <w:pStyle w:val="NoSpacing"/>
              <w:jc w:val="center"/>
            </w:pPr>
          </w:p>
        </w:tc>
      </w:tr>
      <w:tr w:rsidR="00EB339C" w:rsidRPr="00EF218A" w14:paraId="0DA4285F" w14:textId="5ADD9488" w:rsidTr="00E870C0">
        <w:trPr>
          <w:cantSplit/>
          <w:trHeight w:val="1134"/>
          <w:jc w:val="center"/>
        </w:trPr>
        <w:tc>
          <w:tcPr>
            <w:tcW w:w="1734" w:type="dxa"/>
          </w:tcPr>
          <w:p w14:paraId="4F23F1DC" w14:textId="77777777" w:rsidR="00EB339C" w:rsidRDefault="00EB339C" w:rsidP="00EB339C">
            <w:pPr>
              <w:pStyle w:val="NoSpacing"/>
              <w:jc w:val="center"/>
            </w:pPr>
            <w:r>
              <w:t>0 (baseline)</w:t>
            </w:r>
          </w:p>
          <w:p w14:paraId="3102723E" w14:textId="77777777" w:rsidR="00EB339C" w:rsidRDefault="00EB339C" w:rsidP="00EB339C">
            <w:pPr>
              <w:pStyle w:val="NoSpacing"/>
              <w:jc w:val="center"/>
            </w:pPr>
            <w:r>
              <w:t>6</w:t>
            </w:r>
          </w:p>
          <w:p w14:paraId="45E58EE3" w14:textId="77777777" w:rsidR="00EB339C" w:rsidRDefault="00EB339C" w:rsidP="00EB339C">
            <w:pPr>
              <w:pStyle w:val="NoSpacing"/>
              <w:jc w:val="center"/>
            </w:pPr>
            <w:r>
              <w:t>12</w:t>
            </w:r>
          </w:p>
          <w:p w14:paraId="12A7768E" w14:textId="77777777" w:rsidR="00EB339C" w:rsidRDefault="00EB339C" w:rsidP="00EB339C">
            <w:pPr>
              <w:pStyle w:val="NoSpacing"/>
              <w:jc w:val="center"/>
            </w:pPr>
            <w:r>
              <w:t>18</w:t>
            </w:r>
          </w:p>
          <w:p w14:paraId="3D7BE221" w14:textId="77777777" w:rsidR="00EB339C" w:rsidRDefault="00EB339C" w:rsidP="00EB339C">
            <w:pPr>
              <w:pStyle w:val="NoSpacing"/>
              <w:jc w:val="center"/>
            </w:pPr>
            <w:r>
              <w:t>24</w:t>
            </w:r>
          </w:p>
        </w:tc>
        <w:tc>
          <w:tcPr>
            <w:tcW w:w="2745" w:type="dxa"/>
          </w:tcPr>
          <w:p w14:paraId="549EDCD6" w14:textId="77777777" w:rsidR="00EB339C" w:rsidRDefault="00EB339C" w:rsidP="00EB339C">
            <w:pPr>
              <w:pStyle w:val="NoSpacing"/>
              <w:jc w:val="center"/>
            </w:pPr>
            <w:r>
              <w:t>Cognitive functioning</w:t>
            </w:r>
          </w:p>
        </w:tc>
        <w:tc>
          <w:tcPr>
            <w:tcW w:w="1148" w:type="dxa"/>
          </w:tcPr>
          <w:p w14:paraId="6D8AD734" w14:textId="77777777" w:rsidR="00EB339C" w:rsidRDefault="00EB339C" w:rsidP="00EB339C">
            <w:pPr>
              <w:pStyle w:val="NoSpacing"/>
              <w:jc w:val="center"/>
            </w:pPr>
          </w:p>
        </w:tc>
        <w:tc>
          <w:tcPr>
            <w:tcW w:w="1189" w:type="dxa"/>
          </w:tcPr>
          <w:p w14:paraId="026EE174" w14:textId="77777777" w:rsidR="00EB339C" w:rsidRDefault="00EB339C" w:rsidP="00EB339C">
            <w:pPr>
              <w:pStyle w:val="NoSpacing"/>
              <w:jc w:val="center"/>
            </w:pPr>
          </w:p>
        </w:tc>
        <w:tc>
          <w:tcPr>
            <w:tcW w:w="507" w:type="dxa"/>
          </w:tcPr>
          <w:p w14:paraId="72CBC07B" w14:textId="77777777" w:rsidR="00EB339C" w:rsidRDefault="00EB339C" w:rsidP="00EB339C">
            <w:pPr>
              <w:pStyle w:val="NoSpacing"/>
              <w:jc w:val="center"/>
            </w:pPr>
          </w:p>
        </w:tc>
        <w:tc>
          <w:tcPr>
            <w:tcW w:w="1792" w:type="dxa"/>
          </w:tcPr>
          <w:p w14:paraId="76AE2C85" w14:textId="77777777" w:rsidR="00EB339C" w:rsidRDefault="00EB339C" w:rsidP="00EB339C">
            <w:pPr>
              <w:jc w:val="center"/>
            </w:pPr>
            <w:r>
              <w:t>N=</w:t>
            </w:r>
          </w:p>
          <w:p w14:paraId="12EEE4C1" w14:textId="77777777" w:rsidR="00EB339C" w:rsidRDefault="00EB339C" w:rsidP="00EB339C">
            <w:pPr>
              <w:jc w:val="center"/>
            </w:pPr>
            <w:r>
              <w:t>Treatment=</w:t>
            </w:r>
          </w:p>
          <w:p w14:paraId="71CA6BF2" w14:textId="77777777" w:rsidR="00EB339C" w:rsidRDefault="00EB339C" w:rsidP="00EB339C">
            <w:pPr>
              <w:jc w:val="center"/>
            </w:pPr>
            <w:r>
              <w:t>Time=</w:t>
            </w:r>
          </w:p>
          <w:p w14:paraId="7D9C06B7" w14:textId="77777777" w:rsidR="00EB339C" w:rsidRDefault="00EB339C" w:rsidP="00EB339C">
            <w:pPr>
              <w:jc w:val="center"/>
            </w:pPr>
            <w:r>
              <w:t>Treatment*time=</w:t>
            </w:r>
          </w:p>
          <w:p w14:paraId="1471E4E8" w14:textId="77777777" w:rsidR="00EB339C" w:rsidRDefault="00EB339C" w:rsidP="00EB339C">
            <w:pPr>
              <w:pStyle w:val="NoSpacing"/>
              <w:jc w:val="center"/>
            </w:pPr>
          </w:p>
        </w:tc>
      </w:tr>
      <w:tr w:rsidR="00EB339C" w:rsidRPr="00EF218A" w14:paraId="3FA885B9" w14:textId="3FA37FFF" w:rsidTr="00E870C0">
        <w:trPr>
          <w:cantSplit/>
          <w:trHeight w:val="1134"/>
          <w:jc w:val="center"/>
        </w:trPr>
        <w:tc>
          <w:tcPr>
            <w:tcW w:w="1734" w:type="dxa"/>
          </w:tcPr>
          <w:p w14:paraId="6DAD8E77" w14:textId="77777777" w:rsidR="00EB339C" w:rsidRDefault="00EB339C" w:rsidP="00EB339C">
            <w:pPr>
              <w:pStyle w:val="NoSpacing"/>
              <w:jc w:val="center"/>
            </w:pPr>
            <w:r>
              <w:lastRenderedPageBreak/>
              <w:t>0 (baseline)</w:t>
            </w:r>
          </w:p>
          <w:p w14:paraId="363F4FC9" w14:textId="77777777" w:rsidR="00EB339C" w:rsidRDefault="00EB339C" w:rsidP="00EB339C">
            <w:pPr>
              <w:pStyle w:val="NoSpacing"/>
              <w:jc w:val="center"/>
            </w:pPr>
            <w:r>
              <w:t>6</w:t>
            </w:r>
          </w:p>
          <w:p w14:paraId="35E4A2DE" w14:textId="77777777" w:rsidR="00EB339C" w:rsidRDefault="00EB339C" w:rsidP="00EB339C">
            <w:pPr>
              <w:pStyle w:val="NoSpacing"/>
              <w:jc w:val="center"/>
            </w:pPr>
            <w:r>
              <w:t>12</w:t>
            </w:r>
          </w:p>
          <w:p w14:paraId="1F48F81D" w14:textId="77777777" w:rsidR="00EB339C" w:rsidRDefault="00EB339C" w:rsidP="00EB339C">
            <w:pPr>
              <w:pStyle w:val="NoSpacing"/>
              <w:jc w:val="center"/>
            </w:pPr>
            <w:r>
              <w:t>18</w:t>
            </w:r>
          </w:p>
          <w:p w14:paraId="4D6345BA" w14:textId="77777777" w:rsidR="00EB339C" w:rsidRDefault="00EB339C" w:rsidP="00EB339C">
            <w:pPr>
              <w:pStyle w:val="NoSpacing"/>
              <w:jc w:val="center"/>
            </w:pPr>
            <w:r>
              <w:t>24</w:t>
            </w:r>
          </w:p>
        </w:tc>
        <w:tc>
          <w:tcPr>
            <w:tcW w:w="2745" w:type="dxa"/>
          </w:tcPr>
          <w:p w14:paraId="7476DE90" w14:textId="77777777" w:rsidR="00EB339C" w:rsidRDefault="00EB339C" w:rsidP="00EB339C">
            <w:pPr>
              <w:pStyle w:val="NoSpacing"/>
              <w:jc w:val="center"/>
            </w:pPr>
            <w:r>
              <w:t>Social functioning</w:t>
            </w:r>
          </w:p>
        </w:tc>
        <w:tc>
          <w:tcPr>
            <w:tcW w:w="1148" w:type="dxa"/>
          </w:tcPr>
          <w:p w14:paraId="0F452D08" w14:textId="77777777" w:rsidR="00EB339C" w:rsidRDefault="00EB339C" w:rsidP="00EB339C">
            <w:pPr>
              <w:pStyle w:val="NoSpacing"/>
              <w:jc w:val="center"/>
            </w:pPr>
          </w:p>
        </w:tc>
        <w:tc>
          <w:tcPr>
            <w:tcW w:w="1189" w:type="dxa"/>
          </w:tcPr>
          <w:p w14:paraId="6BDD42FA" w14:textId="77777777" w:rsidR="00EB339C" w:rsidRDefault="00EB339C" w:rsidP="00EB339C">
            <w:pPr>
              <w:pStyle w:val="NoSpacing"/>
              <w:jc w:val="center"/>
            </w:pPr>
          </w:p>
        </w:tc>
        <w:tc>
          <w:tcPr>
            <w:tcW w:w="507" w:type="dxa"/>
          </w:tcPr>
          <w:p w14:paraId="225F5E11" w14:textId="77777777" w:rsidR="00EB339C" w:rsidRDefault="00EB339C" w:rsidP="00EB339C">
            <w:pPr>
              <w:pStyle w:val="NoSpacing"/>
              <w:jc w:val="center"/>
            </w:pPr>
          </w:p>
        </w:tc>
        <w:tc>
          <w:tcPr>
            <w:tcW w:w="1792" w:type="dxa"/>
          </w:tcPr>
          <w:p w14:paraId="65BA9895" w14:textId="77777777" w:rsidR="00EB339C" w:rsidRDefault="00EB339C" w:rsidP="00EB339C">
            <w:pPr>
              <w:jc w:val="center"/>
            </w:pPr>
            <w:r>
              <w:t>N=</w:t>
            </w:r>
          </w:p>
          <w:p w14:paraId="427C80F1" w14:textId="77777777" w:rsidR="00EB339C" w:rsidRDefault="00EB339C" w:rsidP="00EB339C">
            <w:pPr>
              <w:jc w:val="center"/>
            </w:pPr>
            <w:r>
              <w:t>Treatment=</w:t>
            </w:r>
          </w:p>
          <w:p w14:paraId="3D6B7E35" w14:textId="77777777" w:rsidR="00EB339C" w:rsidRDefault="00EB339C" w:rsidP="00EB339C">
            <w:pPr>
              <w:jc w:val="center"/>
            </w:pPr>
            <w:r>
              <w:t>Time=</w:t>
            </w:r>
          </w:p>
          <w:p w14:paraId="5FD59D3B" w14:textId="77777777" w:rsidR="00EB339C" w:rsidRDefault="00EB339C" w:rsidP="00EB339C">
            <w:pPr>
              <w:jc w:val="center"/>
            </w:pPr>
            <w:r>
              <w:t>Treatment*time=</w:t>
            </w:r>
          </w:p>
          <w:p w14:paraId="4978591E" w14:textId="77777777" w:rsidR="00EB339C" w:rsidRDefault="00EB339C" w:rsidP="00EB339C">
            <w:pPr>
              <w:pStyle w:val="NoSpacing"/>
              <w:jc w:val="center"/>
            </w:pPr>
          </w:p>
        </w:tc>
      </w:tr>
      <w:tr w:rsidR="00EB339C" w:rsidRPr="00EF218A" w14:paraId="4C02BAF8" w14:textId="004CF405" w:rsidTr="00E870C0">
        <w:trPr>
          <w:cantSplit/>
          <w:trHeight w:val="1134"/>
          <w:jc w:val="center"/>
        </w:trPr>
        <w:tc>
          <w:tcPr>
            <w:tcW w:w="1734" w:type="dxa"/>
          </w:tcPr>
          <w:p w14:paraId="3F1ED1FD" w14:textId="77777777" w:rsidR="00EB339C" w:rsidRDefault="00EB339C" w:rsidP="00EB339C">
            <w:pPr>
              <w:pStyle w:val="NoSpacing"/>
              <w:jc w:val="center"/>
            </w:pPr>
            <w:r>
              <w:t>0 (baseline)</w:t>
            </w:r>
          </w:p>
          <w:p w14:paraId="1C6AB134" w14:textId="77777777" w:rsidR="00EB339C" w:rsidRDefault="00EB339C" w:rsidP="00EB339C">
            <w:pPr>
              <w:pStyle w:val="NoSpacing"/>
              <w:jc w:val="center"/>
            </w:pPr>
            <w:r>
              <w:t>6</w:t>
            </w:r>
          </w:p>
          <w:p w14:paraId="441CC6A5" w14:textId="77777777" w:rsidR="00EB339C" w:rsidRDefault="00EB339C" w:rsidP="00EB339C">
            <w:pPr>
              <w:pStyle w:val="NoSpacing"/>
              <w:jc w:val="center"/>
            </w:pPr>
            <w:r>
              <w:t>12</w:t>
            </w:r>
          </w:p>
          <w:p w14:paraId="1EFD8EF8" w14:textId="77777777" w:rsidR="00EB339C" w:rsidRDefault="00EB339C" w:rsidP="00EB339C">
            <w:pPr>
              <w:pStyle w:val="NoSpacing"/>
              <w:jc w:val="center"/>
            </w:pPr>
            <w:r>
              <w:t>18</w:t>
            </w:r>
          </w:p>
          <w:p w14:paraId="00629092" w14:textId="77777777" w:rsidR="00EB339C" w:rsidRDefault="00EB339C" w:rsidP="00EB339C">
            <w:pPr>
              <w:pStyle w:val="NoSpacing"/>
              <w:jc w:val="center"/>
            </w:pPr>
            <w:r>
              <w:t>24</w:t>
            </w:r>
          </w:p>
        </w:tc>
        <w:tc>
          <w:tcPr>
            <w:tcW w:w="2745" w:type="dxa"/>
          </w:tcPr>
          <w:p w14:paraId="6050E7A9" w14:textId="77777777" w:rsidR="00EB339C" w:rsidRDefault="00EB339C" w:rsidP="00EB339C">
            <w:pPr>
              <w:pStyle w:val="NoSpacing"/>
              <w:jc w:val="center"/>
            </w:pPr>
            <w:r>
              <w:t>Fatigue</w:t>
            </w:r>
          </w:p>
        </w:tc>
        <w:tc>
          <w:tcPr>
            <w:tcW w:w="1148" w:type="dxa"/>
          </w:tcPr>
          <w:p w14:paraId="1AD42833" w14:textId="77777777" w:rsidR="00EB339C" w:rsidRDefault="00EB339C" w:rsidP="00EB339C">
            <w:pPr>
              <w:pStyle w:val="NoSpacing"/>
              <w:jc w:val="center"/>
            </w:pPr>
          </w:p>
        </w:tc>
        <w:tc>
          <w:tcPr>
            <w:tcW w:w="1189" w:type="dxa"/>
          </w:tcPr>
          <w:p w14:paraId="5816DA4F" w14:textId="77777777" w:rsidR="00EB339C" w:rsidRDefault="00EB339C" w:rsidP="00EB339C">
            <w:pPr>
              <w:pStyle w:val="NoSpacing"/>
              <w:jc w:val="center"/>
            </w:pPr>
          </w:p>
        </w:tc>
        <w:tc>
          <w:tcPr>
            <w:tcW w:w="507" w:type="dxa"/>
          </w:tcPr>
          <w:p w14:paraId="7FC1E1DC" w14:textId="77777777" w:rsidR="00EB339C" w:rsidRDefault="00EB339C" w:rsidP="00EB339C">
            <w:pPr>
              <w:pStyle w:val="NoSpacing"/>
              <w:jc w:val="center"/>
            </w:pPr>
          </w:p>
        </w:tc>
        <w:tc>
          <w:tcPr>
            <w:tcW w:w="1792" w:type="dxa"/>
          </w:tcPr>
          <w:p w14:paraId="2E3BD87F" w14:textId="77777777" w:rsidR="00EB339C" w:rsidRDefault="00EB339C" w:rsidP="00EB339C">
            <w:pPr>
              <w:jc w:val="center"/>
            </w:pPr>
            <w:r>
              <w:t>N=</w:t>
            </w:r>
          </w:p>
          <w:p w14:paraId="48ED52A2" w14:textId="77777777" w:rsidR="00EB339C" w:rsidRDefault="00EB339C" w:rsidP="00EB339C">
            <w:pPr>
              <w:jc w:val="center"/>
            </w:pPr>
            <w:r>
              <w:t>Treatment=</w:t>
            </w:r>
          </w:p>
          <w:p w14:paraId="5387EA2A" w14:textId="77777777" w:rsidR="00EB339C" w:rsidRDefault="00EB339C" w:rsidP="00EB339C">
            <w:pPr>
              <w:jc w:val="center"/>
            </w:pPr>
            <w:r>
              <w:t>Time=</w:t>
            </w:r>
          </w:p>
          <w:p w14:paraId="202F3AE1" w14:textId="77777777" w:rsidR="00EB339C" w:rsidRDefault="00EB339C" w:rsidP="00EB339C">
            <w:pPr>
              <w:jc w:val="center"/>
            </w:pPr>
            <w:r>
              <w:t>Treatment*time=</w:t>
            </w:r>
          </w:p>
          <w:p w14:paraId="742BF828" w14:textId="77777777" w:rsidR="00EB339C" w:rsidRDefault="00EB339C" w:rsidP="00EB339C">
            <w:pPr>
              <w:pStyle w:val="NoSpacing"/>
              <w:jc w:val="center"/>
            </w:pPr>
          </w:p>
        </w:tc>
      </w:tr>
      <w:tr w:rsidR="00EB339C" w:rsidRPr="00EF218A" w14:paraId="4E12C150" w14:textId="039A0C95" w:rsidTr="00E870C0">
        <w:trPr>
          <w:cantSplit/>
          <w:trHeight w:val="1134"/>
          <w:jc w:val="center"/>
        </w:trPr>
        <w:tc>
          <w:tcPr>
            <w:tcW w:w="1734" w:type="dxa"/>
          </w:tcPr>
          <w:p w14:paraId="1FCB9449" w14:textId="77777777" w:rsidR="00EB339C" w:rsidRDefault="00EB339C" w:rsidP="00EB339C">
            <w:pPr>
              <w:pStyle w:val="NoSpacing"/>
              <w:jc w:val="center"/>
            </w:pPr>
            <w:r>
              <w:t>0 (baseline)</w:t>
            </w:r>
          </w:p>
          <w:p w14:paraId="60048657" w14:textId="77777777" w:rsidR="00EB339C" w:rsidRDefault="00EB339C" w:rsidP="00EB339C">
            <w:pPr>
              <w:pStyle w:val="NoSpacing"/>
              <w:jc w:val="center"/>
            </w:pPr>
            <w:r>
              <w:t>6</w:t>
            </w:r>
          </w:p>
          <w:p w14:paraId="28A29EEF" w14:textId="77777777" w:rsidR="00EB339C" w:rsidRDefault="00EB339C" w:rsidP="00EB339C">
            <w:pPr>
              <w:pStyle w:val="NoSpacing"/>
              <w:jc w:val="center"/>
            </w:pPr>
            <w:r>
              <w:t>12</w:t>
            </w:r>
          </w:p>
          <w:p w14:paraId="01B7FCD0" w14:textId="77777777" w:rsidR="00EB339C" w:rsidRDefault="00EB339C" w:rsidP="00EB339C">
            <w:pPr>
              <w:pStyle w:val="NoSpacing"/>
              <w:jc w:val="center"/>
            </w:pPr>
            <w:r>
              <w:t>18</w:t>
            </w:r>
          </w:p>
          <w:p w14:paraId="0A6A5DB4" w14:textId="77777777" w:rsidR="00EB339C" w:rsidRDefault="00EB339C" w:rsidP="00EB339C">
            <w:pPr>
              <w:pStyle w:val="NoSpacing"/>
              <w:jc w:val="center"/>
            </w:pPr>
            <w:r>
              <w:t>24</w:t>
            </w:r>
          </w:p>
        </w:tc>
        <w:tc>
          <w:tcPr>
            <w:tcW w:w="2745" w:type="dxa"/>
          </w:tcPr>
          <w:p w14:paraId="2D998754" w14:textId="77777777" w:rsidR="00EB339C" w:rsidRDefault="00EB339C" w:rsidP="00EB339C">
            <w:pPr>
              <w:pStyle w:val="NoSpacing"/>
              <w:jc w:val="center"/>
            </w:pPr>
            <w:r>
              <w:t>Nausea and vomiting</w:t>
            </w:r>
          </w:p>
        </w:tc>
        <w:tc>
          <w:tcPr>
            <w:tcW w:w="1148" w:type="dxa"/>
          </w:tcPr>
          <w:p w14:paraId="75E9702E" w14:textId="77777777" w:rsidR="00EB339C" w:rsidRDefault="00EB339C" w:rsidP="00EB339C">
            <w:pPr>
              <w:pStyle w:val="NoSpacing"/>
              <w:jc w:val="center"/>
            </w:pPr>
          </w:p>
        </w:tc>
        <w:tc>
          <w:tcPr>
            <w:tcW w:w="1189" w:type="dxa"/>
          </w:tcPr>
          <w:p w14:paraId="17817B07" w14:textId="77777777" w:rsidR="00EB339C" w:rsidRDefault="00EB339C" w:rsidP="00EB339C">
            <w:pPr>
              <w:pStyle w:val="NoSpacing"/>
              <w:jc w:val="center"/>
            </w:pPr>
          </w:p>
        </w:tc>
        <w:tc>
          <w:tcPr>
            <w:tcW w:w="507" w:type="dxa"/>
          </w:tcPr>
          <w:p w14:paraId="5D598366" w14:textId="77777777" w:rsidR="00EB339C" w:rsidRDefault="00EB339C" w:rsidP="00EB339C">
            <w:pPr>
              <w:pStyle w:val="NoSpacing"/>
              <w:jc w:val="center"/>
            </w:pPr>
          </w:p>
        </w:tc>
        <w:tc>
          <w:tcPr>
            <w:tcW w:w="1792" w:type="dxa"/>
          </w:tcPr>
          <w:p w14:paraId="4EF2999C" w14:textId="77777777" w:rsidR="00EB339C" w:rsidRDefault="00EB339C" w:rsidP="00EB339C">
            <w:pPr>
              <w:jc w:val="center"/>
            </w:pPr>
            <w:r>
              <w:t>N=</w:t>
            </w:r>
          </w:p>
          <w:p w14:paraId="4BFBE7A3" w14:textId="77777777" w:rsidR="00EB339C" w:rsidRDefault="00EB339C" w:rsidP="00EB339C">
            <w:pPr>
              <w:jc w:val="center"/>
            </w:pPr>
            <w:r>
              <w:t>Treatment=</w:t>
            </w:r>
          </w:p>
          <w:p w14:paraId="19F23C9F" w14:textId="77777777" w:rsidR="00EB339C" w:rsidRDefault="00EB339C" w:rsidP="00EB339C">
            <w:pPr>
              <w:jc w:val="center"/>
            </w:pPr>
            <w:r>
              <w:t>Time=</w:t>
            </w:r>
          </w:p>
          <w:p w14:paraId="7D0C6285" w14:textId="77777777" w:rsidR="00EB339C" w:rsidRDefault="00EB339C" w:rsidP="00EB339C">
            <w:pPr>
              <w:jc w:val="center"/>
            </w:pPr>
            <w:r>
              <w:t>Treatment*time=</w:t>
            </w:r>
          </w:p>
          <w:p w14:paraId="759AD079" w14:textId="77777777" w:rsidR="00EB339C" w:rsidRDefault="00EB339C" w:rsidP="00EB339C">
            <w:pPr>
              <w:pStyle w:val="NoSpacing"/>
              <w:jc w:val="center"/>
            </w:pPr>
          </w:p>
        </w:tc>
      </w:tr>
      <w:tr w:rsidR="00EB339C" w:rsidRPr="00EF218A" w14:paraId="6499545E" w14:textId="2D9738E5" w:rsidTr="00E870C0">
        <w:trPr>
          <w:cantSplit/>
          <w:trHeight w:val="1134"/>
          <w:jc w:val="center"/>
        </w:trPr>
        <w:tc>
          <w:tcPr>
            <w:tcW w:w="1734" w:type="dxa"/>
          </w:tcPr>
          <w:p w14:paraId="408EEB0F" w14:textId="77777777" w:rsidR="00EB339C" w:rsidRDefault="00EB339C" w:rsidP="00EB339C">
            <w:pPr>
              <w:pStyle w:val="NoSpacing"/>
              <w:jc w:val="center"/>
            </w:pPr>
            <w:r>
              <w:t>0 (baseline)</w:t>
            </w:r>
          </w:p>
          <w:p w14:paraId="45DC85DA" w14:textId="77777777" w:rsidR="00EB339C" w:rsidRDefault="00EB339C" w:rsidP="00EB339C">
            <w:pPr>
              <w:pStyle w:val="NoSpacing"/>
              <w:jc w:val="center"/>
            </w:pPr>
            <w:r>
              <w:t>6</w:t>
            </w:r>
          </w:p>
          <w:p w14:paraId="3807C926" w14:textId="77777777" w:rsidR="00EB339C" w:rsidRDefault="00EB339C" w:rsidP="00EB339C">
            <w:pPr>
              <w:pStyle w:val="NoSpacing"/>
              <w:jc w:val="center"/>
            </w:pPr>
            <w:r>
              <w:t>12</w:t>
            </w:r>
          </w:p>
          <w:p w14:paraId="1DBC7F30" w14:textId="77777777" w:rsidR="00EB339C" w:rsidRDefault="00EB339C" w:rsidP="00EB339C">
            <w:pPr>
              <w:pStyle w:val="NoSpacing"/>
              <w:jc w:val="center"/>
            </w:pPr>
            <w:r>
              <w:t>18</w:t>
            </w:r>
          </w:p>
          <w:p w14:paraId="636819BF" w14:textId="77777777" w:rsidR="00EB339C" w:rsidRDefault="00EB339C" w:rsidP="00EB339C">
            <w:pPr>
              <w:pStyle w:val="NoSpacing"/>
              <w:jc w:val="center"/>
            </w:pPr>
            <w:r>
              <w:t>24</w:t>
            </w:r>
          </w:p>
        </w:tc>
        <w:tc>
          <w:tcPr>
            <w:tcW w:w="2745" w:type="dxa"/>
          </w:tcPr>
          <w:p w14:paraId="2BB08EE7" w14:textId="77777777" w:rsidR="00EB339C" w:rsidRDefault="00EB339C" w:rsidP="00EB339C">
            <w:pPr>
              <w:pStyle w:val="NoSpacing"/>
              <w:jc w:val="center"/>
            </w:pPr>
            <w:r>
              <w:t>Pain</w:t>
            </w:r>
          </w:p>
        </w:tc>
        <w:tc>
          <w:tcPr>
            <w:tcW w:w="1148" w:type="dxa"/>
          </w:tcPr>
          <w:p w14:paraId="2F66F794" w14:textId="77777777" w:rsidR="00EB339C" w:rsidRDefault="00EB339C" w:rsidP="00EB339C">
            <w:pPr>
              <w:pStyle w:val="NoSpacing"/>
              <w:jc w:val="center"/>
            </w:pPr>
          </w:p>
        </w:tc>
        <w:tc>
          <w:tcPr>
            <w:tcW w:w="1189" w:type="dxa"/>
          </w:tcPr>
          <w:p w14:paraId="1C34C36E" w14:textId="77777777" w:rsidR="00EB339C" w:rsidRDefault="00EB339C" w:rsidP="00EB339C">
            <w:pPr>
              <w:pStyle w:val="NoSpacing"/>
              <w:jc w:val="center"/>
            </w:pPr>
          </w:p>
        </w:tc>
        <w:tc>
          <w:tcPr>
            <w:tcW w:w="507" w:type="dxa"/>
          </w:tcPr>
          <w:p w14:paraId="2F3A248F" w14:textId="77777777" w:rsidR="00EB339C" w:rsidRDefault="00EB339C" w:rsidP="00EB339C">
            <w:pPr>
              <w:pStyle w:val="NoSpacing"/>
              <w:jc w:val="center"/>
            </w:pPr>
          </w:p>
        </w:tc>
        <w:tc>
          <w:tcPr>
            <w:tcW w:w="1792" w:type="dxa"/>
          </w:tcPr>
          <w:p w14:paraId="5F2C8273" w14:textId="77777777" w:rsidR="00EB339C" w:rsidRDefault="00EB339C" w:rsidP="00EB339C">
            <w:pPr>
              <w:jc w:val="center"/>
            </w:pPr>
            <w:r>
              <w:t>N=</w:t>
            </w:r>
          </w:p>
          <w:p w14:paraId="49955277" w14:textId="77777777" w:rsidR="00EB339C" w:rsidRDefault="00EB339C" w:rsidP="00EB339C">
            <w:pPr>
              <w:jc w:val="center"/>
            </w:pPr>
            <w:r>
              <w:t>Treatment=</w:t>
            </w:r>
          </w:p>
          <w:p w14:paraId="00896D29" w14:textId="77777777" w:rsidR="00EB339C" w:rsidRDefault="00EB339C" w:rsidP="00EB339C">
            <w:pPr>
              <w:jc w:val="center"/>
            </w:pPr>
            <w:r>
              <w:t>Time=</w:t>
            </w:r>
          </w:p>
          <w:p w14:paraId="332D6DC6" w14:textId="77777777" w:rsidR="00EB339C" w:rsidRDefault="00EB339C" w:rsidP="00EB339C">
            <w:pPr>
              <w:jc w:val="center"/>
            </w:pPr>
            <w:r>
              <w:t>Treatment*time=</w:t>
            </w:r>
          </w:p>
          <w:p w14:paraId="675D7720" w14:textId="77777777" w:rsidR="00EB339C" w:rsidRDefault="00EB339C" w:rsidP="00EB339C">
            <w:pPr>
              <w:pStyle w:val="NoSpacing"/>
              <w:jc w:val="center"/>
            </w:pPr>
          </w:p>
        </w:tc>
      </w:tr>
      <w:tr w:rsidR="00EB339C" w:rsidRPr="00EF218A" w14:paraId="40AE033E" w14:textId="3166B572" w:rsidTr="00E870C0">
        <w:trPr>
          <w:cantSplit/>
          <w:trHeight w:val="557"/>
          <w:jc w:val="center"/>
        </w:trPr>
        <w:tc>
          <w:tcPr>
            <w:tcW w:w="1734" w:type="dxa"/>
          </w:tcPr>
          <w:p w14:paraId="694692DB" w14:textId="77777777" w:rsidR="00EB339C" w:rsidRDefault="00EB339C" w:rsidP="00EB339C">
            <w:pPr>
              <w:pStyle w:val="NoSpacing"/>
              <w:jc w:val="center"/>
              <w:rPr>
                <w:b/>
              </w:rPr>
            </w:pPr>
            <w:r w:rsidRPr="00EF218A">
              <w:rPr>
                <w:b/>
              </w:rPr>
              <w:t>Time point</w:t>
            </w:r>
          </w:p>
          <w:p w14:paraId="537CCD4D" w14:textId="77777777" w:rsidR="00EB339C" w:rsidRPr="00EF218A" w:rsidRDefault="00EB339C" w:rsidP="00EB339C">
            <w:pPr>
              <w:pStyle w:val="NoSpacing"/>
              <w:jc w:val="center"/>
              <w:rPr>
                <w:b/>
              </w:rPr>
            </w:pPr>
            <w:r>
              <w:rPr>
                <w:b/>
              </w:rPr>
              <w:t>(months)</w:t>
            </w:r>
          </w:p>
        </w:tc>
        <w:tc>
          <w:tcPr>
            <w:tcW w:w="2745" w:type="dxa"/>
          </w:tcPr>
          <w:p w14:paraId="75DCD278" w14:textId="77777777" w:rsidR="00EB339C" w:rsidRPr="00EF218A" w:rsidRDefault="00EB339C" w:rsidP="00EB339C">
            <w:pPr>
              <w:pStyle w:val="NoSpacing"/>
              <w:jc w:val="center"/>
              <w:rPr>
                <w:b/>
              </w:rPr>
            </w:pPr>
            <w:r w:rsidRPr="00EF218A">
              <w:rPr>
                <w:b/>
              </w:rPr>
              <w:t>Domain</w:t>
            </w:r>
          </w:p>
        </w:tc>
        <w:tc>
          <w:tcPr>
            <w:tcW w:w="1148" w:type="dxa"/>
          </w:tcPr>
          <w:p w14:paraId="33833B15" w14:textId="77777777" w:rsidR="00EB339C" w:rsidRPr="00EF218A" w:rsidRDefault="00EB339C" w:rsidP="00EB339C">
            <w:pPr>
              <w:pStyle w:val="NoSpacing"/>
              <w:jc w:val="center"/>
              <w:rPr>
                <w:b/>
              </w:rPr>
            </w:pPr>
            <w:r w:rsidRPr="00EF218A">
              <w:rPr>
                <w:b/>
              </w:rPr>
              <w:t>PET</w:t>
            </w:r>
          </w:p>
          <w:p w14:paraId="4C7E6746" w14:textId="77777777" w:rsidR="00EB339C" w:rsidRPr="00EF218A" w:rsidRDefault="00EB339C" w:rsidP="00EB339C">
            <w:pPr>
              <w:pStyle w:val="NoSpacing"/>
              <w:jc w:val="center"/>
              <w:rPr>
                <w:b/>
              </w:rPr>
            </w:pPr>
          </w:p>
        </w:tc>
        <w:tc>
          <w:tcPr>
            <w:tcW w:w="1189" w:type="dxa"/>
          </w:tcPr>
          <w:p w14:paraId="284CCFAF" w14:textId="77777777" w:rsidR="00EB339C" w:rsidRPr="00EF218A" w:rsidRDefault="00EB339C" w:rsidP="00EB339C">
            <w:pPr>
              <w:pStyle w:val="NoSpacing"/>
              <w:jc w:val="center"/>
              <w:rPr>
                <w:b/>
              </w:rPr>
            </w:pPr>
            <w:r w:rsidRPr="00EF218A">
              <w:rPr>
                <w:b/>
              </w:rPr>
              <w:t>Surgery</w:t>
            </w:r>
          </w:p>
          <w:p w14:paraId="25C82B97" w14:textId="77777777" w:rsidR="00EB339C" w:rsidRPr="00EF218A" w:rsidRDefault="00EB339C" w:rsidP="00EB339C">
            <w:pPr>
              <w:pStyle w:val="NoSpacing"/>
              <w:jc w:val="center"/>
              <w:rPr>
                <w:b/>
              </w:rPr>
            </w:pPr>
          </w:p>
        </w:tc>
        <w:tc>
          <w:tcPr>
            <w:tcW w:w="507" w:type="dxa"/>
          </w:tcPr>
          <w:p w14:paraId="0B3D107B" w14:textId="77777777" w:rsidR="00EB339C" w:rsidRPr="00EF218A" w:rsidRDefault="00EB339C" w:rsidP="00EB339C">
            <w:pPr>
              <w:pStyle w:val="NoSpacing"/>
              <w:jc w:val="center"/>
              <w:rPr>
                <w:b/>
              </w:rPr>
            </w:pPr>
            <w:r>
              <w:rPr>
                <w:b/>
              </w:rPr>
              <w:t>n</w:t>
            </w:r>
          </w:p>
        </w:tc>
        <w:tc>
          <w:tcPr>
            <w:tcW w:w="1792" w:type="dxa"/>
          </w:tcPr>
          <w:p w14:paraId="021A9D35" w14:textId="77777777" w:rsidR="00EB339C" w:rsidRDefault="00EB339C" w:rsidP="00EB339C">
            <w:pPr>
              <w:jc w:val="center"/>
              <w:rPr>
                <w:b/>
              </w:rPr>
            </w:pPr>
          </w:p>
        </w:tc>
      </w:tr>
      <w:tr w:rsidR="00EB339C" w:rsidRPr="00EF218A" w14:paraId="3B41E4DF" w14:textId="0BAD6235" w:rsidTr="00E870C0">
        <w:trPr>
          <w:cantSplit/>
          <w:trHeight w:val="557"/>
          <w:jc w:val="center"/>
        </w:trPr>
        <w:tc>
          <w:tcPr>
            <w:tcW w:w="1734" w:type="dxa"/>
          </w:tcPr>
          <w:p w14:paraId="6EBF4314" w14:textId="77777777" w:rsidR="00EB339C" w:rsidRDefault="00EB339C" w:rsidP="00EB339C">
            <w:pPr>
              <w:pStyle w:val="NoSpacing"/>
              <w:jc w:val="center"/>
            </w:pPr>
            <w:r>
              <w:t>0 (baseline)</w:t>
            </w:r>
          </w:p>
          <w:p w14:paraId="3A7D4323" w14:textId="77777777" w:rsidR="00EB339C" w:rsidRDefault="00EB339C" w:rsidP="00EB339C">
            <w:pPr>
              <w:pStyle w:val="NoSpacing"/>
              <w:jc w:val="center"/>
            </w:pPr>
            <w:r>
              <w:t>6</w:t>
            </w:r>
          </w:p>
          <w:p w14:paraId="72856CB4" w14:textId="77777777" w:rsidR="00EB339C" w:rsidRDefault="00EB339C" w:rsidP="00EB339C">
            <w:pPr>
              <w:pStyle w:val="NoSpacing"/>
              <w:jc w:val="center"/>
            </w:pPr>
            <w:r>
              <w:t>12</w:t>
            </w:r>
          </w:p>
          <w:p w14:paraId="03A8312D" w14:textId="77777777" w:rsidR="00EB339C" w:rsidRDefault="00EB339C" w:rsidP="00EB339C">
            <w:pPr>
              <w:pStyle w:val="NoSpacing"/>
              <w:jc w:val="center"/>
            </w:pPr>
            <w:r>
              <w:t>18</w:t>
            </w:r>
          </w:p>
          <w:p w14:paraId="66734185" w14:textId="77777777" w:rsidR="00EB339C" w:rsidRPr="00EF218A" w:rsidRDefault="00EB339C" w:rsidP="00EB339C">
            <w:pPr>
              <w:pStyle w:val="NoSpacing"/>
              <w:jc w:val="center"/>
              <w:rPr>
                <w:b/>
              </w:rPr>
            </w:pPr>
            <w:r>
              <w:t>24</w:t>
            </w:r>
          </w:p>
        </w:tc>
        <w:tc>
          <w:tcPr>
            <w:tcW w:w="2745" w:type="dxa"/>
          </w:tcPr>
          <w:p w14:paraId="6EA571AA" w14:textId="77777777" w:rsidR="00EB339C" w:rsidRPr="0084329A" w:rsidRDefault="00EB339C" w:rsidP="00EB339C">
            <w:pPr>
              <w:pStyle w:val="NoSpacing"/>
              <w:jc w:val="center"/>
            </w:pPr>
            <w:r>
              <w:t>Dyspnoea</w:t>
            </w:r>
          </w:p>
        </w:tc>
        <w:tc>
          <w:tcPr>
            <w:tcW w:w="1148" w:type="dxa"/>
          </w:tcPr>
          <w:p w14:paraId="5C068B9B" w14:textId="77777777" w:rsidR="00EB339C" w:rsidRPr="00EF218A" w:rsidRDefault="00EB339C" w:rsidP="00EB339C">
            <w:pPr>
              <w:pStyle w:val="NoSpacing"/>
              <w:jc w:val="center"/>
              <w:rPr>
                <w:b/>
              </w:rPr>
            </w:pPr>
          </w:p>
        </w:tc>
        <w:tc>
          <w:tcPr>
            <w:tcW w:w="1189" w:type="dxa"/>
          </w:tcPr>
          <w:p w14:paraId="0226951A" w14:textId="77777777" w:rsidR="00EB339C" w:rsidRPr="00EF218A" w:rsidRDefault="00EB339C" w:rsidP="00EB339C">
            <w:pPr>
              <w:pStyle w:val="NoSpacing"/>
              <w:jc w:val="center"/>
              <w:rPr>
                <w:b/>
              </w:rPr>
            </w:pPr>
          </w:p>
        </w:tc>
        <w:tc>
          <w:tcPr>
            <w:tcW w:w="507" w:type="dxa"/>
          </w:tcPr>
          <w:p w14:paraId="1D32A71E" w14:textId="77777777" w:rsidR="00EB339C" w:rsidRPr="00EF218A" w:rsidRDefault="00EB339C" w:rsidP="00EB339C">
            <w:pPr>
              <w:pStyle w:val="NoSpacing"/>
              <w:jc w:val="center"/>
              <w:rPr>
                <w:b/>
              </w:rPr>
            </w:pPr>
          </w:p>
        </w:tc>
        <w:tc>
          <w:tcPr>
            <w:tcW w:w="1792" w:type="dxa"/>
          </w:tcPr>
          <w:p w14:paraId="3B3404A0" w14:textId="77777777" w:rsidR="00EB339C" w:rsidRDefault="00EB339C" w:rsidP="00EB339C">
            <w:pPr>
              <w:jc w:val="center"/>
            </w:pPr>
            <w:r>
              <w:t>N=</w:t>
            </w:r>
          </w:p>
          <w:p w14:paraId="55A23E26" w14:textId="77777777" w:rsidR="00EB339C" w:rsidRDefault="00EB339C" w:rsidP="00EB339C">
            <w:pPr>
              <w:jc w:val="center"/>
            </w:pPr>
            <w:r>
              <w:t>Treatment=</w:t>
            </w:r>
          </w:p>
          <w:p w14:paraId="4C371158" w14:textId="77777777" w:rsidR="00EB339C" w:rsidRDefault="00EB339C" w:rsidP="00EB339C">
            <w:pPr>
              <w:jc w:val="center"/>
            </w:pPr>
            <w:r>
              <w:t>Time=</w:t>
            </w:r>
          </w:p>
          <w:p w14:paraId="77A13921" w14:textId="77777777" w:rsidR="00EB339C" w:rsidRDefault="00EB339C" w:rsidP="00EB339C">
            <w:pPr>
              <w:jc w:val="center"/>
            </w:pPr>
            <w:r>
              <w:t>Treatment*time=</w:t>
            </w:r>
          </w:p>
          <w:p w14:paraId="716A1522" w14:textId="77777777" w:rsidR="00EB339C" w:rsidRPr="00EF218A" w:rsidRDefault="00EB339C" w:rsidP="00EB339C">
            <w:pPr>
              <w:pStyle w:val="NoSpacing"/>
              <w:jc w:val="center"/>
              <w:rPr>
                <w:b/>
              </w:rPr>
            </w:pPr>
          </w:p>
        </w:tc>
      </w:tr>
      <w:tr w:rsidR="00EB339C" w:rsidRPr="00EF218A" w14:paraId="223AB797" w14:textId="4C70DE1F" w:rsidTr="00E870C0">
        <w:trPr>
          <w:cantSplit/>
          <w:trHeight w:val="1134"/>
          <w:jc w:val="center"/>
        </w:trPr>
        <w:tc>
          <w:tcPr>
            <w:tcW w:w="1734" w:type="dxa"/>
          </w:tcPr>
          <w:p w14:paraId="69F6079D" w14:textId="77777777" w:rsidR="00EB339C" w:rsidRDefault="00EB339C" w:rsidP="00EB339C">
            <w:pPr>
              <w:pStyle w:val="NoSpacing"/>
              <w:jc w:val="center"/>
            </w:pPr>
            <w:r>
              <w:t>0 (baseline)</w:t>
            </w:r>
          </w:p>
          <w:p w14:paraId="1E8F129D" w14:textId="77777777" w:rsidR="00EB339C" w:rsidRDefault="00EB339C" w:rsidP="00EB339C">
            <w:pPr>
              <w:pStyle w:val="NoSpacing"/>
              <w:jc w:val="center"/>
            </w:pPr>
            <w:r>
              <w:t>6</w:t>
            </w:r>
          </w:p>
          <w:p w14:paraId="71C9DF2F" w14:textId="77777777" w:rsidR="00EB339C" w:rsidRDefault="00EB339C" w:rsidP="00EB339C">
            <w:pPr>
              <w:pStyle w:val="NoSpacing"/>
              <w:jc w:val="center"/>
            </w:pPr>
            <w:r>
              <w:t>12</w:t>
            </w:r>
          </w:p>
          <w:p w14:paraId="6883F938" w14:textId="77777777" w:rsidR="00EB339C" w:rsidRDefault="00EB339C" w:rsidP="00EB339C">
            <w:pPr>
              <w:pStyle w:val="NoSpacing"/>
              <w:jc w:val="center"/>
            </w:pPr>
            <w:r>
              <w:t>18</w:t>
            </w:r>
          </w:p>
          <w:p w14:paraId="29FCCFF5" w14:textId="77777777" w:rsidR="00EB339C" w:rsidRDefault="00EB339C" w:rsidP="00EB339C">
            <w:pPr>
              <w:pStyle w:val="NoSpacing"/>
              <w:jc w:val="center"/>
            </w:pPr>
            <w:r>
              <w:t>24</w:t>
            </w:r>
          </w:p>
        </w:tc>
        <w:tc>
          <w:tcPr>
            <w:tcW w:w="2745" w:type="dxa"/>
          </w:tcPr>
          <w:p w14:paraId="62C2B215" w14:textId="77777777" w:rsidR="00EB339C" w:rsidRDefault="00EB339C" w:rsidP="00EB339C">
            <w:pPr>
              <w:pStyle w:val="NoSpacing"/>
              <w:jc w:val="center"/>
            </w:pPr>
            <w:r>
              <w:t>Insomnia</w:t>
            </w:r>
          </w:p>
        </w:tc>
        <w:tc>
          <w:tcPr>
            <w:tcW w:w="1148" w:type="dxa"/>
          </w:tcPr>
          <w:p w14:paraId="6236C5CA" w14:textId="77777777" w:rsidR="00EB339C" w:rsidRDefault="00EB339C" w:rsidP="00EB339C">
            <w:pPr>
              <w:pStyle w:val="NoSpacing"/>
              <w:jc w:val="center"/>
            </w:pPr>
          </w:p>
        </w:tc>
        <w:tc>
          <w:tcPr>
            <w:tcW w:w="1189" w:type="dxa"/>
          </w:tcPr>
          <w:p w14:paraId="6A4EC161" w14:textId="77777777" w:rsidR="00EB339C" w:rsidRDefault="00EB339C" w:rsidP="00EB339C">
            <w:pPr>
              <w:pStyle w:val="NoSpacing"/>
              <w:jc w:val="center"/>
            </w:pPr>
          </w:p>
        </w:tc>
        <w:tc>
          <w:tcPr>
            <w:tcW w:w="507" w:type="dxa"/>
          </w:tcPr>
          <w:p w14:paraId="6A5D8EC3" w14:textId="77777777" w:rsidR="00EB339C" w:rsidRDefault="00EB339C" w:rsidP="00EB339C">
            <w:pPr>
              <w:pStyle w:val="NoSpacing"/>
              <w:jc w:val="center"/>
            </w:pPr>
          </w:p>
        </w:tc>
        <w:tc>
          <w:tcPr>
            <w:tcW w:w="1792" w:type="dxa"/>
          </w:tcPr>
          <w:p w14:paraId="76F19A83" w14:textId="77777777" w:rsidR="00EB339C" w:rsidRDefault="00EB339C" w:rsidP="00EB339C">
            <w:pPr>
              <w:jc w:val="center"/>
            </w:pPr>
            <w:r>
              <w:t>N=</w:t>
            </w:r>
          </w:p>
          <w:p w14:paraId="2DC18F4C" w14:textId="77777777" w:rsidR="00EB339C" w:rsidRDefault="00EB339C" w:rsidP="00EB339C">
            <w:pPr>
              <w:jc w:val="center"/>
            </w:pPr>
            <w:r>
              <w:t>Treatment=</w:t>
            </w:r>
          </w:p>
          <w:p w14:paraId="75A32C40" w14:textId="77777777" w:rsidR="00EB339C" w:rsidRDefault="00EB339C" w:rsidP="00EB339C">
            <w:pPr>
              <w:jc w:val="center"/>
            </w:pPr>
            <w:r>
              <w:t>Time=</w:t>
            </w:r>
          </w:p>
          <w:p w14:paraId="0FE584B2" w14:textId="77777777" w:rsidR="00EB339C" w:rsidRDefault="00EB339C" w:rsidP="00EB339C">
            <w:pPr>
              <w:jc w:val="center"/>
            </w:pPr>
            <w:r>
              <w:t>Treatment*time=</w:t>
            </w:r>
          </w:p>
          <w:p w14:paraId="25503988" w14:textId="77777777" w:rsidR="00EB339C" w:rsidRDefault="00EB339C" w:rsidP="00EB339C">
            <w:pPr>
              <w:pStyle w:val="NoSpacing"/>
              <w:jc w:val="center"/>
            </w:pPr>
          </w:p>
        </w:tc>
      </w:tr>
      <w:tr w:rsidR="00EB339C" w:rsidRPr="00EF218A" w14:paraId="121E9495" w14:textId="06314C72" w:rsidTr="00E870C0">
        <w:trPr>
          <w:cantSplit/>
          <w:trHeight w:val="1134"/>
          <w:jc w:val="center"/>
        </w:trPr>
        <w:tc>
          <w:tcPr>
            <w:tcW w:w="1734" w:type="dxa"/>
          </w:tcPr>
          <w:p w14:paraId="41A1F326" w14:textId="77777777" w:rsidR="00EB339C" w:rsidRDefault="00EB339C" w:rsidP="00EB339C">
            <w:pPr>
              <w:pStyle w:val="NoSpacing"/>
              <w:jc w:val="center"/>
            </w:pPr>
            <w:r>
              <w:lastRenderedPageBreak/>
              <w:t>0 (baseline)</w:t>
            </w:r>
          </w:p>
          <w:p w14:paraId="7CF9C3BB" w14:textId="77777777" w:rsidR="00EB339C" w:rsidRDefault="00EB339C" w:rsidP="00EB339C">
            <w:pPr>
              <w:pStyle w:val="NoSpacing"/>
              <w:jc w:val="center"/>
            </w:pPr>
            <w:r>
              <w:t>6</w:t>
            </w:r>
          </w:p>
          <w:p w14:paraId="14D6CF5A" w14:textId="77777777" w:rsidR="00EB339C" w:rsidRDefault="00EB339C" w:rsidP="00EB339C">
            <w:pPr>
              <w:pStyle w:val="NoSpacing"/>
              <w:jc w:val="center"/>
            </w:pPr>
            <w:r>
              <w:t>12</w:t>
            </w:r>
          </w:p>
          <w:p w14:paraId="0FDD7143" w14:textId="77777777" w:rsidR="00EB339C" w:rsidRDefault="00EB339C" w:rsidP="00EB339C">
            <w:pPr>
              <w:pStyle w:val="NoSpacing"/>
              <w:jc w:val="center"/>
            </w:pPr>
            <w:r>
              <w:t>18</w:t>
            </w:r>
          </w:p>
          <w:p w14:paraId="3D4EC858" w14:textId="77777777" w:rsidR="00EB339C" w:rsidRDefault="00EB339C" w:rsidP="00EB339C">
            <w:pPr>
              <w:pStyle w:val="NoSpacing"/>
              <w:jc w:val="center"/>
            </w:pPr>
            <w:r>
              <w:t>24</w:t>
            </w:r>
          </w:p>
        </w:tc>
        <w:tc>
          <w:tcPr>
            <w:tcW w:w="2745" w:type="dxa"/>
          </w:tcPr>
          <w:p w14:paraId="1268A9DE" w14:textId="77777777" w:rsidR="00EB339C" w:rsidRDefault="00EB339C" w:rsidP="00EB339C">
            <w:pPr>
              <w:pStyle w:val="NoSpacing"/>
              <w:jc w:val="center"/>
            </w:pPr>
            <w:r>
              <w:t>Appetite loss</w:t>
            </w:r>
          </w:p>
        </w:tc>
        <w:tc>
          <w:tcPr>
            <w:tcW w:w="1148" w:type="dxa"/>
          </w:tcPr>
          <w:p w14:paraId="54497194" w14:textId="77777777" w:rsidR="00EB339C" w:rsidRDefault="00EB339C" w:rsidP="00EB339C">
            <w:pPr>
              <w:pStyle w:val="NoSpacing"/>
              <w:jc w:val="center"/>
            </w:pPr>
          </w:p>
        </w:tc>
        <w:tc>
          <w:tcPr>
            <w:tcW w:w="1189" w:type="dxa"/>
          </w:tcPr>
          <w:p w14:paraId="209722FE" w14:textId="77777777" w:rsidR="00EB339C" w:rsidRDefault="00EB339C" w:rsidP="00EB339C">
            <w:pPr>
              <w:pStyle w:val="NoSpacing"/>
              <w:jc w:val="center"/>
            </w:pPr>
          </w:p>
        </w:tc>
        <w:tc>
          <w:tcPr>
            <w:tcW w:w="507" w:type="dxa"/>
          </w:tcPr>
          <w:p w14:paraId="61263726" w14:textId="77777777" w:rsidR="00EB339C" w:rsidRDefault="00EB339C" w:rsidP="00EB339C">
            <w:pPr>
              <w:pStyle w:val="NoSpacing"/>
              <w:jc w:val="center"/>
            </w:pPr>
          </w:p>
        </w:tc>
        <w:tc>
          <w:tcPr>
            <w:tcW w:w="1792" w:type="dxa"/>
          </w:tcPr>
          <w:p w14:paraId="73205449" w14:textId="77777777" w:rsidR="00EB339C" w:rsidRDefault="00EB339C" w:rsidP="00EB339C">
            <w:pPr>
              <w:jc w:val="center"/>
            </w:pPr>
            <w:r>
              <w:t>N=</w:t>
            </w:r>
          </w:p>
          <w:p w14:paraId="3A4E7A7E" w14:textId="77777777" w:rsidR="00EB339C" w:rsidRDefault="00EB339C" w:rsidP="00EB339C">
            <w:pPr>
              <w:jc w:val="center"/>
            </w:pPr>
            <w:r>
              <w:t>Treatment=</w:t>
            </w:r>
          </w:p>
          <w:p w14:paraId="6FBE04EB" w14:textId="77777777" w:rsidR="00EB339C" w:rsidRDefault="00EB339C" w:rsidP="00EB339C">
            <w:pPr>
              <w:jc w:val="center"/>
            </w:pPr>
            <w:r>
              <w:t>Time=</w:t>
            </w:r>
          </w:p>
          <w:p w14:paraId="67CFA0B5" w14:textId="77777777" w:rsidR="00EB339C" w:rsidRDefault="00EB339C" w:rsidP="00EB339C">
            <w:pPr>
              <w:jc w:val="center"/>
            </w:pPr>
            <w:r>
              <w:t>Treatment*time=</w:t>
            </w:r>
          </w:p>
          <w:p w14:paraId="6C84918A" w14:textId="77777777" w:rsidR="00EB339C" w:rsidRDefault="00EB339C" w:rsidP="00EB339C">
            <w:pPr>
              <w:pStyle w:val="NoSpacing"/>
              <w:jc w:val="center"/>
            </w:pPr>
          </w:p>
        </w:tc>
      </w:tr>
      <w:tr w:rsidR="00EB339C" w:rsidRPr="00EF218A" w14:paraId="253DCEA8" w14:textId="56815080" w:rsidTr="00E870C0">
        <w:trPr>
          <w:cantSplit/>
          <w:trHeight w:val="1134"/>
          <w:jc w:val="center"/>
        </w:trPr>
        <w:tc>
          <w:tcPr>
            <w:tcW w:w="1734" w:type="dxa"/>
          </w:tcPr>
          <w:p w14:paraId="3A36E18F" w14:textId="77777777" w:rsidR="00EB339C" w:rsidRDefault="00EB339C" w:rsidP="00EB339C">
            <w:pPr>
              <w:pStyle w:val="NoSpacing"/>
              <w:jc w:val="center"/>
            </w:pPr>
            <w:r>
              <w:t>0 (baseline)</w:t>
            </w:r>
          </w:p>
          <w:p w14:paraId="66780516" w14:textId="77777777" w:rsidR="00EB339C" w:rsidRDefault="00EB339C" w:rsidP="00EB339C">
            <w:pPr>
              <w:pStyle w:val="NoSpacing"/>
              <w:jc w:val="center"/>
            </w:pPr>
            <w:r>
              <w:t>6</w:t>
            </w:r>
          </w:p>
          <w:p w14:paraId="25680A8A" w14:textId="77777777" w:rsidR="00EB339C" w:rsidRDefault="00EB339C" w:rsidP="00EB339C">
            <w:pPr>
              <w:pStyle w:val="NoSpacing"/>
              <w:jc w:val="center"/>
            </w:pPr>
            <w:r>
              <w:t>12</w:t>
            </w:r>
          </w:p>
          <w:p w14:paraId="2369190A" w14:textId="77777777" w:rsidR="00EB339C" w:rsidRDefault="00EB339C" w:rsidP="00EB339C">
            <w:pPr>
              <w:pStyle w:val="NoSpacing"/>
              <w:jc w:val="center"/>
            </w:pPr>
            <w:r>
              <w:t>18</w:t>
            </w:r>
          </w:p>
          <w:p w14:paraId="11F2645C" w14:textId="77777777" w:rsidR="00EB339C" w:rsidRDefault="00EB339C" w:rsidP="00EB339C">
            <w:pPr>
              <w:pStyle w:val="NoSpacing"/>
              <w:jc w:val="center"/>
            </w:pPr>
            <w:r>
              <w:t>24</w:t>
            </w:r>
          </w:p>
        </w:tc>
        <w:tc>
          <w:tcPr>
            <w:tcW w:w="2745" w:type="dxa"/>
          </w:tcPr>
          <w:p w14:paraId="1B00DB17" w14:textId="77777777" w:rsidR="00EB339C" w:rsidRDefault="00EB339C" w:rsidP="00EB339C">
            <w:pPr>
              <w:pStyle w:val="NoSpacing"/>
              <w:jc w:val="center"/>
            </w:pPr>
            <w:r>
              <w:t>Constipation</w:t>
            </w:r>
          </w:p>
        </w:tc>
        <w:tc>
          <w:tcPr>
            <w:tcW w:w="1148" w:type="dxa"/>
          </w:tcPr>
          <w:p w14:paraId="0AE1C7A4" w14:textId="77777777" w:rsidR="00EB339C" w:rsidRDefault="00EB339C" w:rsidP="00EB339C">
            <w:pPr>
              <w:pStyle w:val="NoSpacing"/>
              <w:jc w:val="center"/>
            </w:pPr>
          </w:p>
        </w:tc>
        <w:tc>
          <w:tcPr>
            <w:tcW w:w="1189" w:type="dxa"/>
          </w:tcPr>
          <w:p w14:paraId="12B4A098" w14:textId="77777777" w:rsidR="00EB339C" w:rsidRDefault="00EB339C" w:rsidP="00EB339C">
            <w:pPr>
              <w:pStyle w:val="NoSpacing"/>
              <w:jc w:val="center"/>
            </w:pPr>
          </w:p>
        </w:tc>
        <w:tc>
          <w:tcPr>
            <w:tcW w:w="507" w:type="dxa"/>
          </w:tcPr>
          <w:p w14:paraId="36819BAB" w14:textId="77777777" w:rsidR="00EB339C" w:rsidRDefault="00EB339C" w:rsidP="00EB339C">
            <w:pPr>
              <w:pStyle w:val="NoSpacing"/>
              <w:jc w:val="center"/>
            </w:pPr>
          </w:p>
        </w:tc>
        <w:tc>
          <w:tcPr>
            <w:tcW w:w="1792" w:type="dxa"/>
          </w:tcPr>
          <w:p w14:paraId="23552AD4" w14:textId="77777777" w:rsidR="00EB339C" w:rsidRDefault="00EB339C" w:rsidP="00EB339C">
            <w:pPr>
              <w:jc w:val="center"/>
            </w:pPr>
            <w:r>
              <w:t>N=</w:t>
            </w:r>
          </w:p>
          <w:p w14:paraId="1558D026" w14:textId="77777777" w:rsidR="00EB339C" w:rsidRDefault="00EB339C" w:rsidP="00EB339C">
            <w:pPr>
              <w:jc w:val="center"/>
            </w:pPr>
            <w:r>
              <w:t>Treatment=</w:t>
            </w:r>
          </w:p>
          <w:p w14:paraId="0B360013" w14:textId="77777777" w:rsidR="00EB339C" w:rsidRDefault="00EB339C" w:rsidP="00EB339C">
            <w:pPr>
              <w:jc w:val="center"/>
            </w:pPr>
            <w:r>
              <w:t>Time=</w:t>
            </w:r>
          </w:p>
          <w:p w14:paraId="31AD8A35" w14:textId="77777777" w:rsidR="00EB339C" w:rsidRDefault="00EB339C" w:rsidP="00EB339C">
            <w:pPr>
              <w:jc w:val="center"/>
            </w:pPr>
            <w:r>
              <w:t>Treatment*time=</w:t>
            </w:r>
          </w:p>
          <w:p w14:paraId="344A9216" w14:textId="77777777" w:rsidR="00EB339C" w:rsidRDefault="00EB339C" w:rsidP="00EB339C">
            <w:pPr>
              <w:pStyle w:val="NoSpacing"/>
              <w:jc w:val="center"/>
            </w:pPr>
          </w:p>
        </w:tc>
      </w:tr>
      <w:tr w:rsidR="00EB339C" w:rsidRPr="00EF218A" w14:paraId="4EB75300" w14:textId="4A73540E" w:rsidTr="00E870C0">
        <w:trPr>
          <w:cantSplit/>
          <w:trHeight w:val="1134"/>
          <w:jc w:val="center"/>
        </w:trPr>
        <w:tc>
          <w:tcPr>
            <w:tcW w:w="1734" w:type="dxa"/>
          </w:tcPr>
          <w:p w14:paraId="4F2DCD36" w14:textId="77777777" w:rsidR="00EB339C" w:rsidRDefault="00EB339C" w:rsidP="00EB339C">
            <w:pPr>
              <w:pStyle w:val="NoSpacing"/>
              <w:jc w:val="center"/>
            </w:pPr>
            <w:r>
              <w:t>0 (baseline)</w:t>
            </w:r>
          </w:p>
          <w:p w14:paraId="2B2663B7" w14:textId="77777777" w:rsidR="00EB339C" w:rsidRDefault="00EB339C" w:rsidP="00EB339C">
            <w:pPr>
              <w:pStyle w:val="NoSpacing"/>
              <w:jc w:val="center"/>
            </w:pPr>
            <w:r>
              <w:t>6</w:t>
            </w:r>
          </w:p>
          <w:p w14:paraId="7ACC27D0" w14:textId="77777777" w:rsidR="00EB339C" w:rsidRDefault="00EB339C" w:rsidP="00EB339C">
            <w:pPr>
              <w:pStyle w:val="NoSpacing"/>
              <w:jc w:val="center"/>
            </w:pPr>
            <w:r>
              <w:t>12</w:t>
            </w:r>
          </w:p>
          <w:p w14:paraId="05204995" w14:textId="77777777" w:rsidR="00EB339C" w:rsidRDefault="00EB339C" w:rsidP="00EB339C">
            <w:pPr>
              <w:pStyle w:val="NoSpacing"/>
              <w:jc w:val="center"/>
            </w:pPr>
            <w:r>
              <w:t>18</w:t>
            </w:r>
          </w:p>
          <w:p w14:paraId="42B385B6" w14:textId="77777777" w:rsidR="00EB339C" w:rsidRDefault="00EB339C" w:rsidP="00EB339C">
            <w:pPr>
              <w:pStyle w:val="NoSpacing"/>
              <w:jc w:val="center"/>
            </w:pPr>
            <w:r>
              <w:t>24</w:t>
            </w:r>
          </w:p>
        </w:tc>
        <w:tc>
          <w:tcPr>
            <w:tcW w:w="2745" w:type="dxa"/>
          </w:tcPr>
          <w:p w14:paraId="7C1D73E0" w14:textId="77777777" w:rsidR="00EB339C" w:rsidRDefault="00EB339C" w:rsidP="00EB339C">
            <w:pPr>
              <w:pStyle w:val="NoSpacing"/>
              <w:jc w:val="center"/>
            </w:pPr>
            <w:r>
              <w:t>Diarrhoea</w:t>
            </w:r>
          </w:p>
        </w:tc>
        <w:tc>
          <w:tcPr>
            <w:tcW w:w="1148" w:type="dxa"/>
          </w:tcPr>
          <w:p w14:paraId="10F353A3" w14:textId="77777777" w:rsidR="00EB339C" w:rsidRDefault="00EB339C" w:rsidP="00EB339C">
            <w:pPr>
              <w:pStyle w:val="NoSpacing"/>
              <w:jc w:val="center"/>
            </w:pPr>
          </w:p>
        </w:tc>
        <w:tc>
          <w:tcPr>
            <w:tcW w:w="1189" w:type="dxa"/>
          </w:tcPr>
          <w:p w14:paraId="61DC400C" w14:textId="77777777" w:rsidR="00EB339C" w:rsidRDefault="00EB339C" w:rsidP="00EB339C">
            <w:pPr>
              <w:pStyle w:val="NoSpacing"/>
              <w:jc w:val="center"/>
            </w:pPr>
          </w:p>
        </w:tc>
        <w:tc>
          <w:tcPr>
            <w:tcW w:w="507" w:type="dxa"/>
          </w:tcPr>
          <w:p w14:paraId="5991F02A" w14:textId="77777777" w:rsidR="00EB339C" w:rsidRDefault="00EB339C" w:rsidP="00EB339C">
            <w:pPr>
              <w:pStyle w:val="NoSpacing"/>
              <w:jc w:val="center"/>
            </w:pPr>
          </w:p>
        </w:tc>
        <w:tc>
          <w:tcPr>
            <w:tcW w:w="1792" w:type="dxa"/>
          </w:tcPr>
          <w:p w14:paraId="71E7405D" w14:textId="77777777" w:rsidR="00EB339C" w:rsidRDefault="00EB339C" w:rsidP="00EB339C">
            <w:pPr>
              <w:jc w:val="center"/>
            </w:pPr>
            <w:r>
              <w:t>N=</w:t>
            </w:r>
          </w:p>
          <w:p w14:paraId="4F9D3635" w14:textId="77777777" w:rsidR="00EB339C" w:rsidRDefault="00EB339C" w:rsidP="00EB339C">
            <w:pPr>
              <w:jc w:val="center"/>
            </w:pPr>
            <w:r>
              <w:t>Treatment=</w:t>
            </w:r>
          </w:p>
          <w:p w14:paraId="5D3563D9" w14:textId="77777777" w:rsidR="00EB339C" w:rsidRDefault="00EB339C" w:rsidP="00EB339C">
            <w:pPr>
              <w:jc w:val="center"/>
            </w:pPr>
            <w:r>
              <w:t>Time=</w:t>
            </w:r>
          </w:p>
          <w:p w14:paraId="64445871" w14:textId="77777777" w:rsidR="00EB339C" w:rsidRDefault="00EB339C" w:rsidP="00EB339C">
            <w:pPr>
              <w:jc w:val="center"/>
            </w:pPr>
            <w:r>
              <w:t>Treatment*time=</w:t>
            </w:r>
          </w:p>
          <w:p w14:paraId="5C105BE4" w14:textId="77777777" w:rsidR="00EB339C" w:rsidRDefault="00EB339C" w:rsidP="00EB339C">
            <w:pPr>
              <w:pStyle w:val="NoSpacing"/>
              <w:jc w:val="center"/>
            </w:pPr>
          </w:p>
        </w:tc>
      </w:tr>
      <w:tr w:rsidR="00EB339C" w:rsidRPr="00EF218A" w14:paraId="31A4B397" w14:textId="6AFECC15" w:rsidTr="00E870C0">
        <w:trPr>
          <w:cantSplit/>
          <w:trHeight w:val="1134"/>
          <w:jc w:val="center"/>
        </w:trPr>
        <w:tc>
          <w:tcPr>
            <w:tcW w:w="1734" w:type="dxa"/>
          </w:tcPr>
          <w:p w14:paraId="69F7F55F" w14:textId="77777777" w:rsidR="00EB339C" w:rsidRDefault="00EB339C" w:rsidP="00EB339C">
            <w:pPr>
              <w:pStyle w:val="NoSpacing"/>
              <w:jc w:val="center"/>
            </w:pPr>
            <w:r>
              <w:t>0 (baseline)</w:t>
            </w:r>
          </w:p>
          <w:p w14:paraId="688D3D90" w14:textId="77777777" w:rsidR="00EB339C" w:rsidRDefault="00EB339C" w:rsidP="00EB339C">
            <w:pPr>
              <w:pStyle w:val="NoSpacing"/>
              <w:jc w:val="center"/>
            </w:pPr>
            <w:r>
              <w:t>6</w:t>
            </w:r>
          </w:p>
          <w:p w14:paraId="0D7FA76A" w14:textId="77777777" w:rsidR="00EB339C" w:rsidRDefault="00EB339C" w:rsidP="00EB339C">
            <w:pPr>
              <w:pStyle w:val="NoSpacing"/>
              <w:jc w:val="center"/>
            </w:pPr>
            <w:r>
              <w:t>12</w:t>
            </w:r>
          </w:p>
          <w:p w14:paraId="754648C6" w14:textId="77777777" w:rsidR="00EB339C" w:rsidRDefault="00EB339C" w:rsidP="00EB339C">
            <w:pPr>
              <w:pStyle w:val="NoSpacing"/>
              <w:jc w:val="center"/>
            </w:pPr>
            <w:r>
              <w:t>18</w:t>
            </w:r>
          </w:p>
          <w:p w14:paraId="2462C7C5" w14:textId="77777777" w:rsidR="00EB339C" w:rsidRDefault="00EB339C" w:rsidP="00EB339C">
            <w:pPr>
              <w:pStyle w:val="NoSpacing"/>
              <w:jc w:val="center"/>
            </w:pPr>
            <w:r>
              <w:t>24</w:t>
            </w:r>
          </w:p>
        </w:tc>
        <w:tc>
          <w:tcPr>
            <w:tcW w:w="2745" w:type="dxa"/>
          </w:tcPr>
          <w:p w14:paraId="7C96A382" w14:textId="77777777" w:rsidR="00EB339C" w:rsidRDefault="00EB339C" w:rsidP="00EB339C">
            <w:pPr>
              <w:pStyle w:val="NoSpacing"/>
              <w:jc w:val="center"/>
            </w:pPr>
            <w:r>
              <w:t>Financial difficulties</w:t>
            </w:r>
          </w:p>
        </w:tc>
        <w:tc>
          <w:tcPr>
            <w:tcW w:w="1148" w:type="dxa"/>
          </w:tcPr>
          <w:p w14:paraId="3A0BB55A" w14:textId="77777777" w:rsidR="00EB339C" w:rsidRDefault="00EB339C" w:rsidP="00EB339C">
            <w:pPr>
              <w:pStyle w:val="NoSpacing"/>
              <w:jc w:val="center"/>
            </w:pPr>
          </w:p>
        </w:tc>
        <w:tc>
          <w:tcPr>
            <w:tcW w:w="1189" w:type="dxa"/>
          </w:tcPr>
          <w:p w14:paraId="6E3912BD" w14:textId="77777777" w:rsidR="00EB339C" w:rsidRDefault="00EB339C" w:rsidP="00EB339C">
            <w:pPr>
              <w:pStyle w:val="NoSpacing"/>
              <w:jc w:val="center"/>
            </w:pPr>
          </w:p>
        </w:tc>
        <w:tc>
          <w:tcPr>
            <w:tcW w:w="507" w:type="dxa"/>
          </w:tcPr>
          <w:p w14:paraId="1E90BCB8" w14:textId="77777777" w:rsidR="00EB339C" w:rsidRDefault="00EB339C" w:rsidP="00EB339C">
            <w:pPr>
              <w:pStyle w:val="NoSpacing"/>
              <w:jc w:val="center"/>
            </w:pPr>
          </w:p>
        </w:tc>
        <w:tc>
          <w:tcPr>
            <w:tcW w:w="1792" w:type="dxa"/>
          </w:tcPr>
          <w:p w14:paraId="2D01D45F" w14:textId="77777777" w:rsidR="00EB339C" w:rsidRDefault="00EB339C" w:rsidP="00EB339C">
            <w:pPr>
              <w:jc w:val="center"/>
            </w:pPr>
            <w:r>
              <w:t>N=</w:t>
            </w:r>
          </w:p>
          <w:p w14:paraId="3A3D1AE0" w14:textId="77777777" w:rsidR="00EB339C" w:rsidRDefault="00EB339C" w:rsidP="00EB339C">
            <w:pPr>
              <w:jc w:val="center"/>
            </w:pPr>
            <w:r>
              <w:t>Treatment=</w:t>
            </w:r>
          </w:p>
          <w:p w14:paraId="553CDF76" w14:textId="77777777" w:rsidR="00EB339C" w:rsidRDefault="00EB339C" w:rsidP="00EB339C">
            <w:pPr>
              <w:jc w:val="center"/>
            </w:pPr>
            <w:r>
              <w:t>Time=</w:t>
            </w:r>
          </w:p>
          <w:p w14:paraId="1B5594C6" w14:textId="77777777" w:rsidR="00EB339C" w:rsidRDefault="00EB339C" w:rsidP="00EB339C">
            <w:pPr>
              <w:jc w:val="center"/>
            </w:pPr>
            <w:r>
              <w:t>Treatment*time=</w:t>
            </w:r>
          </w:p>
          <w:p w14:paraId="392C5E06" w14:textId="77777777" w:rsidR="00EB339C" w:rsidRDefault="00EB339C" w:rsidP="00EB339C">
            <w:pPr>
              <w:pStyle w:val="NoSpacing"/>
              <w:jc w:val="center"/>
            </w:pPr>
          </w:p>
        </w:tc>
      </w:tr>
    </w:tbl>
    <w:p w14:paraId="168A6C0B" w14:textId="77777777" w:rsidR="001555F2" w:rsidRPr="008107E9" w:rsidRDefault="008107E9" w:rsidP="00BF6899">
      <w:pPr>
        <w:pStyle w:val="Caption"/>
        <w:keepNext/>
        <w:rPr>
          <w:b w:val="0"/>
          <w:sz w:val="22"/>
          <w:szCs w:val="22"/>
        </w:rPr>
      </w:pPr>
      <w:r>
        <w:rPr>
          <w:b w:val="0"/>
          <w:sz w:val="22"/>
          <w:szCs w:val="22"/>
        </w:rPr>
        <w:t>*The table will be repeated for both complete cases (non-varying n) and all available cases (varying n at each time point).</w:t>
      </w:r>
    </w:p>
    <w:p w14:paraId="575FA0B6" w14:textId="77777777" w:rsidR="00A04287" w:rsidRDefault="00A04287" w:rsidP="00A04287"/>
    <w:p w14:paraId="0AA5413C" w14:textId="77777777" w:rsidR="00A04287" w:rsidRDefault="00A04287" w:rsidP="00A04287"/>
    <w:p w14:paraId="00C4497B" w14:textId="77777777" w:rsidR="00A04287" w:rsidRDefault="00A04287" w:rsidP="00A04287"/>
    <w:p w14:paraId="0543AD62" w14:textId="77777777" w:rsidR="00A04287" w:rsidRDefault="00A04287" w:rsidP="00A04287"/>
    <w:p w14:paraId="105F36D6" w14:textId="77777777" w:rsidR="00A04287" w:rsidRDefault="00A04287" w:rsidP="00A04287"/>
    <w:p w14:paraId="2FC7717D" w14:textId="77777777" w:rsidR="00A04287" w:rsidRDefault="00A04287" w:rsidP="00A04287"/>
    <w:p w14:paraId="11599665" w14:textId="77777777" w:rsidR="00A04287" w:rsidRDefault="00A04287" w:rsidP="00A04287"/>
    <w:p w14:paraId="34EB5F68" w14:textId="77777777" w:rsidR="00A04287" w:rsidRDefault="00A04287" w:rsidP="00A04287"/>
    <w:p w14:paraId="44B7F3E5" w14:textId="77777777" w:rsidR="00A04287" w:rsidRDefault="00A04287" w:rsidP="00A04287"/>
    <w:p w14:paraId="60146D3C" w14:textId="77777777" w:rsidR="00A04287" w:rsidRPr="00A04287" w:rsidRDefault="00A04287" w:rsidP="008107E9">
      <w:pPr>
        <w:pStyle w:val="Caption"/>
        <w:keepNext/>
      </w:pPr>
      <w:bookmarkStart w:id="232" w:name="_Ref423943273"/>
      <w:r>
        <w:t xml:space="preserve">Table </w:t>
      </w:r>
      <w:r w:rsidR="00886FF1">
        <w:fldChar w:fldCharType="begin"/>
      </w:r>
      <w:r w:rsidR="00886FF1">
        <w:instrText xml:space="preserve"> SEQ Table \* ARABIC </w:instrText>
      </w:r>
      <w:r w:rsidR="00886FF1">
        <w:fldChar w:fldCharType="separate"/>
      </w:r>
      <w:r w:rsidR="00F24727">
        <w:rPr>
          <w:noProof/>
        </w:rPr>
        <w:t>3</w:t>
      </w:r>
      <w:r w:rsidR="00886FF1">
        <w:rPr>
          <w:noProof/>
        </w:rPr>
        <w:fldChar w:fldCharType="end"/>
      </w:r>
      <w:bookmarkEnd w:id="232"/>
      <w:r>
        <w:t xml:space="preserve"> Mean scores (standard deviation) for each domain of the EORTC-QLQ-C30 at each time point: chemotherapy versus no chemotherapy</w:t>
      </w:r>
      <w:r w:rsidR="008107E9">
        <w:t>*.</w:t>
      </w:r>
    </w:p>
    <w:tbl>
      <w:tblPr>
        <w:tblStyle w:val="TableGrid"/>
        <w:tblW w:w="0" w:type="auto"/>
        <w:jc w:val="center"/>
        <w:tblLook w:val="04A0" w:firstRow="1" w:lastRow="0" w:firstColumn="1" w:lastColumn="0" w:noHBand="0" w:noVBand="1"/>
      </w:tblPr>
      <w:tblGrid>
        <w:gridCol w:w="1600"/>
        <w:gridCol w:w="2745"/>
        <w:gridCol w:w="1829"/>
        <w:gridCol w:w="2283"/>
        <w:gridCol w:w="507"/>
        <w:gridCol w:w="1792"/>
      </w:tblGrid>
      <w:tr w:rsidR="00534E6C" w14:paraId="7933A427" w14:textId="2C72C8CE" w:rsidTr="00454AC7">
        <w:trPr>
          <w:jc w:val="center"/>
        </w:trPr>
        <w:tc>
          <w:tcPr>
            <w:tcW w:w="1600" w:type="dxa"/>
          </w:tcPr>
          <w:p w14:paraId="0AAF76DC" w14:textId="77777777" w:rsidR="00534E6C" w:rsidRDefault="00534E6C" w:rsidP="00A448CE">
            <w:pPr>
              <w:pStyle w:val="NoSpacing"/>
              <w:jc w:val="center"/>
              <w:rPr>
                <w:b/>
              </w:rPr>
            </w:pPr>
            <w:r w:rsidRPr="00EF218A">
              <w:rPr>
                <w:b/>
              </w:rPr>
              <w:t>Time point</w:t>
            </w:r>
          </w:p>
          <w:p w14:paraId="086F8428" w14:textId="77777777" w:rsidR="00534E6C" w:rsidRPr="00EF218A" w:rsidRDefault="00534E6C" w:rsidP="00A448CE">
            <w:pPr>
              <w:pStyle w:val="NoSpacing"/>
              <w:jc w:val="center"/>
              <w:rPr>
                <w:b/>
              </w:rPr>
            </w:pPr>
            <w:r>
              <w:rPr>
                <w:b/>
              </w:rPr>
              <w:t>(months)</w:t>
            </w:r>
          </w:p>
        </w:tc>
        <w:tc>
          <w:tcPr>
            <w:tcW w:w="2745" w:type="dxa"/>
          </w:tcPr>
          <w:p w14:paraId="392DA8C8" w14:textId="77777777" w:rsidR="00534E6C" w:rsidRPr="00EF218A" w:rsidRDefault="00534E6C" w:rsidP="00A448CE">
            <w:pPr>
              <w:pStyle w:val="NoSpacing"/>
              <w:jc w:val="center"/>
              <w:rPr>
                <w:b/>
              </w:rPr>
            </w:pPr>
            <w:r w:rsidRPr="00EF218A">
              <w:rPr>
                <w:b/>
              </w:rPr>
              <w:t>Domain</w:t>
            </w:r>
          </w:p>
        </w:tc>
        <w:tc>
          <w:tcPr>
            <w:tcW w:w="1829" w:type="dxa"/>
          </w:tcPr>
          <w:p w14:paraId="27B0C79D" w14:textId="77777777" w:rsidR="00534E6C" w:rsidRPr="00EF218A" w:rsidRDefault="00534E6C" w:rsidP="00A448CE">
            <w:pPr>
              <w:pStyle w:val="NoSpacing"/>
              <w:jc w:val="center"/>
              <w:rPr>
                <w:b/>
              </w:rPr>
            </w:pPr>
            <w:r>
              <w:rPr>
                <w:b/>
              </w:rPr>
              <w:t>Chemotherapy</w:t>
            </w:r>
          </w:p>
          <w:p w14:paraId="43E6AC66" w14:textId="77777777" w:rsidR="00534E6C" w:rsidRPr="00EF218A" w:rsidRDefault="00534E6C" w:rsidP="00A448CE">
            <w:pPr>
              <w:pStyle w:val="NoSpacing"/>
              <w:jc w:val="center"/>
              <w:rPr>
                <w:b/>
              </w:rPr>
            </w:pPr>
          </w:p>
        </w:tc>
        <w:tc>
          <w:tcPr>
            <w:tcW w:w="2283" w:type="dxa"/>
          </w:tcPr>
          <w:p w14:paraId="0370A125" w14:textId="77777777" w:rsidR="00534E6C" w:rsidRPr="00EF218A" w:rsidRDefault="00534E6C" w:rsidP="00A448CE">
            <w:pPr>
              <w:pStyle w:val="NoSpacing"/>
              <w:jc w:val="center"/>
              <w:rPr>
                <w:b/>
              </w:rPr>
            </w:pPr>
            <w:r>
              <w:rPr>
                <w:b/>
              </w:rPr>
              <w:t>No chemotherapy</w:t>
            </w:r>
          </w:p>
          <w:p w14:paraId="12E2C4FD" w14:textId="77777777" w:rsidR="00534E6C" w:rsidRPr="00EF218A" w:rsidRDefault="00534E6C" w:rsidP="00A448CE">
            <w:pPr>
              <w:pStyle w:val="NoSpacing"/>
              <w:jc w:val="center"/>
              <w:rPr>
                <w:b/>
              </w:rPr>
            </w:pPr>
          </w:p>
        </w:tc>
        <w:tc>
          <w:tcPr>
            <w:tcW w:w="507" w:type="dxa"/>
          </w:tcPr>
          <w:p w14:paraId="20ABC866" w14:textId="77777777" w:rsidR="00534E6C" w:rsidRDefault="00534E6C" w:rsidP="00A448CE">
            <w:pPr>
              <w:pStyle w:val="NoSpacing"/>
              <w:jc w:val="center"/>
              <w:rPr>
                <w:b/>
              </w:rPr>
            </w:pPr>
            <w:r>
              <w:rPr>
                <w:b/>
              </w:rPr>
              <w:t>n</w:t>
            </w:r>
          </w:p>
        </w:tc>
        <w:tc>
          <w:tcPr>
            <w:tcW w:w="1792" w:type="dxa"/>
          </w:tcPr>
          <w:p w14:paraId="7074F56A" w14:textId="38E7F1FA" w:rsidR="00534E6C" w:rsidRDefault="00534E6C" w:rsidP="00A448CE">
            <w:pPr>
              <w:pStyle w:val="NoSpacing"/>
              <w:jc w:val="center"/>
              <w:rPr>
                <w:b/>
              </w:rPr>
            </w:pPr>
            <w:r>
              <w:rPr>
                <w:b/>
              </w:rPr>
              <w:t>Effects</w:t>
            </w:r>
          </w:p>
        </w:tc>
      </w:tr>
      <w:tr w:rsidR="00534E6C" w:rsidRPr="00EF218A" w14:paraId="698D57C9" w14:textId="51DACD22" w:rsidTr="00454AC7">
        <w:trPr>
          <w:cantSplit/>
          <w:trHeight w:val="1134"/>
          <w:jc w:val="center"/>
        </w:trPr>
        <w:tc>
          <w:tcPr>
            <w:tcW w:w="1600" w:type="dxa"/>
          </w:tcPr>
          <w:p w14:paraId="4D2D67B9" w14:textId="77777777" w:rsidR="00534E6C" w:rsidRDefault="00534E6C" w:rsidP="00A448CE">
            <w:pPr>
              <w:pStyle w:val="NoSpacing"/>
              <w:jc w:val="center"/>
            </w:pPr>
            <w:r>
              <w:t>0 (baseline)</w:t>
            </w:r>
          </w:p>
          <w:p w14:paraId="61F11246" w14:textId="77777777" w:rsidR="00534E6C" w:rsidRDefault="00534E6C" w:rsidP="00A448CE">
            <w:pPr>
              <w:pStyle w:val="NoSpacing"/>
              <w:jc w:val="center"/>
            </w:pPr>
            <w:r>
              <w:t>6</w:t>
            </w:r>
          </w:p>
          <w:p w14:paraId="7857011C" w14:textId="77777777" w:rsidR="00534E6C" w:rsidRDefault="00534E6C" w:rsidP="00A448CE">
            <w:pPr>
              <w:pStyle w:val="NoSpacing"/>
              <w:jc w:val="center"/>
            </w:pPr>
            <w:r>
              <w:t>12</w:t>
            </w:r>
          </w:p>
          <w:p w14:paraId="3CD28EC6" w14:textId="77777777" w:rsidR="00534E6C" w:rsidRDefault="00534E6C" w:rsidP="00A448CE">
            <w:pPr>
              <w:pStyle w:val="NoSpacing"/>
              <w:jc w:val="center"/>
            </w:pPr>
            <w:r>
              <w:t>18</w:t>
            </w:r>
          </w:p>
          <w:p w14:paraId="74BC28A7" w14:textId="77777777" w:rsidR="00534E6C" w:rsidRPr="00EF218A" w:rsidRDefault="00534E6C" w:rsidP="00A448CE">
            <w:pPr>
              <w:pStyle w:val="NoSpacing"/>
              <w:jc w:val="center"/>
            </w:pPr>
            <w:r>
              <w:t>24</w:t>
            </w:r>
          </w:p>
        </w:tc>
        <w:tc>
          <w:tcPr>
            <w:tcW w:w="2745" w:type="dxa"/>
          </w:tcPr>
          <w:p w14:paraId="71708FFE" w14:textId="77777777" w:rsidR="00534E6C" w:rsidRDefault="00534E6C" w:rsidP="00A448CE">
            <w:pPr>
              <w:pStyle w:val="NoSpacing"/>
            </w:pPr>
            <w:r>
              <w:t>Global health status/</w:t>
            </w:r>
            <w:proofErr w:type="spellStart"/>
            <w:r>
              <w:t>QoL</w:t>
            </w:r>
            <w:proofErr w:type="spellEnd"/>
          </w:p>
          <w:p w14:paraId="0650F0E6" w14:textId="77777777" w:rsidR="00534E6C" w:rsidRPr="00EF218A" w:rsidRDefault="00534E6C" w:rsidP="00A448CE">
            <w:pPr>
              <w:pStyle w:val="NoSpacing"/>
            </w:pPr>
          </w:p>
        </w:tc>
        <w:tc>
          <w:tcPr>
            <w:tcW w:w="1829" w:type="dxa"/>
          </w:tcPr>
          <w:p w14:paraId="6A365123" w14:textId="77777777" w:rsidR="00534E6C" w:rsidRDefault="00534E6C" w:rsidP="00A448CE">
            <w:pPr>
              <w:pStyle w:val="NoSpacing"/>
              <w:jc w:val="center"/>
            </w:pPr>
            <w:r>
              <w:t>XX (XX)</w:t>
            </w:r>
          </w:p>
          <w:p w14:paraId="40D3A4A6" w14:textId="77777777" w:rsidR="00534E6C" w:rsidRPr="00EF218A" w:rsidRDefault="00534E6C" w:rsidP="00A448CE">
            <w:pPr>
              <w:pStyle w:val="NoSpacing"/>
              <w:jc w:val="center"/>
            </w:pPr>
            <w:r>
              <w:t>…</w:t>
            </w:r>
          </w:p>
        </w:tc>
        <w:tc>
          <w:tcPr>
            <w:tcW w:w="2283" w:type="dxa"/>
          </w:tcPr>
          <w:p w14:paraId="12605497" w14:textId="77777777" w:rsidR="00534E6C" w:rsidRDefault="00534E6C" w:rsidP="00A448CE">
            <w:pPr>
              <w:pStyle w:val="NoSpacing"/>
              <w:jc w:val="center"/>
            </w:pPr>
            <w:r>
              <w:t>XX (XX)</w:t>
            </w:r>
          </w:p>
          <w:p w14:paraId="1499E7FF" w14:textId="77777777" w:rsidR="00534E6C" w:rsidRPr="00EF218A" w:rsidRDefault="00534E6C" w:rsidP="00A448CE">
            <w:pPr>
              <w:pStyle w:val="NoSpacing"/>
              <w:jc w:val="center"/>
            </w:pPr>
            <w:r>
              <w:t>…</w:t>
            </w:r>
          </w:p>
        </w:tc>
        <w:tc>
          <w:tcPr>
            <w:tcW w:w="507" w:type="dxa"/>
          </w:tcPr>
          <w:p w14:paraId="6F65CB85" w14:textId="77777777" w:rsidR="00534E6C" w:rsidRDefault="00534E6C" w:rsidP="00A448CE">
            <w:pPr>
              <w:pStyle w:val="NoSpacing"/>
              <w:jc w:val="center"/>
            </w:pPr>
            <w:r>
              <w:t>XX</w:t>
            </w:r>
          </w:p>
          <w:p w14:paraId="2F3D9BC3" w14:textId="77777777" w:rsidR="00534E6C" w:rsidRDefault="00534E6C" w:rsidP="00A448CE">
            <w:pPr>
              <w:pStyle w:val="NoSpacing"/>
              <w:jc w:val="center"/>
            </w:pPr>
            <w:r>
              <w:t>…</w:t>
            </w:r>
          </w:p>
        </w:tc>
        <w:tc>
          <w:tcPr>
            <w:tcW w:w="1792" w:type="dxa"/>
          </w:tcPr>
          <w:p w14:paraId="353AD21F" w14:textId="77777777" w:rsidR="00534E6C" w:rsidRDefault="00534E6C" w:rsidP="00C26BC6">
            <w:pPr>
              <w:jc w:val="center"/>
            </w:pPr>
            <w:r>
              <w:t>N=</w:t>
            </w:r>
          </w:p>
          <w:p w14:paraId="2C9BC1FC" w14:textId="77777777" w:rsidR="00534E6C" w:rsidRDefault="00534E6C" w:rsidP="00C26BC6">
            <w:pPr>
              <w:jc w:val="center"/>
            </w:pPr>
            <w:r>
              <w:t>Treatment=</w:t>
            </w:r>
          </w:p>
          <w:p w14:paraId="6E6DA867" w14:textId="77777777" w:rsidR="00534E6C" w:rsidRDefault="00534E6C" w:rsidP="00C26BC6">
            <w:pPr>
              <w:jc w:val="center"/>
            </w:pPr>
            <w:r>
              <w:t>Time=</w:t>
            </w:r>
          </w:p>
          <w:p w14:paraId="7FE258AC" w14:textId="77777777" w:rsidR="00534E6C" w:rsidRDefault="00534E6C" w:rsidP="00C26BC6">
            <w:pPr>
              <w:jc w:val="center"/>
            </w:pPr>
            <w:r>
              <w:t>Treatment*time=</w:t>
            </w:r>
          </w:p>
          <w:p w14:paraId="2ED34443" w14:textId="77777777" w:rsidR="00534E6C" w:rsidRDefault="00534E6C" w:rsidP="00A448CE">
            <w:pPr>
              <w:pStyle w:val="NoSpacing"/>
              <w:jc w:val="center"/>
            </w:pPr>
          </w:p>
        </w:tc>
      </w:tr>
      <w:tr w:rsidR="00534E6C" w:rsidRPr="00EF218A" w14:paraId="165C4A01" w14:textId="5C63E011" w:rsidTr="00454AC7">
        <w:trPr>
          <w:cantSplit/>
          <w:trHeight w:val="1134"/>
          <w:jc w:val="center"/>
        </w:trPr>
        <w:tc>
          <w:tcPr>
            <w:tcW w:w="1600" w:type="dxa"/>
          </w:tcPr>
          <w:p w14:paraId="6E6DB2F4" w14:textId="77777777" w:rsidR="00534E6C" w:rsidRDefault="00534E6C" w:rsidP="00A448CE">
            <w:pPr>
              <w:pStyle w:val="NoSpacing"/>
              <w:jc w:val="center"/>
            </w:pPr>
            <w:r>
              <w:t>0 (baseline)</w:t>
            </w:r>
          </w:p>
          <w:p w14:paraId="01771AED" w14:textId="77777777" w:rsidR="00534E6C" w:rsidRDefault="00534E6C" w:rsidP="00A448CE">
            <w:pPr>
              <w:pStyle w:val="NoSpacing"/>
              <w:jc w:val="center"/>
            </w:pPr>
            <w:r>
              <w:t>6</w:t>
            </w:r>
          </w:p>
          <w:p w14:paraId="5150B94F" w14:textId="77777777" w:rsidR="00534E6C" w:rsidRDefault="00534E6C" w:rsidP="00A448CE">
            <w:pPr>
              <w:pStyle w:val="NoSpacing"/>
              <w:jc w:val="center"/>
            </w:pPr>
            <w:r>
              <w:t>12</w:t>
            </w:r>
          </w:p>
          <w:p w14:paraId="20E1E2EB" w14:textId="77777777" w:rsidR="00534E6C" w:rsidRDefault="00534E6C" w:rsidP="00A448CE">
            <w:pPr>
              <w:pStyle w:val="NoSpacing"/>
              <w:jc w:val="center"/>
            </w:pPr>
            <w:r>
              <w:t>18</w:t>
            </w:r>
          </w:p>
          <w:p w14:paraId="14CB20CC" w14:textId="77777777" w:rsidR="00534E6C" w:rsidRDefault="00534E6C" w:rsidP="00A448CE">
            <w:pPr>
              <w:pStyle w:val="NoSpacing"/>
              <w:jc w:val="center"/>
            </w:pPr>
            <w:r>
              <w:t>24</w:t>
            </w:r>
          </w:p>
        </w:tc>
        <w:tc>
          <w:tcPr>
            <w:tcW w:w="2745" w:type="dxa"/>
          </w:tcPr>
          <w:p w14:paraId="4FB5FA44" w14:textId="77777777" w:rsidR="00534E6C" w:rsidRDefault="00534E6C" w:rsidP="00A448CE">
            <w:pPr>
              <w:pStyle w:val="NoSpacing"/>
            </w:pPr>
            <w:r>
              <w:t>Physical functioning</w:t>
            </w:r>
          </w:p>
        </w:tc>
        <w:tc>
          <w:tcPr>
            <w:tcW w:w="1829" w:type="dxa"/>
          </w:tcPr>
          <w:p w14:paraId="134ED979" w14:textId="77777777" w:rsidR="00534E6C" w:rsidRDefault="00534E6C" w:rsidP="00A448CE">
            <w:pPr>
              <w:pStyle w:val="NoSpacing"/>
              <w:jc w:val="center"/>
            </w:pPr>
          </w:p>
        </w:tc>
        <w:tc>
          <w:tcPr>
            <w:tcW w:w="2283" w:type="dxa"/>
          </w:tcPr>
          <w:p w14:paraId="52F9B778" w14:textId="77777777" w:rsidR="00534E6C" w:rsidRDefault="00534E6C" w:rsidP="00A448CE">
            <w:pPr>
              <w:pStyle w:val="NoSpacing"/>
              <w:jc w:val="center"/>
            </w:pPr>
          </w:p>
        </w:tc>
        <w:tc>
          <w:tcPr>
            <w:tcW w:w="507" w:type="dxa"/>
          </w:tcPr>
          <w:p w14:paraId="51005F7E" w14:textId="77777777" w:rsidR="00534E6C" w:rsidRDefault="00534E6C" w:rsidP="00A448CE">
            <w:pPr>
              <w:pStyle w:val="NoSpacing"/>
              <w:jc w:val="center"/>
            </w:pPr>
          </w:p>
        </w:tc>
        <w:tc>
          <w:tcPr>
            <w:tcW w:w="1792" w:type="dxa"/>
          </w:tcPr>
          <w:p w14:paraId="2970B5D9" w14:textId="77777777" w:rsidR="00534E6C" w:rsidRDefault="00534E6C" w:rsidP="00C26BC6">
            <w:pPr>
              <w:jc w:val="center"/>
            </w:pPr>
            <w:r>
              <w:t>N=</w:t>
            </w:r>
          </w:p>
          <w:p w14:paraId="63FD06F1" w14:textId="77777777" w:rsidR="00534E6C" w:rsidRDefault="00534E6C" w:rsidP="00C26BC6">
            <w:pPr>
              <w:jc w:val="center"/>
            </w:pPr>
            <w:r>
              <w:t>Treatment=</w:t>
            </w:r>
          </w:p>
          <w:p w14:paraId="7D0045D5" w14:textId="77777777" w:rsidR="00534E6C" w:rsidRDefault="00534E6C" w:rsidP="00C26BC6">
            <w:pPr>
              <w:jc w:val="center"/>
            </w:pPr>
            <w:r>
              <w:t>Time=</w:t>
            </w:r>
          </w:p>
          <w:p w14:paraId="0E83E701" w14:textId="77777777" w:rsidR="00534E6C" w:rsidRDefault="00534E6C" w:rsidP="00C26BC6">
            <w:pPr>
              <w:jc w:val="center"/>
            </w:pPr>
            <w:r>
              <w:t>Treatment*time=</w:t>
            </w:r>
          </w:p>
          <w:p w14:paraId="4DA4F8AC" w14:textId="77777777" w:rsidR="00534E6C" w:rsidRDefault="00534E6C" w:rsidP="00A448CE">
            <w:pPr>
              <w:pStyle w:val="NoSpacing"/>
              <w:jc w:val="center"/>
            </w:pPr>
          </w:p>
        </w:tc>
      </w:tr>
      <w:tr w:rsidR="00534E6C" w:rsidRPr="00EF218A" w14:paraId="11AC8617" w14:textId="1F9CF8BD" w:rsidTr="00454AC7">
        <w:trPr>
          <w:cantSplit/>
          <w:trHeight w:val="1134"/>
          <w:jc w:val="center"/>
        </w:trPr>
        <w:tc>
          <w:tcPr>
            <w:tcW w:w="1600" w:type="dxa"/>
          </w:tcPr>
          <w:p w14:paraId="6D8FCB0C" w14:textId="77777777" w:rsidR="00534E6C" w:rsidRDefault="00534E6C" w:rsidP="00A448CE">
            <w:pPr>
              <w:pStyle w:val="NoSpacing"/>
              <w:jc w:val="center"/>
            </w:pPr>
            <w:r>
              <w:t>0 (baseline)</w:t>
            </w:r>
          </w:p>
          <w:p w14:paraId="406D7E86" w14:textId="77777777" w:rsidR="00534E6C" w:rsidRDefault="00534E6C" w:rsidP="00A448CE">
            <w:pPr>
              <w:pStyle w:val="NoSpacing"/>
              <w:jc w:val="center"/>
            </w:pPr>
            <w:r>
              <w:t>6</w:t>
            </w:r>
          </w:p>
          <w:p w14:paraId="439BBB90" w14:textId="77777777" w:rsidR="00534E6C" w:rsidRDefault="00534E6C" w:rsidP="00A448CE">
            <w:pPr>
              <w:pStyle w:val="NoSpacing"/>
              <w:jc w:val="center"/>
            </w:pPr>
            <w:r>
              <w:t>12</w:t>
            </w:r>
          </w:p>
          <w:p w14:paraId="487757D5" w14:textId="77777777" w:rsidR="00534E6C" w:rsidRDefault="00534E6C" w:rsidP="00A448CE">
            <w:pPr>
              <w:pStyle w:val="NoSpacing"/>
              <w:jc w:val="center"/>
            </w:pPr>
            <w:r>
              <w:t>18</w:t>
            </w:r>
          </w:p>
          <w:p w14:paraId="25715C06" w14:textId="77777777" w:rsidR="00534E6C" w:rsidRDefault="00534E6C" w:rsidP="00A448CE">
            <w:pPr>
              <w:pStyle w:val="NoSpacing"/>
              <w:jc w:val="center"/>
            </w:pPr>
            <w:r>
              <w:t>24</w:t>
            </w:r>
          </w:p>
        </w:tc>
        <w:tc>
          <w:tcPr>
            <w:tcW w:w="2745" w:type="dxa"/>
          </w:tcPr>
          <w:p w14:paraId="08E41D43" w14:textId="77777777" w:rsidR="00534E6C" w:rsidRDefault="00534E6C" w:rsidP="00A448CE">
            <w:pPr>
              <w:pStyle w:val="NoSpacing"/>
            </w:pPr>
            <w:r>
              <w:t>Role functioning</w:t>
            </w:r>
          </w:p>
        </w:tc>
        <w:tc>
          <w:tcPr>
            <w:tcW w:w="1829" w:type="dxa"/>
          </w:tcPr>
          <w:p w14:paraId="324346F7" w14:textId="77777777" w:rsidR="00534E6C" w:rsidRDefault="00534E6C" w:rsidP="00A448CE">
            <w:pPr>
              <w:pStyle w:val="NoSpacing"/>
              <w:jc w:val="center"/>
            </w:pPr>
          </w:p>
        </w:tc>
        <w:tc>
          <w:tcPr>
            <w:tcW w:w="2283" w:type="dxa"/>
          </w:tcPr>
          <w:p w14:paraId="5A065156" w14:textId="77777777" w:rsidR="00534E6C" w:rsidRDefault="00534E6C" w:rsidP="00A448CE">
            <w:pPr>
              <w:pStyle w:val="NoSpacing"/>
              <w:jc w:val="center"/>
            </w:pPr>
          </w:p>
        </w:tc>
        <w:tc>
          <w:tcPr>
            <w:tcW w:w="507" w:type="dxa"/>
          </w:tcPr>
          <w:p w14:paraId="3F6B47C1" w14:textId="77777777" w:rsidR="00534E6C" w:rsidRDefault="00534E6C" w:rsidP="00A448CE">
            <w:pPr>
              <w:pStyle w:val="NoSpacing"/>
              <w:jc w:val="center"/>
            </w:pPr>
          </w:p>
        </w:tc>
        <w:tc>
          <w:tcPr>
            <w:tcW w:w="1792" w:type="dxa"/>
          </w:tcPr>
          <w:p w14:paraId="7541D71E" w14:textId="77777777" w:rsidR="00534E6C" w:rsidRDefault="00534E6C" w:rsidP="00C26BC6">
            <w:pPr>
              <w:jc w:val="center"/>
            </w:pPr>
            <w:r>
              <w:t>N=</w:t>
            </w:r>
          </w:p>
          <w:p w14:paraId="79E69E38" w14:textId="77777777" w:rsidR="00534E6C" w:rsidRDefault="00534E6C" w:rsidP="00C26BC6">
            <w:pPr>
              <w:jc w:val="center"/>
            </w:pPr>
            <w:r>
              <w:t>Treatment=</w:t>
            </w:r>
          </w:p>
          <w:p w14:paraId="1F50C202" w14:textId="77777777" w:rsidR="00534E6C" w:rsidRDefault="00534E6C" w:rsidP="00C26BC6">
            <w:pPr>
              <w:jc w:val="center"/>
            </w:pPr>
            <w:r>
              <w:t>Time=</w:t>
            </w:r>
          </w:p>
          <w:p w14:paraId="782F7D59" w14:textId="77777777" w:rsidR="00534E6C" w:rsidRDefault="00534E6C" w:rsidP="00C26BC6">
            <w:pPr>
              <w:jc w:val="center"/>
            </w:pPr>
            <w:r>
              <w:t>Treatment*time=</w:t>
            </w:r>
          </w:p>
          <w:p w14:paraId="7E2C9210" w14:textId="77777777" w:rsidR="00534E6C" w:rsidRDefault="00534E6C" w:rsidP="00A448CE">
            <w:pPr>
              <w:pStyle w:val="NoSpacing"/>
              <w:jc w:val="center"/>
            </w:pPr>
          </w:p>
        </w:tc>
      </w:tr>
      <w:tr w:rsidR="00534E6C" w:rsidRPr="00EF218A" w14:paraId="32CCF106" w14:textId="510B0A28" w:rsidTr="00454AC7">
        <w:trPr>
          <w:cantSplit/>
          <w:trHeight w:val="1134"/>
          <w:jc w:val="center"/>
        </w:trPr>
        <w:tc>
          <w:tcPr>
            <w:tcW w:w="1600" w:type="dxa"/>
          </w:tcPr>
          <w:p w14:paraId="22A0E511" w14:textId="77777777" w:rsidR="00534E6C" w:rsidRDefault="00534E6C" w:rsidP="00A448CE">
            <w:pPr>
              <w:pStyle w:val="NoSpacing"/>
              <w:jc w:val="center"/>
            </w:pPr>
            <w:r>
              <w:t>0 (baseline)</w:t>
            </w:r>
          </w:p>
          <w:p w14:paraId="1180864F" w14:textId="77777777" w:rsidR="00534E6C" w:rsidRDefault="00534E6C" w:rsidP="00A448CE">
            <w:pPr>
              <w:pStyle w:val="NoSpacing"/>
              <w:jc w:val="center"/>
            </w:pPr>
            <w:r>
              <w:t>6</w:t>
            </w:r>
          </w:p>
          <w:p w14:paraId="0AAD42F8" w14:textId="77777777" w:rsidR="00534E6C" w:rsidRDefault="00534E6C" w:rsidP="00A448CE">
            <w:pPr>
              <w:pStyle w:val="NoSpacing"/>
              <w:jc w:val="center"/>
            </w:pPr>
            <w:r>
              <w:t>12</w:t>
            </w:r>
          </w:p>
          <w:p w14:paraId="33EED566" w14:textId="77777777" w:rsidR="00534E6C" w:rsidRDefault="00534E6C" w:rsidP="00A448CE">
            <w:pPr>
              <w:pStyle w:val="NoSpacing"/>
              <w:jc w:val="center"/>
            </w:pPr>
            <w:r>
              <w:t>18</w:t>
            </w:r>
          </w:p>
          <w:p w14:paraId="6C7D7175" w14:textId="77777777" w:rsidR="00534E6C" w:rsidRDefault="00534E6C" w:rsidP="00A448CE">
            <w:pPr>
              <w:pStyle w:val="NoSpacing"/>
              <w:jc w:val="center"/>
            </w:pPr>
            <w:r>
              <w:t>24</w:t>
            </w:r>
          </w:p>
        </w:tc>
        <w:tc>
          <w:tcPr>
            <w:tcW w:w="2745" w:type="dxa"/>
          </w:tcPr>
          <w:p w14:paraId="237699AE" w14:textId="77777777" w:rsidR="00534E6C" w:rsidRDefault="00534E6C" w:rsidP="00A448CE">
            <w:pPr>
              <w:pStyle w:val="NoSpacing"/>
            </w:pPr>
            <w:r>
              <w:t>Emotional functioning</w:t>
            </w:r>
          </w:p>
        </w:tc>
        <w:tc>
          <w:tcPr>
            <w:tcW w:w="1829" w:type="dxa"/>
          </w:tcPr>
          <w:p w14:paraId="17F26B93" w14:textId="77777777" w:rsidR="00534E6C" w:rsidRDefault="00534E6C" w:rsidP="00A448CE">
            <w:pPr>
              <w:pStyle w:val="NoSpacing"/>
              <w:jc w:val="center"/>
            </w:pPr>
          </w:p>
        </w:tc>
        <w:tc>
          <w:tcPr>
            <w:tcW w:w="2283" w:type="dxa"/>
          </w:tcPr>
          <w:p w14:paraId="4A15A531" w14:textId="77777777" w:rsidR="00534E6C" w:rsidRDefault="00534E6C" w:rsidP="00A448CE">
            <w:pPr>
              <w:pStyle w:val="NoSpacing"/>
              <w:jc w:val="center"/>
            </w:pPr>
          </w:p>
        </w:tc>
        <w:tc>
          <w:tcPr>
            <w:tcW w:w="507" w:type="dxa"/>
          </w:tcPr>
          <w:p w14:paraId="3B6F2AE2" w14:textId="77777777" w:rsidR="00534E6C" w:rsidRDefault="00534E6C" w:rsidP="00A448CE">
            <w:pPr>
              <w:pStyle w:val="NoSpacing"/>
              <w:jc w:val="center"/>
            </w:pPr>
          </w:p>
        </w:tc>
        <w:tc>
          <w:tcPr>
            <w:tcW w:w="1792" w:type="dxa"/>
          </w:tcPr>
          <w:p w14:paraId="50E8A921" w14:textId="77777777" w:rsidR="00534E6C" w:rsidRDefault="00534E6C" w:rsidP="00C26BC6">
            <w:pPr>
              <w:jc w:val="center"/>
            </w:pPr>
            <w:r>
              <w:t>N=</w:t>
            </w:r>
          </w:p>
          <w:p w14:paraId="08AD431D" w14:textId="77777777" w:rsidR="00534E6C" w:rsidRDefault="00534E6C" w:rsidP="00C26BC6">
            <w:pPr>
              <w:jc w:val="center"/>
            </w:pPr>
            <w:r>
              <w:t>Treatment=</w:t>
            </w:r>
          </w:p>
          <w:p w14:paraId="79F46721" w14:textId="77777777" w:rsidR="00534E6C" w:rsidRDefault="00534E6C" w:rsidP="00C26BC6">
            <w:pPr>
              <w:jc w:val="center"/>
            </w:pPr>
            <w:r>
              <w:t>Time=</w:t>
            </w:r>
          </w:p>
          <w:p w14:paraId="302554A6" w14:textId="77777777" w:rsidR="00534E6C" w:rsidRDefault="00534E6C" w:rsidP="00C26BC6">
            <w:pPr>
              <w:jc w:val="center"/>
            </w:pPr>
            <w:r>
              <w:t>Treatment*time=</w:t>
            </w:r>
          </w:p>
          <w:p w14:paraId="1CF17977" w14:textId="77777777" w:rsidR="00534E6C" w:rsidRDefault="00534E6C" w:rsidP="00A448CE">
            <w:pPr>
              <w:pStyle w:val="NoSpacing"/>
              <w:jc w:val="center"/>
            </w:pPr>
          </w:p>
        </w:tc>
      </w:tr>
      <w:tr w:rsidR="00534E6C" w:rsidRPr="00EF218A" w14:paraId="4A634BF4" w14:textId="7C804FA0" w:rsidTr="00454AC7">
        <w:trPr>
          <w:cantSplit/>
          <w:trHeight w:val="1134"/>
          <w:jc w:val="center"/>
        </w:trPr>
        <w:tc>
          <w:tcPr>
            <w:tcW w:w="1600" w:type="dxa"/>
          </w:tcPr>
          <w:p w14:paraId="7B47539C" w14:textId="77777777" w:rsidR="00534E6C" w:rsidRDefault="00534E6C" w:rsidP="00A448CE">
            <w:pPr>
              <w:pStyle w:val="NoSpacing"/>
              <w:jc w:val="center"/>
            </w:pPr>
            <w:r>
              <w:lastRenderedPageBreak/>
              <w:t>0 (baseline)</w:t>
            </w:r>
          </w:p>
          <w:p w14:paraId="7A5F7F1B" w14:textId="77777777" w:rsidR="00534E6C" w:rsidRDefault="00534E6C" w:rsidP="00A448CE">
            <w:pPr>
              <w:pStyle w:val="NoSpacing"/>
              <w:jc w:val="center"/>
            </w:pPr>
            <w:r>
              <w:t>6</w:t>
            </w:r>
          </w:p>
          <w:p w14:paraId="3C9C1D54" w14:textId="77777777" w:rsidR="00534E6C" w:rsidRDefault="00534E6C" w:rsidP="00A448CE">
            <w:pPr>
              <w:pStyle w:val="NoSpacing"/>
              <w:jc w:val="center"/>
            </w:pPr>
            <w:r>
              <w:t>12</w:t>
            </w:r>
          </w:p>
          <w:p w14:paraId="4C1DF65B" w14:textId="77777777" w:rsidR="00534E6C" w:rsidRDefault="00534E6C" w:rsidP="00A448CE">
            <w:pPr>
              <w:pStyle w:val="NoSpacing"/>
              <w:jc w:val="center"/>
            </w:pPr>
            <w:r>
              <w:t>18</w:t>
            </w:r>
          </w:p>
          <w:p w14:paraId="3480EEE8" w14:textId="77777777" w:rsidR="00534E6C" w:rsidRDefault="00534E6C" w:rsidP="00A448CE">
            <w:pPr>
              <w:pStyle w:val="NoSpacing"/>
              <w:jc w:val="center"/>
            </w:pPr>
            <w:r>
              <w:t>24</w:t>
            </w:r>
          </w:p>
        </w:tc>
        <w:tc>
          <w:tcPr>
            <w:tcW w:w="2745" w:type="dxa"/>
          </w:tcPr>
          <w:p w14:paraId="5159F8B2" w14:textId="77777777" w:rsidR="00534E6C" w:rsidRDefault="00534E6C" w:rsidP="00A448CE">
            <w:pPr>
              <w:pStyle w:val="NoSpacing"/>
            </w:pPr>
            <w:r>
              <w:t>Cognitive functioning</w:t>
            </w:r>
          </w:p>
        </w:tc>
        <w:tc>
          <w:tcPr>
            <w:tcW w:w="1829" w:type="dxa"/>
          </w:tcPr>
          <w:p w14:paraId="03A6AA45" w14:textId="77777777" w:rsidR="00534E6C" w:rsidRDefault="00534E6C" w:rsidP="00A448CE">
            <w:pPr>
              <w:pStyle w:val="NoSpacing"/>
              <w:jc w:val="center"/>
            </w:pPr>
          </w:p>
        </w:tc>
        <w:tc>
          <w:tcPr>
            <w:tcW w:w="2283" w:type="dxa"/>
          </w:tcPr>
          <w:p w14:paraId="2BDED83C" w14:textId="77777777" w:rsidR="00534E6C" w:rsidRDefault="00534E6C" w:rsidP="00A448CE">
            <w:pPr>
              <w:pStyle w:val="NoSpacing"/>
              <w:jc w:val="center"/>
            </w:pPr>
          </w:p>
        </w:tc>
        <w:tc>
          <w:tcPr>
            <w:tcW w:w="507" w:type="dxa"/>
          </w:tcPr>
          <w:p w14:paraId="1F1A2DFF" w14:textId="77777777" w:rsidR="00534E6C" w:rsidRDefault="00534E6C" w:rsidP="00A448CE">
            <w:pPr>
              <w:pStyle w:val="NoSpacing"/>
              <w:jc w:val="center"/>
            </w:pPr>
          </w:p>
        </w:tc>
        <w:tc>
          <w:tcPr>
            <w:tcW w:w="1792" w:type="dxa"/>
          </w:tcPr>
          <w:p w14:paraId="232D414B" w14:textId="77777777" w:rsidR="00534E6C" w:rsidRDefault="00534E6C" w:rsidP="00C26BC6">
            <w:pPr>
              <w:jc w:val="center"/>
            </w:pPr>
            <w:r>
              <w:t>N=</w:t>
            </w:r>
          </w:p>
          <w:p w14:paraId="1A2E9DAF" w14:textId="77777777" w:rsidR="00534E6C" w:rsidRDefault="00534E6C" w:rsidP="00C26BC6">
            <w:pPr>
              <w:jc w:val="center"/>
            </w:pPr>
            <w:r>
              <w:t>Treatment=</w:t>
            </w:r>
          </w:p>
          <w:p w14:paraId="09640856" w14:textId="77777777" w:rsidR="00534E6C" w:rsidRDefault="00534E6C" w:rsidP="00C26BC6">
            <w:pPr>
              <w:jc w:val="center"/>
            </w:pPr>
            <w:r>
              <w:t>Time=</w:t>
            </w:r>
          </w:p>
          <w:p w14:paraId="5DA082D6" w14:textId="77777777" w:rsidR="00534E6C" w:rsidRDefault="00534E6C" w:rsidP="00C26BC6">
            <w:pPr>
              <w:jc w:val="center"/>
            </w:pPr>
            <w:r>
              <w:t>Treatment*time=</w:t>
            </w:r>
          </w:p>
          <w:p w14:paraId="461FA61F" w14:textId="77777777" w:rsidR="00534E6C" w:rsidRDefault="00534E6C" w:rsidP="00A448CE">
            <w:pPr>
              <w:pStyle w:val="NoSpacing"/>
              <w:jc w:val="center"/>
            </w:pPr>
          </w:p>
        </w:tc>
      </w:tr>
      <w:tr w:rsidR="00534E6C" w:rsidRPr="00EF218A" w14:paraId="37672FF8" w14:textId="6213F17C" w:rsidTr="00454AC7">
        <w:trPr>
          <w:cantSplit/>
          <w:trHeight w:val="1134"/>
          <w:jc w:val="center"/>
        </w:trPr>
        <w:tc>
          <w:tcPr>
            <w:tcW w:w="1600" w:type="dxa"/>
          </w:tcPr>
          <w:p w14:paraId="5E65B1F2" w14:textId="77777777" w:rsidR="00534E6C" w:rsidRDefault="00534E6C" w:rsidP="00A448CE">
            <w:pPr>
              <w:pStyle w:val="NoSpacing"/>
              <w:jc w:val="center"/>
            </w:pPr>
            <w:r>
              <w:t>0 (baseline)</w:t>
            </w:r>
          </w:p>
          <w:p w14:paraId="7E6876BD" w14:textId="77777777" w:rsidR="00534E6C" w:rsidRDefault="00534E6C" w:rsidP="00A448CE">
            <w:pPr>
              <w:pStyle w:val="NoSpacing"/>
              <w:jc w:val="center"/>
            </w:pPr>
            <w:r>
              <w:t>6</w:t>
            </w:r>
          </w:p>
          <w:p w14:paraId="08A02B19" w14:textId="77777777" w:rsidR="00534E6C" w:rsidRDefault="00534E6C" w:rsidP="00A448CE">
            <w:pPr>
              <w:pStyle w:val="NoSpacing"/>
              <w:jc w:val="center"/>
            </w:pPr>
            <w:r>
              <w:t>12</w:t>
            </w:r>
          </w:p>
          <w:p w14:paraId="03A20A12" w14:textId="77777777" w:rsidR="00534E6C" w:rsidRDefault="00534E6C" w:rsidP="00A448CE">
            <w:pPr>
              <w:pStyle w:val="NoSpacing"/>
              <w:jc w:val="center"/>
            </w:pPr>
            <w:r>
              <w:t>18</w:t>
            </w:r>
          </w:p>
          <w:p w14:paraId="7A68F98D" w14:textId="77777777" w:rsidR="00534E6C" w:rsidRDefault="00534E6C" w:rsidP="00A448CE">
            <w:pPr>
              <w:pStyle w:val="NoSpacing"/>
              <w:jc w:val="center"/>
            </w:pPr>
            <w:r>
              <w:t>24</w:t>
            </w:r>
          </w:p>
        </w:tc>
        <w:tc>
          <w:tcPr>
            <w:tcW w:w="2745" w:type="dxa"/>
          </w:tcPr>
          <w:p w14:paraId="283A8C16" w14:textId="77777777" w:rsidR="00534E6C" w:rsidRDefault="00534E6C" w:rsidP="00A448CE">
            <w:pPr>
              <w:pStyle w:val="NoSpacing"/>
            </w:pPr>
            <w:r>
              <w:t>Social functioning</w:t>
            </w:r>
          </w:p>
        </w:tc>
        <w:tc>
          <w:tcPr>
            <w:tcW w:w="1829" w:type="dxa"/>
          </w:tcPr>
          <w:p w14:paraId="691CF730" w14:textId="77777777" w:rsidR="00534E6C" w:rsidRDefault="00534E6C" w:rsidP="00A448CE">
            <w:pPr>
              <w:pStyle w:val="NoSpacing"/>
              <w:jc w:val="center"/>
            </w:pPr>
          </w:p>
        </w:tc>
        <w:tc>
          <w:tcPr>
            <w:tcW w:w="2283" w:type="dxa"/>
          </w:tcPr>
          <w:p w14:paraId="1743EC6B" w14:textId="77777777" w:rsidR="00534E6C" w:rsidRDefault="00534E6C" w:rsidP="00A448CE">
            <w:pPr>
              <w:pStyle w:val="NoSpacing"/>
              <w:jc w:val="center"/>
            </w:pPr>
          </w:p>
        </w:tc>
        <w:tc>
          <w:tcPr>
            <w:tcW w:w="507" w:type="dxa"/>
          </w:tcPr>
          <w:p w14:paraId="23D181A4" w14:textId="77777777" w:rsidR="00534E6C" w:rsidRDefault="00534E6C" w:rsidP="00A448CE">
            <w:pPr>
              <w:pStyle w:val="NoSpacing"/>
              <w:jc w:val="center"/>
            </w:pPr>
          </w:p>
        </w:tc>
        <w:tc>
          <w:tcPr>
            <w:tcW w:w="1792" w:type="dxa"/>
          </w:tcPr>
          <w:p w14:paraId="71C84366" w14:textId="77777777" w:rsidR="00534E6C" w:rsidRDefault="00534E6C" w:rsidP="00C26BC6">
            <w:pPr>
              <w:jc w:val="center"/>
            </w:pPr>
            <w:r>
              <w:t>N=</w:t>
            </w:r>
          </w:p>
          <w:p w14:paraId="2ACEA355" w14:textId="77777777" w:rsidR="00534E6C" w:rsidRDefault="00534E6C" w:rsidP="00C26BC6">
            <w:pPr>
              <w:jc w:val="center"/>
            </w:pPr>
            <w:r>
              <w:t>Treatment=</w:t>
            </w:r>
          </w:p>
          <w:p w14:paraId="545CB058" w14:textId="77777777" w:rsidR="00534E6C" w:rsidRDefault="00534E6C" w:rsidP="00C26BC6">
            <w:pPr>
              <w:jc w:val="center"/>
            </w:pPr>
            <w:r>
              <w:t>Time=</w:t>
            </w:r>
          </w:p>
          <w:p w14:paraId="02E61037" w14:textId="77777777" w:rsidR="00534E6C" w:rsidRDefault="00534E6C" w:rsidP="00C26BC6">
            <w:pPr>
              <w:jc w:val="center"/>
            </w:pPr>
            <w:r>
              <w:t>Treatment*time=</w:t>
            </w:r>
          </w:p>
          <w:p w14:paraId="506527D7" w14:textId="77777777" w:rsidR="00534E6C" w:rsidRDefault="00534E6C" w:rsidP="00A448CE">
            <w:pPr>
              <w:pStyle w:val="NoSpacing"/>
              <w:jc w:val="center"/>
            </w:pPr>
          </w:p>
        </w:tc>
      </w:tr>
      <w:tr w:rsidR="00534E6C" w:rsidRPr="00EF218A" w14:paraId="57C98C84" w14:textId="29E1E0DF" w:rsidTr="00454AC7">
        <w:trPr>
          <w:cantSplit/>
          <w:trHeight w:val="1134"/>
          <w:jc w:val="center"/>
        </w:trPr>
        <w:tc>
          <w:tcPr>
            <w:tcW w:w="1600" w:type="dxa"/>
          </w:tcPr>
          <w:p w14:paraId="0CA80A33" w14:textId="77777777" w:rsidR="00534E6C" w:rsidRDefault="00534E6C" w:rsidP="00A448CE">
            <w:pPr>
              <w:pStyle w:val="NoSpacing"/>
              <w:jc w:val="center"/>
            </w:pPr>
            <w:r>
              <w:t>0 (baseline)</w:t>
            </w:r>
          </w:p>
          <w:p w14:paraId="259BF67C" w14:textId="77777777" w:rsidR="00534E6C" w:rsidRDefault="00534E6C" w:rsidP="00A448CE">
            <w:pPr>
              <w:pStyle w:val="NoSpacing"/>
              <w:jc w:val="center"/>
            </w:pPr>
            <w:r>
              <w:t>6</w:t>
            </w:r>
          </w:p>
          <w:p w14:paraId="6B4BB01C" w14:textId="77777777" w:rsidR="00534E6C" w:rsidRDefault="00534E6C" w:rsidP="00A448CE">
            <w:pPr>
              <w:pStyle w:val="NoSpacing"/>
              <w:jc w:val="center"/>
            </w:pPr>
            <w:r>
              <w:t>12</w:t>
            </w:r>
          </w:p>
          <w:p w14:paraId="51B023CC" w14:textId="77777777" w:rsidR="00534E6C" w:rsidRDefault="00534E6C" w:rsidP="00A448CE">
            <w:pPr>
              <w:pStyle w:val="NoSpacing"/>
              <w:jc w:val="center"/>
            </w:pPr>
            <w:r>
              <w:t>18</w:t>
            </w:r>
          </w:p>
          <w:p w14:paraId="6D5A2C3D" w14:textId="77777777" w:rsidR="00534E6C" w:rsidRDefault="00534E6C" w:rsidP="00A448CE">
            <w:pPr>
              <w:pStyle w:val="NoSpacing"/>
              <w:jc w:val="center"/>
            </w:pPr>
            <w:r>
              <w:t>24</w:t>
            </w:r>
          </w:p>
        </w:tc>
        <w:tc>
          <w:tcPr>
            <w:tcW w:w="2745" w:type="dxa"/>
          </w:tcPr>
          <w:p w14:paraId="376005EA" w14:textId="77777777" w:rsidR="00534E6C" w:rsidRDefault="00534E6C" w:rsidP="00A448CE">
            <w:pPr>
              <w:pStyle w:val="NoSpacing"/>
            </w:pPr>
            <w:r>
              <w:t>Fatigue</w:t>
            </w:r>
          </w:p>
        </w:tc>
        <w:tc>
          <w:tcPr>
            <w:tcW w:w="1829" w:type="dxa"/>
          </w:tcPr>
          <w:p w14:paraId="79CFAF41" w14:textId="77777777" w:rsidR="00534E6C" w:rsidRDefault="00534E6C" w:rsidP="00A448CE">
            <w:pPr>
              <w:pStyle w:val="NoSpacing"/>
              <w:jc w:val="center"/>
            </w:pPr>
          </w:p>
        </w:tc>
        <w:tc>
          <w:tcPr>
            <w:tcW w:w="2283" w:type="dxa"/>
          </w:tcPr>
          <w:p w14:paraId="2F835B3B" w14:textId="77777777" w:rsidR="00534E6C" w:rsidRDefault="00534E6C" w:rsidP="00A448CE">
            <w:pPr>
              <w:pStyle w:val="NoSpacing"/>
              <w:jc w:val="center"/>
            </w:pPr>
          </w:p>
        </w:tc>
        <w:tc>
          <w:tcPr>
            <w:tcW w:w="507" w:type="dxa"/>
          </w:tcPr>
          <w:p w14:paraId="5D4FC1C5" w14:textId="77777777" w:rsidR="00534E6C" w:rsidRDefault="00534E6C" w:rsidP="00A448CE">
            <w:pPr>
              <w:pStyle w:val="NoSpacing"/>
              <w:jc w:val="center"/>
            </w:pPr>
          </w:p>
        </w:tc>
        <w:tc>
          <w:tcPr>
            <w:tcW w:w="1792" w:type="dxa"/>
          </w:tcPr>
          <w:p w14:paraId="4F08C534" w14:textId="77777777" w:rsidR="00534E6C" w:rsidRDefault="00534E6C" w:rsidP="00C26BC6">
            <w:pPr>
              <w:jc w:val="center"/>
            </w:pPr>
            <w:r>
              <w:t>N=</w:t>
            </w:r>
          </w:p>
          <w:p w14:paraId="1E8230B7" w14:textId="77777777" w:rsidR="00534E6C" w:rsidRDefault="00534E6C" w:rsidP="00C26BC6">
            <w:pPr>
              <w:jc w:val="center"/>
            </w:pPr>
            <w:r>
              <w:t>Treatment=</w:t>
            </w:r>
          </w:p>
          <w:p w14:paraId="03939847" w14:textId="77777777" w:rsidR="00534E6C" w:rsidRDefault="00534E6C" w:rsidP="00C26BC6">
            <w:pPr>
              <w:jc w:val="center"/>
            </w:pPr>
            <w:r>
              <w:t>Time=</w:t>
            </w:r>
          </w:p>
          <w:p w14:paraId="50458D52" w14:textId="77777777" w:rsidR="00534E6C" w:rsidRDefault="00534E6C" w:rsidP="00C26BC6">
            <w:pPr>
              <w:jc w:val="center"/>
            </w:pPr>
            <w:r>
              <w:t>Treatment*time=</w:t>
            </w:r>
          </w:p>
          <w:p w14:paraId="11F39A17" w14:textId="77777777" w:rsidR="00534E6C" w:rsidRDefault="00534E6C" w:rsidP="00A448CE">
            <w:pPr>
              <w:pStyle w:val="NoSpacing"/>
              <w:jc w:val="center"/>
            </w:pPr>
          </w:p>
        </w:tc>
      </w:tr>
      <w:tr w:rsidR="00534E6C" w:rsidRPr="00EF218A" w14:paraId="499438B5" w14:textId="1A99D5BA" w:rsidTr="00454AC7">
        <w:trPr>
          <w:cantSplit/>
          <w:trHeight w:val="1134"/>
          <w:jc w:val="center"/>
        </w:trPr>
        <w:tc>
          <w:tcPr>
            <w:tcW w:w="1600" w:type="dxa"/>
          </w:tcPr>
          <w:p w14:paraId="6A2077A5" w14:textId="77777777" w:rsidR="00534E6C" w:rsidRDefault="00534E6C" w:rsidP="00A448CE">
            <w:pPr>
              <w:pStyle w:val="NoSpacing"/>
              <w:jc w:val="center"/>
            </w:pPr>
            <w:r>
              <w:t>0 (baseline)</w:t>
            </w:r>
          </w:p>
          <w:p w14:paraId="7A9AF105" w14:textId="77777777" w:rsidR="00534E6C" w:rsidRDefault="00534E6C" w:rsidP="00A448CE">
            <w:pPr>
              <w:pStyle w:val="NoSpacing"/>
              <w:jc w:val="center"/>
            </w:pPr>
            <w:r>
              <w:t>6</w:t>
            </w:r>
          </w:p>
          <w:p w14:paraId="251D453A" w14:textId="77777777" w:rsidR="00534E6C" w:rsidRDefault="00534E6C" w:rsidP="00A448CE">
            <w:pPr>
              <w:pStyle w:val="NoSpacing"/>
              <w:jc w:val="center"/>
            </w:pPr>
            <w:r>
              <w:t>12</w:t>
            </w:r>
          </w:p>
          <w:p w14:paraId="6EF59803" w14:textId="77777777" w:rsidR="00534E6C" w:rsidRDefault="00534E6C" w:rsidP="00A448CE">
            <w:pPr>
              <w:pStyle w:val="NoSpacing"/>
              <w:jc w:val="center"/>
            </w:pPr>
            <w:r>
              <w:t>18</w:t>
            </w:r>
          </w:p>
          <w:p w14:paraId="5ED5920A" w14:textId="77777777" w:rsidR="00534E6C" w:rsidRDefault="00534E6C" w:rsidP="00A448CE">
            <w:pPr>
              <w:pStyle w:val="NoSpacing"/>
              <w:jc w:val="center"/>
            </w:pPr>
            <w:r>
              <w:t>24</w:t>
            </w:r>
          </w:p>
        </w:tc>
        <w:tc>
          <w:tcPr>
            <w:tcW w:w="2745" w:type="dxa"/>
          </w:tcPr>
          <w:p w14:paraId="425079A7" w14:textId="77777777" w:rsidR="00534E6C" w:rsidRDefault="00534E6C" w:rsidP="00A448CE">
            <w:pPr>
              <w:pStyle w:val="NoSpacing"/>
            </w:pPr>
            <w:r>
              <w:t>Nausea and vomiting</w:t>
            </w:r>
          </w:p>
        </w:tc>
        <w:tc>
          <w:tcPr>
            <w:tcW w:w="1829" w:type="dxa"/>
          </w:tcPr>
          <w:p w14:paraId="2457C45A" w14:textId="77777777" w:rsidR="00534E6C" w:rsidRDefault="00534E6C" w:rsidP="00A448CE">
            <w:pPr>
              <w:pStyle w:val="NoSpacing"/>
              <w:jc w:val="center"/>
            </w:pPr>
          </w:p>
        </w:tc>
        <w:tc>
          <w:tcPr>
            <w:tcW w:w="2283" w:type="dxa"/>
          </w:tcPr>
          <w:p w14:paraId="56146B83" w14:textId="77777777" w:rsidR="00534E6C" w:rsidRDefault="00534E6C" w:rsidP="00A448CE">
            <w:pPr>
              <w:pStyle w:val="NoSpacing"/>
              <w:jc w:val="center"/>
            </w:pPr>
          </w:p>
        </w:tc>
        <w:tc>
          <w:tcPr>
            <w:tcW w:w="507" w:type="dxa"/>
          </w:tcPr>
          <w:p w14:paraId="686D70FB" w14:textId="77777777" w:rsidR="00534E6C" w:rsidRDefault="00534E6C" w:rsidP="00A448CE">
            <w:pPr>
              <w:pStyle w:val="NoSpacing"/>
              <w:jc w:val="center"/>
            </w:pPr>
          </w:p>
        </w:tc>
        <w:tc>
          <w:tcPr>
            <w:tcW w:w="1792" w:type="dxa"/>
          </w:tcPr>
          <w:p w14:paraId="174B5F1B" w14:textId="77777777" w:rsidR="00534E6C" w:rsidRDefault="00534E6C" w:rsidP="00C26BC6">
            <w:pPr>
              <w:jc w:val="center"/>
            </w:pPr>
            <w:r>
              <w:t>N=</w:t>
            </w:r>
          </w:p>
          <w:p w14:paraId="418C39E5" w14:textId="77777777" w:rsidR="00534E6C" w:rsidRDefault="00534E6C" w:rsidP="00C26BC6">
            <w:pPr>
              <w:jc w:val="center"/>
            </w:pPr>
            <w:r>
              <w:t>Treatment=</w:t>
            </w:r>
          </w:p>
          <w:p w14:paraId="3B95CAAD" w14:textId="77777777" w:rsidR="00534E6C" w:rsidRDefault="00534E6C" w:rsidP="00C26BC6">
            <w:pPr>
              <w:jc w:val="center"/>
            </w:pPr>
            <w:r>
              <w:t>Time=</w:t>
            </w:r>
          </w:p>
          <w:p w14:paraId="7C8D296F" w14:textId="77777777" w:rsidR="00534E6C" w:rsidRDefault="00534E6C" w:rsidP="00C26BC6">
            <w:pPr>
              <w:jc w:val="center"/>
            </w:pPr>
            <w:r>
              <w:t>Treatment*time=</w:t>
            </w:r>
          </w:p>
          <w:p w14:paraId="2B19A817" w14:textId="77777777" w:rsidR="00534E6C" w:rsidRDefault="00534E6C" w:rsidP="00A448CE">
            <w:pPr>
              <w:pStyle w:val="NoSpacing"/>
              <w:jc w:val="center"/>
            </w:pPr>
          </w:p>
        </w:tc>
      </w:tr>
      <w:tr w:rsidR="00534E6C" w:rsidRPr="00EF218A" w14:paraId="3A78C334" w14:textId="621F7A11" w:rsidTr="00454AC7">
        <w:trPr>
          <w:cantSplit/>
          <w:trHeight w:val="1134"/>
          <w:jc w:val="center"/>
        </w:trPr>
        <w:tc>
          <w:tcPr>
            <w:tcW w:w="1600" w:type="dxa"/>
          </w:tcPr>
          <w:p w14:paraId="56504454" w14:textId="77777777" w:rsidR="00534E6C" w:rsidRDefault="00534E6C" w:rsidP="00A448CE">
            <w:pPr>
              <w:pStyle w:val="NoSpacing"/>
              <w:jc w:val="center"/>
            </w:pPr>
            <w:r>
              <w:t>0 (baseline)</w:t>
            </w:r>
          </w:p>
          <w:p w14:paraId="605A3CC8" w14:textId="77777777" w:rsidR="00534E6C" w:rsidRDefault="00534E6C" w:rsidP="00A448CE">
            <w:pPr>
              <w:pStyle w:val="NoSpacing"/>
              <w:jc w:val="center"/>
            </w:pPr>
            <w:r>
              <w:t>6</w:t>
            </w:r>
          </w:p>
          <w:p w14:paraId="00DA9E93" w14:textId="77777777" w:rsidR="00534E6C" w:rsidRDefault="00534E6C" w:rsidP="00A448CE">
            <w:pPr>
              <w:pStyle w:val="NoSpacing"/>
              <w:jc w:val="center"/>
            </w:pPr>
            <w:r>
              <w:t>12</w:t>
            </w:r>
          </w:p>
          <w:p w14:paraId="5E021FAD" w14:textId="77777777" w:rsidR="00534E6C" w:rsidRDefault="00534E6C" w:rsidP="00A448CE">
            <w:pPr>
              <w:pStyle w:val="NoSpacing"/>
              <w:jc w:val="center"/>
            </w:pPr>
            <w:r>
              <w:t>18</w:t>
            </w:r>
          </w:p>
          <w:p w14:paraId="12862B7C" w14:textId="77777777" w:rsidR="00534E6C" w:rsidRDefault="00534E6C" w:rsidP="00A448CE">
            <w:pPr>
              <w:pStyle w:val="NoSpacing"/>
              <w:jc w:val="center"/>
            </w:pPr>
            <w:r>
              <w:t>24</w:t>
            </w:r>
          </w:p>
        </w:tc>
        <w:tc>
          <w:tcPr>
            <w:tcW w:w="2745" w:type="dxa"/>
          </w:tcPr>
          <w:p w14:paraId="403EE7BF" w14:textId="77777777" w:rsidR="00534E6C" w:rsidRDefault="00534E6C" w:rsidP="00A448CE">
            <w:pPr>
              <w:pStyle w:val="NoSpacing"/>
            </w:pPr>
            <w:r>
              <w:t>Pain</w:t>
            </w:r>
          </w:p>
        </w:tc>
        <w:tc>
          <w:tcPr>
            <w:tcW w:w="1829" w:type="dxa"/>
          </w:tcPr>
          <w:p w14:paraId="484D70F7" w14:textId="77777777" w:rsidR="00534E6C" w:rsidRDefault="00534E6C" w:rsidP="00A448CE">
            <w:pPr>
              <w:pStyle w:val="NoSpacing"/>
              <w:jc w:val="center"/>
            </w:pPr>
          </w:p>
        </w:tc>
        <w:tc>
          <w:tcPr>
            <w:tcW w:w="2283" w:type="dxa"/>
          </w:tcPr>
          <w:p w14:paraId="5DF380C1" w14:textId="77777777" w:rsidR="00534E6C" w:rsidRDefault="00534E6C" w:rsidP="00A448CE">
            <w:pPr>
              <w:pStyle w:val="NoSpacing"/>
              <w:jc w:val="center"/>
            </w:pPr>
          </w:p>
        </w:tc>
        <w:tc>
          <w:tcPr>
            <w:tcW w:w="507" w:type="dxa"/>
          </w:tcPr>
          <w:p w14:paraId="619F61D3" w14:textId="77777777" w:rsidR="00534E6C" w:rsidRDefault="00534E6C" w:rsidP="00A448CE">
            <w:pPr>
              <w:pStyle w:val="NoSpacing"/>
              <w:jc w:val="center"/>
            </w:pPr>
          </w:p>
        </w:tc>
        <w:tc>
          <w:tcPr>
            <w:tcW w:w="1792" w:type="dxa"/>
          </w:tcPr>
          <w:p w14:paraId="4E7B7851" w14:textId="77777777" w:rsidR="00534E6C" w:rsidRDefault="00534E6C" w:rsidP="00C26BC6">
            <w:pPr>
              <w:jc w:val="center"/>
            </w:pPr>
            <w:r>
              <w:t>N=</w:t>
            </w:r>
          </w:p>
          <w:p w14:paraId="71C391F7" w14:textId="77777777" w:rsidR="00534E6C" w:rsidRDefault="00534E6C" w:rsidP="00C26BC6">
            <w:pPr>
              <w:jc w:val="center"/>
            </w:pPr>
            <w:r>
              <w:t>Treatment=</w:t>
            </w:r>
          </w:p>
          <w:p w14:paraId="76C3A910" w14:textId="77777777" w:rsidR="00534E6C" w:rsidRDefault="00534E6C" w:rsidP="00C26BC6">
            <w:pPr>
              <w:jc w:val="center"/>
            </w:pPr>
            <w:r>
              <w:t>Time=</w:t>
            </w:r>
          </w:p>
          <w:p w14:paraId="4B39C013" w14:textId="77777777" w:rsidR="00534E6C" w:rsidRDefault="00534E6C" w:rsidP="00C26BC6">
            <w:pPr>
              <w:jc w:val="center"/>
            </w:pPr>
            <w:r>
              <w:t>Treatment*time=</w:t>
            </w:r>
          </w:p>
          <w:p w14:paraId="777B419D" w14:textId="77777777" w:rsidR="00534E6C" w:rsidRDefault="00534E6C" w:rsidP="00A448CE">
            <w:pPr>
              <w:pStyle w:val="NoSpacing"/>
              <w:jc w:val="center"/>
            </w:pPr>
          </w:p>
        </w:tc>
      </w:tr>
      <w:tr w:rsidR="00534E6C" w:rsidRPr="00EF218A" w14:paraId="01DAEE5A" w14:textId="0B242E7E" w:rsidTr="00454AC7">
        <w:trPr>
          <w:cantSplit/>
          <w:trHeight w:val="557"/>
          <w:jc w:val="center"/>
        </w:trPr>
        <w:tc>
          <w:tcPr>
            <w:tcW w:w="1600" w:type="dxa"/>
          </w:tcPr>
          <w:p w14:paraId="45E57CC7" w14:textId="77777777" w:rsidR="00534E6C" w:rsidRDefault="00534E6C" w:rsidP="00A448CE">
            <w:pPr>
              <w:pStyle w:val="NoSpacing"/>
              <w:jc w:val="center"/>
              <w:rPr>
                <w:b/>
              </w:rPr>
            </w:pPr>
            <w:r w:rsidRPr="00EF218A">
              <w:rPr>
                <w:b/>
              </w:rPr>
              <w:t>Time point</w:t>
            </w:r>
          </w:p>
          <w:p w14:paraId="0FF0C4CC" w14:textId="77777777" w:rsidR="00534E6C" w:rsidRPr="00EF218A" w:rsidRDefault="00534E6C" w:rsidP="00A448CE">
            <w:pPr>
              <w:pStyle w:val="NoSpacing"/>
              <w:jc w:val="center"/>
              <w:rPr>
                <w:b/>
              </w:rPr>
            </w:pPr>
            <w:r>
              <w:rPr>
                <w:b/>
              </w:rPr>
              <w:t>(months)</w:t>
            </w:r>
          </w:p>
        </w:tc>
        <w:tc>
          <w:tcPr>
            <w:tcW w:w="2745" w:type="dxa"/>
          </w:tcPr>
          <w:p w14:paraId="22BA8C2B" w14:textId="77777777" w:rsidR="00534E6C" w:rsidRPr="00EF218A" w:rsidRDefault="00534E6C" w:rsidP="00A448CE">
            <w:pPr>
              <w:pStyle w:val="NoSpacing"/>
              <w:jc w:val="center"/>
              <w:rPr>
                <w:b/>
              </w:rPr>
            </w:pPr>
            <w:r w:rsidRPr="00EF218A">
              <w:rPr>
                <w:b/>
              </w:rPr>
              <w:t>Domain</w:t>
            </w:r>
          </w:p>
        </w:tc>
        <w:tc>
          <w:tcPr>
            <w:tcW w:w="1829" w:type="dxa"/>
          </w:tcPr>
          <w:p w14:paraId="69A02117" w14:textId="77777777" w:rsidR="00534E6C" w:rsidRPr="00EF218A" w:rsidRDefault="00534E6C" w:rsidP="00A448CE">
            <w:pPr>
              <w:pStyle w:val="NoSpacing"/>
              <w:jc w:val="center"/>
              <w:rPr>
                <w:b/>
              </w:rPr>
            </w:pPr>
            <w:r>
              <w:rPr>
                <w:b/>
              </w:rPr>
              <w:t>Chemotherapy</w:t>
            </w:r>
          </w:p>
          <w:p w14:paraId="3F225688" w14:textId="77777777" w:rsidR="00534E6C" w:rsidRPr="00EF218A" w:rsidRDefault="00534E6C" w:rsidP="00A448CE">
            <w:pPr>
              <w:pStyle w:val="NoSpacing"/>
              <w:jc w:val="center"/>
              <w:rPr>
                <w:b/>
              </w:rPr>
            </w:pPr>
          </w:p>
        </w:tc>
        <w:tc>
          <w:tcPr>
            <w:tcW w:w="2283" w:type="dxa"/>
          </w:tcPr>
          <w:p w14:paraId="235E7DD1" w14:textId="77777777" w:rsidR="00534E6C" w:rsidRPr="00EF218A" w:rsidRDefault="00534E6C" w:rsidP="00A448CE">
            <w:pPr>
              <w:pStyle w:val="NoSpacing"/>
              <w:jc w:val="center"/>
              <w:rPr>
                <w:b/>
              </w:rPr>
            </w:pPr>
            <w:r>
              <w:rPr>
                <w:b/>
              </w:rPr>
              <w:t>No Chemotherapy</w:t>
            </w:r>
          </w:p>
          <w:p w14:paraId="7B0D8FAB" w14:textId="77777777" w:rsidR="00534E6C" w:rsidRPr="00EF218A" w:rsidRDefault="00534E6C" w:rsidP="00A448CE">
            <w:pPr>
              <w:pStyle w:val="NoSpacing"/>
              <w:jc w:val="center"/>
              <w:rPr>
                <w:b/>
              </w:rPr>
            </w:pPr>
          </w:p>
        </w:tc>
        <w:tc>
          <w:tcPr>
            <w:tcW w:w="507" w:type="dxa"/>
          </w:tcPr>
          <w:p w14:paraId="524D7DAB" w14:textId="77777777" w:rsidR="00534E6C" w:rsidRDefault="00534E6C" w:rsidP="00A448CE">
            <w:pPr>
              <w:pStyle w:val="NoSpacing"/>
              <w:jc w:val="center"/>
              <w:rPr>
                <w:b/>
              </w:rPr>
            </w:pPr>
            <w:r>
              <w:rPr>
                <w:b/>
              </w:rPr>
              <w:t>n</w:t>
            </w:r>
          </w:p>
        </w:tc>
        <w:tc>
          <w:tcPr>
            <w:tcW w:w="1792" w:type="dxa"/>
          </w:tcPr>
          <w:p w14:paraId="313F08E0" w14:textId="77777777" w:rsidR="00534E6C" w:rsidRDefault="00534E6C" w:rsidP="00A448CE">
            <w:pPr>
              <w:pStyle w:val="NoSpacing"/>
              <w:jc w:val="center"/>
              <w:rPr>
                <w:b/>
              </w:rPr>
            </w:pPr>
          </w:p>
        </w:tc>
      </w:tr>
      <w:tr w:rsidR="00534E6C" w:rsidRPr="00EF218A" w14:paraId="58B75BA7" w14:textId="6E985613" w:rsidTr="00454AC7">
        <w:trPr>
          <w:cantSplit/>
          <w:trHeight w:val="557"/>
          <w:jc w:val="center"/>
        </w:trPr>
        <w:tc>
          <w:tcPr>
            <w:tcW w:w="1600" w:type="dxa"/>
          </w:tcPr>
          <w:p w14:paraId="46F6B562" w14:textId="77777777" w:rsidR="00534E6C" w:rsidRDefault="00534E6C" w:rsidP="00A448CE">
            <w:pPr>
              <w:pStyle w:val="NoSpacing"/>
              <w:jc w:val="center"/>
            </w:pPr>
            <w:r>
              <w:t>0 (baseline)</w:t>
            </w:r>
          </w:p>
          <w:p w14:paraId="01993D69" w14:textId="77777777" w:rsidR="00534E6C" w:rsidRDefault="00534E6C" w:rsidP="00A448CE">
            <w:pPr>
              <w:pStyle w:val="NoSpacing"/>
              <w:jc w:val="center"/>
            </w:pPr>
            <w:r>
              <w:t>6</w:t>
            </w:r>
          </w:p>
          <w:p w14:paraId="6ED5903A" w14:textId="77777777" w:rsidR="00534E6C" w:rsidRDefault="00534E6C" w:rsidP="00A448CE">
            <w:pPr>
              <w:pStyle w:val="NoSpacing"/>
              <w:jc w:val="center"/>
            </w:pPr>
            <w:r>
              <w:t>12</w:t>
            </w:r>
          </w:p>
          <w:p w14:paraId="120AEBEC" w14:textId="77777777" w:rsidR="00534E6C" w:rsidRDefault="00534E6C" w:rsidP="00A448CE">
            <w:pPr>
              <w:pStyle w:val="NoSpacing"/>
              <w:jc w:val="center"/>
            </w:pPr>
            <w:r>
              <w:t>18</w:t>
            </w:r>
          </w:p>
          <w:p w14:paraId="48097C80" w14:textId="77777777" w:rsidR="00534E6C" w:rsidRPr="00EF218A" w:rsidRDefault="00534E6C" w:rsidP="00A448CE">
            <w:pPr>
              <w:pStyle w:val="NoSpacing"/>
              <w:jc w:val="center"/>
              <w:rPr>
                <w:b/>
              </w:rPr>
            </w:pPr>
            <w:r>
              <w:t>24</w:t>
            </w:r>
          </w:p>
        </w:tc>
        <w:tc>
          <w:tcPr>
            <w:tcW w:w="2745" w:type="dxa"/>
          </w:tcPr>
          <w:p w14:paraId="2EFA0415" w14:textId="77777777" w:rsidR="00534E6C" w:rsidRPr="0084329A" w:rsidRDefault="00534E6C" w:rsidP="00A448CE">
            <w:pPr>
              <w:pStyle w:val="NoSpacing"/>
            </w:pPr>
            <w:r>
              <w:t>Dyspnoea</w:t>
            </w:r>
          </w:p>
        </w:tc>
        <w:tc>
          <w:tcPr>
            <w:tcW w:w="1829" w:type="dxa"/>
          </w:tcPr>
          <w:p w14:paraId="487B5B57" w14:textId="77777777" w:rsidR="00534E6C" w:rsidRPr="00EF218A" w:rsidRDefault="00534E6C" w:rsidP="00A448CE">
            <w:pPr>
              <w:pStyle w:val="NoSpacing"/>
              <w:jc w:val="center"/>
              <w:rPr>
                <w:b/>
              </w:rPr>
            </w:pPr>
          </w:p>
        </w:tc>
        <w:tc>
          <w:tcPr>
            <w:tcW w:w="2283" w:type="dxa"/>
          </w:tcPr>
          <w:p w14:paraId="3F6BFDE9" w14:textId="77777777" w:rsidR="00534E6C" w:rsidRPr="00EF218A" w:rsidRDefault="00534E6C" w:rsidP="00A448CE">
            <w:pPr>
              <w:pStyle w:val="NoSpacing"/>
              <w:jc w:val="center"/>
              <w:rPr>
                <w:b/>
              </w:rPr>
            </w:pPr>
          </w:p>
        </w:tc>
        <w:tc>
          <w:tcPr>
            <w:tcW w:w="507" w:type="dxa"/>
          </w:tcPr>
          <w:p w14:paraId="2CF89D4D" w14:textId="77777777" w:rsidR="00534E6C" w:rsidRPr="00EF218A" w:rsidRDefault="00534E6C" w:rsidP="00A448CE">
            <w:pPr>
              <w:pStyle w:val="NoSpacing"/>
              <w:jc w:val="center"/>
              <w:rPr>
                <w:b/>
              </w:rPr>
            </w:pPr>
          </w:p>
        </w:tc>
        <w:tc>
          <w:tcPr>
            <w:tcW w:w="1792" w:type="dxa"/>
          </w:tcPr>
          <w:p w14:paraId="018A7D16" w14:textId="77777777" w:rsidR="00534E6C" w:rsidRDefault="00534E6C" w:rsidP="00C26BC6">
            <w:pPr>
              <w:jc w:val="center"/>
            </w:pPr>
            <w:r>
              <w:t>N=</w:t>
            </w:r>
          </w:p>
          <w:p w14:paraId="38ED62D9" w14:textId="77777777" w:rsidR="00534E6C" w:rsidRDefault="00534E6C" w:rsidP="00C26BC6">
            <w:pPr>
              <w:jc w:val="center"/>
            </w:pPr>
            <w:r>
              <w:t>Treatment=</w:t>
            </w:r>
          </w:p>
          <w:p w14:paraId="05F5FEF8" w14:textId="77777777" w:rsidR="00534E6C" w:rsidRDefault="00534E6C" w:rsidP="00C26BC6">
            <w:pPr>
              <w:jc w:val="center"/>
            </w:pPr>
            <w:r>
              <w:t>Time=</w:t>
            </w:r>
          </w:p>
          <w:p w14:paraId="494330C2" w14:textId="77777777" w:rsidR="00534E6C" w:rsidRDefault="00534E6C" w:rsidP="00C26BC6">
            <w:pPr>
              <w:jc w:val="center"/>
            </w:pPr>
            <w:r>
              <w:t>Treatment*time=</w:t>
            </w:r>
          </w:p>
          <w:p w14:paraId="0642844F" w14:textId="77777777" w:rsidR="00534E6C" w:rsidRPr="00EF218A" w:rsidRDefault="00534E6C" w:rsidP="00A448CE">
            <w:pPr>
              <w:pStyle w:val="NoSpacing"/>
              <w:jc w:val="center"/>
              <w:rPr>
                <w:b/>
              </w:rPr>
            </w:pPr>
          </w:p>
        </w:tc>
      </w:tr>
      <w:tr w:rsidR="00534E6C" w:rsidRPr="00EF218A" w14:paraId="1D5A951D" w14:textId="3C53EFE8" w:rsidTr="00454AC7">
        <w:trPr>
          <w:cantSplit/>
          <w:trHeight w:val="1134"/>
          <w:jc w:val="center"/>
        </w:trPr>
        <w:tc>
          <w:tcPr>
            <w:tcW w:w="1600" w:type="dxa"/>
          </w:tcPr>
          <w:p w14:paraId="0D43F6DA" w14:textId="77777777" w:rsidR="00534E6C" w:rsidRDefault="00534E6C" w:rsidP="00A448CE">
            <w:pPr>
              <w:pStyle w:val="NoSpacing"/>
              <w:jc w:val="center"/>
            </w:pPr>
            <w:r>
              <w:lastRenderedPageBreak/>
              <w:t>0 (baseline)</w:t>
            </w:r>
          </w:p>
          <w:p w14:paraId="0361D33A" w14:textId="77777777" w:rsidR="00534E6C" w:rsidRDefault="00534E6C" w:rsidP="00A448CE">
            <w:pPr>
              <w:pStyle w:val="NoSpacing"/>
              <w:jc w:val="center"/>
            </w:pPr>
            <w:r>
              <w:t>6</w:t>
            </w:r>
          </w:p>
          <w:p w14:paraId="5AF11D3A" w14:textId="77777777" w:rsidR="00534E6C" w:rsidRDefault="00534E6C" w:rsidP="00A448CE">
            <w:pPr>
              <w:pStyle w:val="NoSpacing"/>
              <w:jc w:val="center"/>
            </w:pPr>
            <w:r>
              <w:t>12</w:t>
            </w:r>
          </w:p>
          <w:p w14:paraId="6EFB2D02" w14:textId="77777777" w:rsidR="00534E6C" w:rsidRDefault="00534E6C" w:rsidP="00A448CE">
            <w:pPr>
              <w:pStyle w:val="NoSpacing"/>
              <w:jc w:val="center"/>
            </w:pPr>
            <w:r>
              <w:t>18</w:t>
            </w:r>
          </w:p>
          <w:p w14:paraId="34FA97FE" w14:textId="77777777" w:rsidR="00534E6C" w:rsidRDefault="00534E6C" w:rsidP="00A448CE">
            <w:pPr>
              <w:pStyle w:val="NoSpacing"/>
              <w:jc w:val="center"/>
            </w:pPr>
            <w:r>
              <w:t>24</w:t>
            </w:r>
          </w:p>
        </w:tc>
        <w:tc>
          <w:tcPr>
            <w:tcW w:w="2745" w:type="dxa"/>
          </w:tcPr>
          <w:p w14:paraId="0CA5C544" w14:textId="77777777" w:rsidR="00534E6C" w:rsidRDefault="00534E6C" w:rsidP="00A448CE">
            <w:pPr>
              <w:pStyle w:val="NoSpacing"/>
            </w:pPr>
            <w:r>
              <w:t>Insomnia</w:t>
            </w:r>
          </w:p>
        </w:tc>
        <w:tc>
          <w:tcPr>
            <w:tcW w:w="1829" w:type="dxa"/>
          </w:tcPr>
          <w:p w14:paraId="4E8D7AF3" w14:textId="77777777" w:rsidR="00534E6C" w:rsidRDefault="00534E6C" w:rsidP="00A448CE">
            <w:pPr>
              <w:pStyle w:val="NoSpacing"/>
              <w:jc w:val="center"/>
            </w:pPr>
          </w:p>
        </w:tc>
        <w:tc>
          <w:tcPr>
            <w:tcW w:w="2283" w:type="dxa"/>
          </w:tcPr>
          <w:p w14:paraId="24B28D6D" w14:textId="77777777" w:rsidR="00534E6C" w:rsidRDefault="00534E6C" w:rsidP="00A448CE">
            <w:pPr>
              <w:pStyle w:val="NoSpacing"/>
              <w:jc w:val="center"/>
            </w:pPr>
          </w:p>
        </w:tc>
        <w:tc>
          <w:tcPr>
            <w:tcW w:w="507" w:type="dxa"/>
          </w:tcPr>
          <w:p w14:paraId="70E85D92" w14:textId="77777777" w:rsidR="00534E6C" w:rsidRDefault="00534E6C" w:rsidP="00A448CE">
            <w:pPr>
              <w:pStyle w:val="NoSpacing"/>
              <w:jc w:val="center"/>
            </w:pPr>
          </w:p>
        </w:tc>
        <w:tc>
          <w:tcPr>
            <w:tcW w:w="1792" w:type="dxa"/>
          </w:tcPr>
          <w:p w14:paraId="31B252F3" w14:textId="77777777" w:rsidR="00534E6C" w:rsidRDefault="00534E6C" w:rsidP="00C26BC6">
            <w:pPr>
              <w:jc w:val="center"/>
            </w:pPr>
            <w:r>
              <w:t>N=</w:t>
            </w:r>
          </w:p>
          <w:p w14:paraId="21251144" w14:textId="77777777" w:rsidR="00534E6C" w:rsidRDefault="00534E6C" w:rsidP="00C26BC6">
            <w:pPr>
              <w:jc w:val="center"/>
            </w:pPr>
            <w:r>
              <w:t>Treatment=</w:t>
            </w:r>
          </w:p>
          <w:p w14:paraId="26142124" w14:textId="77777777" w:rsidR="00534E6C" w:rsidRDefault="00534E6C" w:rsidP="00C26BC6">
            <w:pPr>
              <w:jc w:val="center"/>
            </w:pPr>
            <w:r>
              <w:t>Time=</w:t>
            </w:r>
          </w:p>
          <w:p w14:paraId="6D4827D5" w14:textId="77777777" w:rsidR="00534E6C" w:rsidRDefault="00534E6C" w:rsidP="00C26BC6">
            <w:pPr>
              <w:jc w:val="center"/>
            </w:pPr>
            <w:r>
              <w:t>Treatment*time=</w:t>
            </w:r>
          </w:p>
          <w:p w14:paraId="18A03C1A" w14:textId="77777777" w:rsidR="00534E6C" w:rsidRDefault="00534E6C" w:rsidP="00A448CE">
            <w:pPr>
              <w:pStyle w:val="NoSpacing"/>
              <w:jc w:val="center"/>
            </w:pPr>
          </w:p>
        </w:tc>
      </w:tr>
      <w:tr w:rsidR="00534E6C" w:rsidRPr="00EF218A" w14:paraId="59289087" w14:textId="34031A3C" w:rsidTr="00454AC7">
        <w:trPr>
          <w:cantSplit/>
          <w:trHeight w:val="1134"/>
          <w:jc w:val="center"/>
        </w:trPr>
        <w:tc>
          <w:tcPr>
            <w:tcW w:w="1600" w:type="dxa"/>
          </w:tcPr>
          <w:p w14:paraId="371742BE" w14:textId="77777777" w:rsidR="00534E6C" w:rsidRDefault="00534E6C" w:rsidP="00A448CE">
            <w:pPr>
              <w:pStyle w:val="NoSpacing"/>
              <w:jc w:val="center"/>
            </w:pPr>
            <w:r>
              <w:t>0 (baseline)</w:t>
            </w:r>
          </w:p>
          <w:p w14:paraId="12683843" w14:textId="77777777" w:rsidR="00534E6C" w:rsidRDefault="00534E6C" w:rsidP="00A448CE">
            <w:pPr>
              <w:pStyle w:val="NoSpacing"/>
              <w:jc w:val="center"/>
            </w:pPr>
            <w:r>
              <w:t>6</w:t>
            </w:r>
          </w:p>
          <w:p w14:paraId="43430F86" w14:textId="77777777" w:rsidR="00534E6C" w:rsidRDefault="00534E6C" w:rsidP="00A448CE">
            <w:pPr>
              <w:pStyle w:val="NoSpacing"/>
              <w:jc w:val="center"/>
            </w:pPr>
            <w:r>
              <w:t>12</w:t>
            </w:r>
          </w:p>
          <w:p w14:paraId="7EB74F75" w14:textId="77777777" w:rsidR="00534E6C" w:rsidRDefault="00534E6C" w:rsidP="00A448CE">
            <w:pPr>
              <w:pStyle w:val="NoSpacing"/>
              <w:jc w:val="center"/>
            </w:pPr>
            <w:r>
              <w:t>18</w:t>
            </w:r>
          </w:p>
          <w:p w14:paraId="59703C28" w14:textId="77777777" w:rsidR="00534E6C" w:rsidRDefault="00534E6C" w:rsidP="00A448CE">
            <w:pPr>
              <w:pStyle w:val="NoSpacing"/>
              <w:jc w:val="center"/>
            </w:pPr>
            <w:r>
              <w:t>24</w:t>
            </w:r>
          </w:p>
        </w:tc>
        <w:tc>
          <w:tcPr>
            <w:tcW w:w="2745" w:type="dxa"/>
          </w:tcPr>
          <w:p w14:paraId="41C09FBA" w14:textId="77777777" w:rsidR="00534E6C" w:rsidRDefault="00534E6C" w:rsidP="00A448CE">
            <w:pPr>
              <w:pStyle w:val="NoSpacing"/>
            </w:pPr>
            <w:r>
              <w:t>Appetite loss</w:t>
            </w:r>
          </w:p>
        </w:tc>
        <w:tc>
          <w:tcPr>
            <w:tcW w:w="1829" w:type="dxa"/>
          </w:tcPr>
          <w:p w14:paraId="15BC6A34" w14:textId="77777777" w:rsidR="00534E6C" w:rsidRDefault="00534E6C" w:rsidP="00A448CE">
            <w:pPr>
              <w:pStyle w:val="NoSpacing"/>
              <w:jc w:val="center"/>
            </w:pPr>
          </w:p>
        </w:tc>
        <w:tc>
          <w:tcPr>
            <w:tcW w:w="2283" w:type="dxa"/>
          </w:tcPr>
          <w:p w14:paraId="7843193D" w14:textId="77777777" w:rsidR="00534E6C" w:rsidRDefault="00534E6C" w:rsidP="00A448CE">
            <w:pPr>
              <w:pStyle w:val="NoSpacing"/>
              <w:jc w:val="center"/>
            </w:pPr>
          </w:p>
        </w:tc>
        <w:tc>
          <w:tcPr>
            <w:tcW w:w="507" w:type="dxa"/>
          </w:tcPr>
          <w:p w14:paraId="412C3CE2" w14:textId="77777777" w:rsidR="00534E6C" w:rsidRDefault="00534E6C" w:rsidP="00A448CE">
            <w:pPr>
              <w:pStyle w:val="NoSpacing"/>
              <w:jc w:val="center"/>
            </w:pPr>
          </w:p>
        </w:tc>
        <w:tc>
          <w:tcPr>
            <w:tcW w:w="1792" w:type="dxa"/>
          </w:tcPr>
          <w:p w14:paraId="042D1AB5" w14:textId="77777777" w:rsidR="00534E6C" w:rsidRDefault="00534E6C" w:rsidP="00C26BC6">
            <w:pPr>
              <w:jc w:val="center"/>
            </w:pPr>
            <w:r>
              <w:t>N=</w:t>
            </w:r>
          </w:p>
          <w:p w14:paraId="51663CB0" w14:textId="77777777" w:rsidR="00534E6C" w:rsidRDefault="00534E6C" w:rsidP="00C26BC6">
            <w:pPr>
              <w:jc w:val="center"/>
            </w:pPr>
            <w:r>
              <w:t>Treatment=</w:t>
            </w:r>
          </w:p>
          <w:p w14:paraId="5A3308D9" w14:textId="77777777" w:rsidR="00534E6C" w:rsidRDefault="00534E6C" w:rsidP="00C26BC6">
            <w:pPr>
              <w:jc w:val="center"/>
            </w:pPr>
            <w:r>
              <w:t>Time=</w:t>
            </w:r>
          </w:p>
          <w:p w14:paraId="72E74FA9" w14:textId="77777777" w:rsidR="00534E6C" w:rsidRDefault="00534E6C" w:rsidP="00C26BC6">
            <w:pPr>
              <w:jc w:val="center"/>
            </w:pPr>
            <w:r>
              <w:t>Treatment*time=</w:t>
            </w:r>
          </w:p>
          <w:p w14:paraId="4D1920F3" w14:textId="77777777" w:rsidR="00534E6C" w:rsidRDefault="00534E6C" w:rsidP="00A448CE">
            <w:pPr>
              <w:pStyle w:val="NoSpacing"/>
              <w:jc w:val="center"/>
            </w:pPr>
          </w:p>
        </w:tc>
      </w:tr>
      <w:tr w:rsidR="00534E6C" w:rsidRPr="00EF218A" w14:paraId="03AFD7A0" w14:textId="363E0849" w:rsidTr="00454AC7">
        <w:trPr>
          <w:cantSplit/>
          <w:trHeight w:val="1134"/>
          <w:jc w:val="center"/>
        </w:trPr>
        <w:tc>
          <w:tcPr>
            <w:tcW w:w="1600" w:type="dxa"/>
          </w:tcPr>
          <w:p w14:paraId="043D7080" w14:textId="77777777" w:rsidR="00534E6C" w:rsidRDefault="00534E6C" w:rsidP="00A448CE">
            <w:pPr>
              <w:pStyle w:val="NoSpacing"/>
              <w:jc w:val="center"/>
            </w:pPr>
            <w:r>
              <w:t>0 (baseline)</w:t>
            </w:r>
          </w:p>
          <w:p w14:paraId="44118FBA" w14:textId="77777777" w:rsidR="00534E6C" w:rsidRDefault="00534E6C" w:rsidP="00A448CE">
            <w:pPr>
              <w:pStyle w:val="NoSpacing"/>
              <w:jc w:val="center"/>
            </w:pPr>
            <w:r>
              <w:t>6</w:t>
            </w:r>
          </w:p>
          <w:p w14:paraId="70C3B95F" w14:textId="77777777" w:rsidR="00534E6C" w:rsidRDefault="00534E6C" w:rsidP="00A448CE">
            <w:pPr>
              <w:pStyle w:val="NoSpacing"/>
              <w:jc w:val="center"/>
            </w:pPr>
            <w:r>
              <w:t>12</w:t>
            </w:r>
          </w:p>
          <w:p w14:paraId="1FAB5372" w14:textId="77777777" w:rsidR="00534E6C" w:rsidRDefault="00534E6C" w:rsidP="00A448CE">
            <w:pPr>
              <w:pStyle w:val="NoSpacing"/>
              <w:jc w:val="center"/>
            </w:pPr>
            <w:r>
              <w:t>18</w:t>
            </w:r>
          </w:p>
          <w:p w14:paraId="0AACFF7A" w14:textId="77777777" w:rsidR="00534E6C" w:rsidRDefault="00534E6C" w:rsidP="00A448CE">
            <w:pPr>
              <w:pStyle w:val="NoSpacing"/>
              <w:jc w:val="center"/>
            </w:pPr>
            <w:r>
              <w:t>24</w:t>
            </w:r>
          </w:p>
        </w:tc>
        <w:tc>
          <w:tcPr>
            <w:tcW w:w="2745" w:type="dxa"/>
          </w:tcPr>
          <w:p w14:paraId="29D1B49A" w14:textId="77777777" w:rsidR="00534E6C" w:rsidRDefault="00534E6C" w:rsidP="00A448CE">
            <w:pPr>
              <w:pStyle w:val="NoSpacing"/>
            </w:pPr>
            <w:r>
              <w:t>Constipation</w:t>
            </w:r>
          </w:p>
        </w:tc>
        <w:tc>
          <w:tcPr>
            <w:tcW w:w="1829" w:type="dxa"/>
          </w:tcPr>
          <w:p w14:paraId="6D0A4425" w14:textId="77777777" w:rsidR="00534E6C" w:rsidRDefault="00534E6C" w:rsidP="00A448CE">
            <w:pPr>
              <w:pStyle w:val="NoSpacing"/>
              <w:jc w:val="center"/>
            </w:pPr>
          </w:p>
        </w:tc>
        <w:tc>
          <w:tcPr>
            <w:tcW w:w="2283" w:type="dxa"/>
          </w:tcPr>
          <w:p w14:paraId="3DE5353B" w14:textId="77777777" w:rsidR="00534E6C" w:rsidRDefault="00534E6C" w:rsidP="00A448CE">
            <w:pPr>
              <w:pStyle w:val="NoSpacing"/>
              <w:jc w:val="center"/>
            </w:pPr>
          </w:p>
        </w:tc>
        <w:tc>
          <w:tcPr>
            <w:tcW w:w="507" w:type="dxa"/>
          </w:tcPr>
          <w:p w14:paraId="1D37E098" w14:textId="77777777" w:rsidR="00534E6C" w:rsidRDefault="00534E6C" w:rsidP="00A448CE">
            <w:pPr>
              <w:pStyle w:val="NoSpacing"/>
              <w:jc w:val="center"/>
            </w:pPr>
          </w:p>
        </w:tc>
        <w:tc>
          <w:tcPr>
            <w:tcW w:w="1792" w:type="dxa"/>
          </w:tcPr>
          <w:p w14:paraId="2EE7F6A3" w14:textId="77777777" w:rsidR="00534E6C" w:rsidRDefault="00534E6C" w:rsidP="00C26BC6">
            <w:pPr>
              <w:jc w:val="center"/>
            </w:pPr>
            <w:r>
              <w:t>N=</w:t>
            </w:r>
          </w:p>
          <w:p w14:paraId="13EDA8CE" w14:textId="77777777" w:rsidR="00534E6C" w:rsidRDefault="00534E6C" w:rsidP="00C26BC6">
            <w:pPr>
              <w:jc w:val="center"/>
            </w:pPr>
            <w:r>
              <w:t>Treatment=</w:t>
            </w:r>
          </w:p>
          <w:p w14:paraId="1F71954B" w14:textId="77777777" w:rsidR="00534E6C" w:rsidRDefault="00534E6C" w:rsidP="00C26BC6">
            <w:pPr>
              <w:jc w:val="center"/>
            </w:pPr>
            <w:r>
              <w:t>Time=</w:t>
            </w:r>
          </w:p>
          <w:p w14:paraId="63792966" w14:textId="77777777" w:rsidR="00534E6C" w:rsidRDefault="00534E6C" w:rsidP="00C26BC6">
            <w:pPr>
              <w:jc w:val="center"/>
            </w:pPr>
            <w:r>
              <w:t>Treatment*time=</w:t>
            </w:r>
          </w:p>
          <w:p w14:paraId="411B8810" w14:textId="77777777" w:rsidR="00534E6C" w:rsidRDefault="00534E6C" w:rsidP="00A448CE">
            <w:pPr>
              <w:pStyle w:val="NoSpacing"/>
              <w:jc w:val="center"/>
            </w:pPr>
          </w:p>
        </w:tc>
      </w:tr>
      <w:tr w:rsidR="00534E6C" w:rsidRPr="00EF218A" w14:paraId="1CD1B298" w14:textId="53465CE4" w:rsidTr="00454AC7">
        <w:trPr>
          <w:cantSplit/>
          <w:trHeight w:val="1134"/>
          <w:jc w:val="center"/>
        </w:trPr>
        <w:tc>
          <w:tcPr>
            <w:tcW w:w="1600" w:type="dxa"/>
          </w:tcPr>
          <w:p w14:paraId="0BEFD5A4" w14:textId="77777777" w:rsidR="00534E6C" w:rsidRDefault="00534E6C" w:rsidP="00A448CE">
            <w:pPr>
              <w:pStyle w:val="NoSpacing"/>
              <w:jc w:val="center"/>
            </w:pPr>
            <w:r>
              <w:t>0 (baseline)</w:t>
            </w:r>
          </w:p>
          <w:p w14:paraId="0AE3B71E" w14:textId="77777777" w:rsidR="00534E6C" w:rsidRDefault="00534E6C" w:rsidP="00A448CE">
            <w:pPr>
              <w:pStyle w:val="NoSpacing"/>
              <w:jc w:val="center"/>
            </w:pPr>
            <w:r>
              <w:t>6</w:t>
            </w:r>
          </w:p>
          <w:p w14:paraId="5CF4B8C3" w14:textId="77777777" w:rsidR="00534E6C" w:rsidRDefault="00534E6C" w:rsidP="00A448CE">
            <w:pPr>
              <w:pStyle w:val="NoSpacing"/>
              <w:jc w:val="center"/>
            </w:pPr>
            <w:r>
              <w:t>12</w:t>
            </w:r>
          </w:p>
          <w:p w14:paraId="3360F9E4" w14:textId="77777777" w:rsidR="00534E6C" w:rsidRDefault="00534E6C" w:rsidP="00A448CE">
            <w:pPr>
              <w:pStyle w:val="NoSpacing"/>
              <w:jc w:val="center"/>
            </w:pPr>
            <w:r>
              <w:t>18</w:t>
            </w:r>
          </w:p>
          <w:p w14:paraId="2A5F6CA2" w14:textId="77777777" w:rsidR="00534E6C" w:rsidRDefault="00534E6C" w:rsidP="00A448CE">
            <w:pPr>
              <w:pStyle w:val="NoSpacing"/>
              <w:jc w:val="center"/>
            </w:pPr>
            <w:r>
              <w:t>24</w:t>
            </w:r>
          </w:p>
        </w:tc>
        <w:tc>
          <w:tcPr>
            <w:tcW w:w="2745" w:type="dxa"/>
          </w:tcPr>
          <w:p w14:paraId="29D73D4C" w14:textId="77777777" w:rsidR="00534E6C" w:rsidRDefault="00534E6C" w:rsidP="00A448CE">
            <w:pPr>
              <w:pStyle w:val="NoSpacing"/>
            </w:pPr>
            <w:r>
              <w:t>Diarrhoea</w:t>
            </w:r>
          </w:p>
        </w:tc>
        <w:tc>
          <w:tcPr>
            <w:tcW w:w="1829" w:type="dxa"/>
          </w:tcPr>
          <w:p w14:paraId="41575A29" w14:textId="77777777" w:rsidR="00534E6C" w:rsidRDefault="00534E6C" w:rsidP="00A448CE">
            <w:pPr>
              <w:pStyle w:val="NoSpacing"/>
              <w:jc w:val="center"/>
            </w:pPr>
          </w:p>
        </w:tc>
        <w:tc>
          <w:tcPr>
            <w:tcW w:w="2283" w:type="dxa"/>
          </w:tcPr>
          <w:p w14:paraId="4F2AB0A8" w14:textId="77777777" w:rsidR="00534E6C" w:rsidRDefault="00534E6C" w:rsidP="00A448CE">
            <w:pPr>
              <w:pStyle w:val="NoSpacing"/>
              <w:jc w:val="center"/>
            </w:pPr>
          </w:p>
        </w:tc>
        <w:tc>
          <w:tcPr>
            <w:tcW w:w="507" w:type="dxa"/>
          </w:tcPr>
          <w:p w14:paraId="33C80E19" w14:textId="77777777" w:rsidR="00534E6C" w:rsidRDefault="00534E6C" w:rsidP="00A448CE">
            <w:pPr>
              <w:pStyle w:val="NoSpacing"/>
              <w:jc w:val="center"/>
            </w:pPr>
          </w:p>
        </w:tc>
        <w:tc>
          <w:tcPr>
            <w:tcW w:w="1792" w:type="dxa"/>
          </w:tcPr>
          <w:p w14:paraId="3A360F03" w14:textId="77777777" w:rsidR="00534E6C" w:rsidRDefault="00534E6C" w:rsidP="00C26BC6">
            <w:pPr>
              <w:jc w:val="center"/>
            </w:pPr>
            <w:r>
              <w:t>N=</w:t>
            </w:r>
          </w:p>
          <w:p w14:paraId="46EAC194" w14:textId="77777777" w:rsidR="00534E6C" w:rsidRDefault="00534E6C" w:rsidP="00C26BC6">
            <w:pPr>
              <w:jc w:val="center"/>
            </w:pPr>
            <w:r>
              <w:t>Treatment=</w:t>
            </w:r>
          </w:p>
          <w:p w14:paraId="37111C4A" w14:textId="77777777" w:rsidR="00534E6C" w:rsidRDefault="00534E6C" w:rsidP="00C26BC6">
            <w:pPr>
              <w:jc w:val="center"/>
            </w:pPr>
            <w:r>
              <w:t>Time=</w:t>
            </w:r>
          </w:p>
          <w:p w14:paraId="26770E56" w14:textId="77777777" w:rsidR="00534E6C" w:rsidRDefault="00534E6C" w:rsidP="00C26BC6">
            <w:pPr>
              <w:jc w:val="center"/>
            </w:pPr>
            <w:r>
              <w:t>Treatment*time=</w:t>
            </w:r>
          </w:p>
          <w:p w14:paraId="1C6BAAB7" w14:textId="77777777" w:rsidR="00534E6C" w:rsidRDefault="00534E6C" w:rsidP="00A448CE">
            <w:pPr>
              <w:pStyle w:val="NoSpacing"/>
              <w:jc w:val="center"/>
            </w:pPr>
          </w:p>
        </w:tc>
      </w:tr>
      <w:tr w:rsidR="00534E6C" w:rsidRPr="00EF218A" w14:paraId="43B6D717" w14:textId="6C92F216" w:rsidTr="00454AC7">
        <w:trPr>
          <w:cantSplit/>
          <w:trHeight w:val="1134"/>
          <w:jc w:val="center"/>
        </w:trPr>
        <w:tc>
          <w:tcPr>
            <w:tcW w:w="1600" w:type="dxa"/>
          </w:tcPr>
          <w:p w14:paraId="33BD3F12" w14:textId="77777777" w:rsidR="00534E6C" w:rsidRDefault="00534E6C" w:rsidP="00A448CE">
            <w:pPr>
              <w:pStyle w:val="NoSpacing"/>
              <w:jc w:val="center"/>
            </w:pPr>
            <w:r>
              <w:t>0 (baseline)</w:t>
            </w:r>
          </w:p>
          <w:p w14:paraId="7E2964CF" w14:textId="77777777" w:rsidR="00534E6C" w:rsidRDefault="00534E6C" w:rsidP="00A448CE">
            <w:pPr>
              <w:pStyle w:val="NoSpacing"/>
              <w:jc w:val="center"/>
            </w:pPr>
            <w:r>
              <w:t>6</w:t>
            </w:r>
          </w:p>
          <w:p w14:paraId="150D6026" w14:textId="77777777" w:rsidR="00534E6C" w:rsidRDefault="00534E6C" w:rsidP="00A448CE">
            <w:pPr>
              <w:pStyle w:val="NoSpacing"/>
              <w:jc w:val="center"/>
            </w:pPr>
            <w:r>
              <w:t>12</w:t>
            </w:r>
          </w:p>
          <w:p w14:paraId="3D2E4A87" w14:textId="77777777" w:rsidR="00534E6C" w:rsidRDefault="00534E6C" w:rsidP="00A448CE">
            <w:pPr>
              <w:pStyle w:val="NoSpacing"/>
              <w:jc w:val="center"/>
            </w:pPr>
            <w:r>
              <w:t>18</w:t>
            </w:r>
          </w:p>
          <w:p w14:paraId="33EDE3C7" w14:textId="77777777" w:rsidR="00534E6C" w:rsidRDefault="00534E6C" w:rsidP="00A448CE">
            <w:pPr>
              <w:pStyle w:val="NoSpacing"/>
              <w:jc w:val="center"/>
            </w:pPr>
            <w:r>
              <w:t>24</w:t>
            </w:r>
          </w:p>
        </w:tc>
        <w:tc>
          <w:tcPr>
            <w:tcW w:w="2745" w:type="dxa"/>
          </w:tcPr>
          <w:p w14:paraId="48480EC0" w14:textId="77777777" w:rsidR="00534E6C" w:rsidRDefault="00534E6C" w:rsidP="00A448CE">
            <w:pPr>
              <w:pStyle w:val="NoSpacing"/>
            </w:pPr>
            <w:r>
              <w:t>Financial difficulties</w:t>
            </w:r>
          </w:p>
        </w:tc>
        <w:tc>
          <w:tcPr>
            <w:tcW w:w="1829" w:type="dxa"/>
          </w:tcPr>
          <w:p w14:paraId="0F6AC434" w14:textId="77777777" w:rsidR="00534E6C" w:rsidRDefault="00534E6C" w:rsidP="00A448CE">
            <w:pPr>
              <w:pStyle w:val="NoSpacing"/>
              <w:jc w:val="center"/>
            </w:pPr>
          </w:p>
        </w:tc>
        <w:tc>
          <w:tcPr>
            <w:tcW w:w="2283" w:type="dxa"/>
          </w:tcPr>
          <w:p w14:paraId="0DF5BA50" w14:textId="77777777" w:rsidR="00534E6C" w:rsidRDefault="00534E6C" w:rsidP="00A448CE">
            <w:pPr>
              <w:pStyle w:val="NoSpacing"/>
              <w:jc w:val="center"/>
            </w:pPr>
          </w:p>
        </w:tc>
        <w:tc>
          <w:tcPr>
            <w:tcW w:w="507" w:type="dxa"/>
          </w:tcPr>
          <w:p w14:paraId="26F9441D" w14:textId="77777777" w:rsidR="00534E6C" w:rsidRDefault="00534E6C" w:rsidP="00A448CE">
            <w:pPr>
              <w:pStyle w:val="NoSpacing"/>
              <w:jc w:val="center"/>
            </w:pPr>
          </w:p>
        </w:tc>
        <w:tc>
          <w:tcPr>
            <w:tcW w:w="1792" w:type="dxa"/>
          </w:tcPr>
          <w:p w14:paraId="406DCFB6" w14:textId="77777777" w:rsidR="00534E6C" w:rsidRDefault="00534E6C" w:rsidP="00C26BC6">
            <w:pPr>
              <w:jc w:val="center"/>
            </w:pPr>
            <w:r>
              <w:t>N=</w:t>
            </w:r>
          </w:p>
          <w:p w14:paraId="4FC6441F" w14:textId="77777777" w:rsidR="00534E6C" w:rsidRDefault="00534E6C" w:rsidP="00C26BC6">
            <w:pPr>
              <w:jc w:val="center"/>
            </w:pPr>
            <w:r>
              <w:t>Treatment=</w:t>
            </w:r>
          </w:p>
          <w:p w14:paraId="04302C49" w14:textId="77777777" w:rsidR="00534E6C" w:rsidRDefault="00534E6C" w:rsidP="00C26BC6">
            <w:pPr>
              <w:jc w:val="center"/>
            </w:pPr>
            <w:r>
              <w:t>Time=</w:t>
            </w:r>
          </w:p>
          <w:p w14:paraId="471FA9E3" w14:textId="77777777" w:rsidR="00534E6C" w:rsidRDefault="00534E6C" w:rsidP="00C26BC6">
            <w:pPr>
              <w:jc w:val="center"/>
            </w:pPr>
            <w:r>
              <w:t>Treatment*time=</w:t>
            </w:r>
          </w:p>
          <w:p w14:paraId="110D1E4F" w14:textId="77777777" w:rsidR="00534E6C" w:rsidRDefault="00534E6C" w:rsidP="00A448CE">
            <w:pPr>
              <w:pStyle w:val="NoSpacing"/>
              <w:jc w:val="center"/>
            </w:pPr>
          </w:p>
        </w:tc>
      </w:tr>
    </w:tbl>
    <w:p w14:paraId="58665CEE" w14:textId="77777777" w:rsidR="008107E9" w:rsidRPr="008107E9" w:rsidRDefault="008107E9" w:rsidP="008107E9">
      <w:pPr>
        <w:pStyle w:val="Caption"/>
        <w:keepNext/>
        <w:rPr>
          <w:b w:val="0"/>
          <w:sz w:val="22"/>
          <w:szCs w:val="22"/>
        </w:rPr>
      </w:pPr>
      <w:r>
        <w:rPr>
          <w:b w:val="0"/>
          <w:sz w:val="22"/>
          <w:szCs w:val="22"/>
        </w:rPr>
        <w:t>*The table will be repeated for both complete cases (non-varying n) and all available cases (varying n at each time point).</w:t>
      </w:r>
    </w:p>
    <w:p w14:paraId="6A07EC8D" w14:textId="77777777" w:rsidR="00A04287" w:rsidRDefault="00A04287" w:rsidP="00A04287"/>
    <w:p w14:paraId="4D0AD21C" w14:textId="77777777" w:rsidR="00A04287" w:rsidRDefault="00A04287" w:rsidP="00A04287"/>
    <w:p w14:paraId="332B63CC" w14:textId="77777777" w:rsidR="00A04287" w:rsidRDefault="00A04287" w:rsidP="00A04287"/>
    <w:p w14:paraId="22A06AF8" w14:textId="77777777" w:rsidR="00A04287" w:rsidRDefault="00A04287" w:rsidP="00A04287"/>
    <w:p w14:paraId="5BCD7280" w14:textId="77777777" w:rsidR="00215D94" w:rsidRPr="00A04287" w:rsidRDefault="00215D94" w:rsidP="00A04287"/>
    <w:p w14:paraId="73AE8F1C" w14:textId="77777777" w:rsidR="00BF6899" w:rsidRPr="00BF6899" w:rsidRDefault="00BF6899" w:rsidP="00BF6899">
      <w:pPr>
        <w:pStyle w:val="Caption"/>
        <w:keepNext/>
      </w:pPr>
      <w:bookmarkStart w:id="233" w:name="_Ref423943366"/>
      <w:r w:rsidRPr="00BF6899">
        <w:t xml:space="preserve">Table </w:t>
      </w:r>
      <w:r w:rsidR="00886FF1">
        <w:fldChar w:fldCharType="begin"/>
      </w:r>
      <w:r w:rsidR="00886FF1">
        <w:instrText xml:space="preserve"> SEQ Table \* ARABIC </w:instrText>
      </w:r>
      <w:r w:rsidR="00886FF1">
        <w:fldChar w:fldCharType="separate"/>
      </w:r>
      <w:r w:rsidR="00F24727">
        <w:rPr>
          <w:noProof/>
        </w:rPr>
        <w:t>4</w:t>
      </w:r>
      <w:r w:rsidR="00886FF1">
        <w:rPr>
          <w:noProof/>
        </w:rPr>
        <w:fldChar w:fldCharType="end"/>
      </w:r>
      <w:bookmarkEnd w:id="231"/>
      <w:bookmarkEnd w:id="233"/>
      <w:r w:rsidRPr="00BF6899">
        <w:t xml:space="preserve"> Mean scores and 95% confidence intervals (CIs) adjusted for baseline score or propensity scores</w:t>
      </w:r>
      <w:r w:rsidR="00A43992">
        <w:t xml:space="preserve"> for the EORTC-QLQ-C30 at 6 weeks</w:t>
      </w:r>
      <w:r>
        <w:t>*</w:t>
      </w:r>
      <w:r w:rsidR="002642FC">
        <w:t>: PET versus surgery</w:t>
      </w:r>
      <w:r w:rsidRPr="00BF6899">
        <w:t>.</w:t>
      </w:r>
    </w:p>
    <w:tbl>
      <w:tblPr>
        <w:tblStyle w:val="TableGrid"/>
        <w:tblW w:w="9242" w:type="dxa"/>
        <w:jc w:val="center"/>
        <w:tblLook w:val="04A0" w:firstRow="1" w:lastRow="0" w:firstColumn="1" w:lastColumn="0" w:noHBand="0" w:noVBand="1"/>
      </w:tblPr>
      <w:tblGrid>
        <w:gridCol w:w="497"/>
        <w:gridCol w:w="2306"/>
        <w:gridCol w:w="1752"/>
        <w:gridCol w:w="1799"/>
        <w:gridCol w:w="1444"/>
        <w:gridCol w:w="1444"/>
      </w:tblGrid>
      <w:tr w:rsidR="00EB339C" w14:paraId="6F584FE6" w14:textId="17A24F97" w:rsidTr="00454AC7">
        <w:trPr>
          <w:jc w:val="center"/>
        </w:trPr>
        <w:tc>
          <w:tcPr>
            <w:tcW w:w="497" w:type="dxa"/>
          </w:tcPr>
          <w:p w14:paraId="0AB5139F" w14:textId="77777777" w:rsidR="00EB339C" w:rsidRPr="001555F2" w:rsidRDefault="00EB339C">
            <w:pPr>
              <w:rPr>
                <w:rFonts w:ascii="TUOS Blake" w:hAnsi="TUOS Blake"/>
                <w:b/>
              </w:rPr>
            </w:pPr>
          </w:p>
        </w:tc>
        <w:tc>
          <w:tcPr>
            <w:tcW w:w="2306" w:type="dxa"/>
          </w:tcPr>
          <w:p w14:paraId="5FBE6458" w14:textId="77777777" w:rsidR="00EB339C" w:rsidRPr="001555F2" w:rsidRDefault="00EB339C">
            <w:pPr>
              <w:rPr>
                <w:rFonts w:ascii="TUOS Blake" w:hAnsi="TUOS Blake"/>
                <w:b/>
              </w:rPr>
            </w:pPr>
            <w:r w:rsidRPr="001555F2">
              <w:rPr>
                <w:rFonts w:ascii="TUOS Blake" w:hAnsi="TUOS Blake"/>
                <w:b/>
              </w:rPr>
              <w:t>Domain</w:t>
            </w:r>
          </w:p>
        </w:tc>
        <w:tc>
          <w:tcPr>
            <w:tcW w:w="1752" w:type="dxa"/>
          </w:tcPr>
          <w:p w14:paraId="261C7CE8" w14:textId="77777777" w:rsidR="00EB339C" w:rsidRPr="001555F2" w:rsidRDefault="00EB339C" w:rsidP="00D90DEF">
            <w:pPr>
              <w:jc w:val="center"/>
              <w:rPr>
                <w:rFonts w:ascii="TUOS Blake" w:hAnsi="TUOS Blake"/>
                <w:b/>
              </w:rPr>
            </w:pPr>
            <w:r w:rsidRPr="001555F2">
              <w:rPr>
                <w:rFonts w:ascii="TUOS Blake" w:hAnsi="TUOS Blake"/>
                <w:b/>
              </w:rPr>
              <w:t>PET</w:t>
            </w:r>
          </w:p>
          <w:p w14:paraId="2DF08A34" w14:textId="77777777" w:rsidR="00EB339C" w:rsidRPr="001555F2" w:rsidRDefault="00EB339C" w:rsidP="00D90DEF">
            <w:pPr>
              <w:jc w:val="center"/>
              <w:rPr>
                <w:rFonts w:ascii="TUOS Blake" w:hAnsi="TUOS Blake"/>
                <w:b/>
              </w:rPr>
            </w:pPr>
            <w:r w:rsidRPr="001555F2">
              <w:rPr>
                <w:rFonts w:ascii="TUOS Blake" w:hAnsi="TUOS Blake"/>
                <w:b/>
              </w:rPr>
              <w:t>(n=XX)</w:t>
            </w:r>
          </w:p>
        </w:tc>
        <w:tc>
          <w:tcPr>
            <w:tcW w:w="1799" w:type="dxa"/>
          </w:tcPr>
          <w:p w14:paraId="7FF2B006" w14:textId="77777777" w:rsidR="00EB339C" w:rsidRPr="001555F2" w:rsidRDefault="00EB339C" w:rsidP="00D90DEF">
            <w:pPr>
              <w:jc w:val="center"/>
              <w:rPr>
                <w:rFonts w:ascii="TUOS Blake" w:hAnsi="TUOS Blake"/>
                <w:b/>
              </w:rPr>
            </w:pPr>
            <w:r w:rsidRPr="001555F2">
              <w:rPr>
                <w:rFonts w:ascii="TUOS Blake" w:hAnsi="TUOS Blake"/>
                <w:b/>
              </w:rPr>
              <w:t>Surgery</w:t>
            </w:r>
          </w:p>
          <w:p w14:paraId="1C57CCCB" w14:textId="77777777" w:rsidR="00EB339C" w:rsidRPr="001555F2" w:rsidRDefault="00EB339C" w:rsidP="00D90DEF">
            <w:pPr>
              <w:jc w:val="center"/>
              <w:rPr>
                <w:rFonts w:ascii="TUOS Blake" w:hAnsi="TUOS Blake"/>
                <w:b/>
              </w:rPr>
            </w:pPr>
            <w:r w:rsidRPr="001555F2">
              <w:rPr>
                <w:rFonts w:ascii="TUOS Blake" w:hAnsi="TUOS Blake"/>
                <w:b/>
              </w:rPr>
              <w:t>(n=XX)</w:t>
            </w:r>
          </w:p>
        </w:tc>
        <w:tc>
          <w:tcPr>
            <w:tcW w:w="1444" w:type="dxa"/>
          </w:tcPr>
          <w:p w14:paraId="48D4030F" w14:textId="430F551A" w:rsidR="00EB339C" w:rsidRPr="001555F2" w:rsidRDefault="00EB339C" w:rsidP="00D90DEF">
            <w:pPr>
              <w:jc w:val="center"/>
              <w:rPr>
                <w:rFonts w:ascii="TUOS Blake" w:hAnsi="TUOS Blake"/>
                <w:b/>
              </w:rPr>
            </w:pPr>
            <w:r>
              <w:rPr>
                <w:rFonts w:ascii="TUOS Blake" w:hAnsi="TUOS Blake"/>
                <w:b/>
              </w:rPr>
              <w:t>Treatment effect</w:t>
            </w:r>
          </w:p>
        </w:tc>
        <w:tc>
          <w:tcPr>
            <w:tcW w:w="1444" w:type="dxa"/>
          </w:tcPr>
          <w:p w14:paraId="088640ED" w14:textId="0276D7F2" w:rsidR="00EB339C" w:rsidRPr="001555F2" w:rsidRDefault="00EB339C" w:rsidP="00D90DEF">
            <w:pPr>
              <w:jc w:val="center"/>
              <w:rPr>
                <w:rFonts w:ascii="TUOS Blake" w:hAnsi="TUOS Blake"/>
                <w:b/>
              </w:rPr>
            </w:pPr>
            <w:r>
              <w:rPr>
                <w:rFonts w:ascii="TUOS Blake" w:hAnsi="TUOS Blake"/>
                <w:b/>
              </w:rPr>
              <w:t>P value</w:t>
            </w:r>
          </w:p>
        </w:tc>
      </w:tr>
      <w:tr w:rsidR="00EB339C" w14:paraId="22FF79AA" w14:textId="21757BD9" w:rsidTr="00454AC7">
        <w:trPr>
          <w:cantSplit/>
          <w:trHeight w:val="1134"/>
          <w:jc w:val="center"/>
        </w:trPr>
        <w:tc>
          <w:tcPr>
            <w:tcW w:w="497" w:type="dxa"/>
            <w:textDirection w:val="btLr"/>
          </w:tcPr>
          <w:p w14:paraId="29FE27B0" w14:textId="77777777" w:rsidR="00EB339C" w:rsidRPr="001555F2" w:rsidRDefault="00EB339C" w:rsidP="00BF6899">
            <w:pPr>
              <w:ind w:left="113" w:right="113"/>
              <w:jc w:val="center"/>
              <w:rPr>
                <w:rFonts w:ascii="TUOS Blake" w:hAnsi="TUOS Blake"/>
                <w:b/>
              </w:rPr>
            </w:pPr>
            <w:r w:rsidRPr="001555F2">
              <w:rPr>
                <w:rFonts w:ascii="TUOS Blake" w:hAnsi="TUOS Blake"/>
                <w:b/>
              </w:rPr>
              <w:t>C30</w:t>
            </w:r>
          </w:p>
        </w:tc>
        <w:tc>
          <w:tcPr>
            <w:tcW w:w="2306" w:type="dxa"/>
          </w:tcPr>
          <w:p w14:paraId="16454B9A" w14:textId="77777777" w:rsidR="00EB339C" w:rsidRPr="001555F2" w:rsidRDefault="00EB339C">
            <w:pPr>
              <w:rPr>
                <w:rFonts w:ascii="TUOS Blake" w:hAnsi="TUOS Blake"/>
              </w:rPr>
            </w:pPr>
            <w:r w:rsidRPr="001555F2">
              <w:rPr>
                <w:rFonts w:ascii="TUOS Blake" w:hAnsi="TUOS Blake"/>
              </w:rPr>
              <w:t>Global health status/</w:t>
            </w:r>
            <w:proofErr w:type="spellStart"/>
            <w:r w:rsidRPr="001555F2">
              <w:rPr>
                <w:rFonts w:ascii="TUOS Blake" w:hAnsi="TUOS Blake"/>
              </w:rPr>
              <w:t>QoL</w:t>
            </w:r>
            <w:proofErr w:type="spellEnd"/>
          </w:p>
          <w:p w14:paraId="7B72236A" w14:textId="77777777" w:rsidR="00EB339C" w:rsidRPr="001555F2" w:rsidRDefault="00EB339C">
            <w:pPr>
              <w:rPr>
                <w:rFonts w:ascii="TUOS Blake" w:hAnsi="TUOS Blake"/>
              </w:rPr>
            </w:pPr>
            <w:r w:rsidRPr="001555F2">
              <w:rPr>
                <w:rFonts w:ascii="TUOS Blake" w:hAnsi="TUOS Blake"/>
              </w:rPr>
              <w:t>Physical functioning</w:t>
            </w:r>
          </w:p>
          <w:p w14:paraId="64C59CDB" w14:textId="77777777" w:rsidR="00EB339C" w:rsidRPr="001555F2" w:rsidRDefault="00EB339C">
            <w:pPr>
              <w:rPr>
                <w:rFonts w:ascii="TUOS Blake" w:hAnsi="TUOS Blake"/>
              </w:rPr>
            </w:pPr>
            <w:r w:rsidRPr="001555F2">
              <w:rPr>
                <w:rFonts w:ascii="TUOS Blake" w:hAnsi="TUOS Blake"/>
              </w:rPr>
              <w:t>Role functioning</w:t>
            </w:r>
          </w:p>
          <w:p w14:paraId="0C1F6770" w14:textId="77777777" w:rsidR="00EB339C" w:rsidRPr="001555F2" w:rsidRDefault="00EB339C">
            <w:pPr>
              <w:rPr>
                <w:rFonts w:ascii="TUOS Blake" w:hAnsi="TUOS Blake"/>
              </w:rPr>
            </w:pPr>
            <w:r w:rsidRPr="001555F2">
              <w:rPr>
                <w:rFonts w:ascii="TUOS Blake" w:hAnsi="TUOS Blake"/>
              </w:rPr>
              <w:t>Emotional functioning</w:t>
            </w:r>
          </w:p>
          <w:p w14:paraId="2BCFDA0D" w14:textId="77777777" w:rsidR="00EB339C" w:rsidRPr="001555F2" w:rsidRDefault="00EB339C">
            <w:pPr>
              <w:rPr>
                <w:rFonts w:ascii="TUOS Blake" w:hAnsi="TUOS Blake"/>
              </w:rPr>
            </w:pPr>
            <w:r w:rsidRPr="001555F2">
              <w:rPr>
                <w:rFonts w:ascii="TUOS Blake" w:hAnsi="TUOS Blake"/>
              </w:rPr>
              <w:t>Cognitive functioning</w:t>
            </w:r>
          </w:p>
          <w:p w14:paraId="5FECFE8F" w14:textId="77777777" w:rsidR="00EB339C" w:rsidRPr="001555F2" w:rsidRDefault="00EB339C">
            <w:pPr>
              <w:rPr>
                <w:rFonts w:ascii="TUOS Blake" w:hAnsi="TUOS Blake"/>
              </w:rPr>
            </w:pPr>
            <w:r w:rsidRPr="001555F2">
              <w:rPr>
                <w:rFonts w:ascii="TUOS Blake" w:hAnsi="TUOS Blake"/>
              </w:rPr>
              <w:t>Social functioning</w:t>
            </w:r>
          </w:p>
          <w:p w14:paraId="21EEABFD" w14:textId="77777777" w:rsidR="00EB339C" w:rsidRPr="001555F2" w:rsidRDefault="00EB339C">
            <w:pPr>
              <w:rPr>
                <w:rFonts w:ascii="TUOS Blake" w:hAnsi="TUOS Blake"/>
              </w:rPr>
            </w:pPr>
            <w:r w:rsidRPr="001555F2">
              <w:rPr>
                <w:rFonts w:ascii="TUOS Blake" w:hAnsi="TUOS Blake"/>
              </w:rPr>
              <w:t>Fatigue</w:t>
            </w:r>
          </w:p>
          <w:p w14:paraId="5C48BBEF" w14:textId="77777777" w:rsidR="00EB339C" w:rsidRPr="001555F2" w:rsidRDefault="00EB339C">
            <w:pPr>
              <w:rPr>
                <w:rFonts w:ascii="TUOS Blake" w:hAnsi="TUOS Blake"/>
              </w:rPr>
            </w:pPr>
            <w:r w:rsidRPr="001555F2">
              <w:rPr>
                <w:rFonts w:ascii="TUOS Blake" w:hAnsi="TUOS Blake"/>
              </w:rPr>
              <w:t>Nausea and vomiting</w:t>
            </w:r>
          </w:p>
          <w:p w14:paraId="6D5EB469" w14:textId="77777777" w:rsidR="00EB339C" w:rsidRPr="001555F2" w:rsidRDefault="00EB339C">
            <w:pPr>
              <w:rPr>
                <w:rFonts w:ascii="TUOS Blake" w:hAnsi="TUOS Blake"/>
              </w:rPr>
            </w:pPr>
            <w:r w:rsidRPr="001555F2">
              <w:rPr>
                <w:rFonts w:ascii="TUOS Blake" w:hAnsi="TUOS Blake"/>
              </w:rPr>
              <w:t>Pain</w:t>
            </w:r>
          </w:p>
          <w:p w14:paraId="653C1242" w14:textId="77777777" w:rsidR="00EB339C" w:rsidRPr="001555F2" w:rsidRDefault="00EB339C">
            <w:pPr>
              <w:rPr>
                <w:rFonts w:ascii="TUOS Blake" w:hAnsi="TUOS Blake"/>
              </w:rPr>
            </w:pPr>
            <w:r w:rsidRPr="001555F2">
              <w:rPr>
                <w:rFonts w:ascii="TUOS Blake" w:hAnsi="TUOS Blake"/>
              </w:rPr>
              <w:t>Dyspnoea</w:t>
            </w:r>
          </w:p>
          <w:p w14:paraId="4C956064" w14:textId="77777777" w:rsidR="00EB339C" w:rsidRPr="001555F2" w:rsidRDefault="00EB339C">
            <w:pPr>
              <w:rPr>
                <w:rFonts w:ascii="TUOS Blake" w:hAnsi="TUOS Blake"/>
              </w:rPr>
            </w:pPr>
            <w:r w:rsidRPr="001555F2">
              <w:rPr>
                <w:rFonts w:ascii="TUOS Blake" w:hAnsi="TUOS Blake"/>
              </w:rPr>
              <w:t>Insomnia</w:t>
            </w:r>
          </w:p>
          <w:p w14:paraId="199FC42E" w14:textId="77777777" w:rsidR="00EB339C" w:rsidRPr="001555F2" w:rsidRDefault="00EB339C">
            <w:pPr>
              <w:rPr>
                <w:rFonts w:ascii="TUOS Blake" w:hAnsi="TUOS Blake"/>
              </w:rPr>
            </w:pPr>
            <w:r w:rsidRPr="001555F2">
              <w:rPr>
                <w:rFonts w:ascii="TUOS Blake" w:hAnsi="TUOS Blake"/>
              </w:rPr>
              <w:t>Appetite loss</w:t>
            </w:r>
          </w:p>
          <w:p w14:paraId="2135E91C" w14:textId="77777777" w:rsidR="00EB339C" w:rsidRPr="001555F2" w:rsidRDefault="00EB339C">
            <w:pPr>
              <w:rPr>
                <w:rFonts w:ascii="TUOS Blake" w:hAnsi="TUOS Blake"/>
              </w:rPr>
            </w:pPr>
            <w:r w:rsidRPr="001555F2">
              <w:rPr>
                <w:rFonts w:ascii="TUOS Blake" w:hAnsi="TUOS Blake"/>
              </w:rPr>
              <w:t>Constipation</w:t>
            </w:r>
          </w:p>
          <w:p w14:paraId="2C3CAD31" w14:textId="77777777" w:rsidR="00EB339C" w:rsidRPr="001555F2" w:rsidRDefault="00EB339C">
            <w:pPr>
              <w:rPr>
                <w:rFonts w:ascii="TUOS Blake" w:hAnsi="TUOS Blake"/>
              </w:rPr>
            </w:pPr>
            <w:r w:rsidRPr="001555F2">
              <w:rPr>
                <w:rFonts w:ascii="TUOS Blake" w:hAnsi="TUOS Blake"/>
              </w:rPr>
              <w:t>Diarrhoea</w:t>
            </w:r>
          </w:p>
          <w:p w14:paraId="2ECCF85C" w14:textId="77777777" w:rsidR="00EB339C" w:rsidRPr="001555F2" w:rsidRDefault="00EB339C">
            <w:pPr>
              <w:rPr>
                <w:rFonts w:ascii="TUOS Blake" w:hAnsi="TUOS Blake"/>
              </w:rPr>
            </w:pPr>
            <w:r w:rsidRPr="001555F2">
              <w:rPr>
                <w:rFonts w:ascii="TUOS Blake" w:hAnsi="TUOS Blake"/>
              </w:rPr>
              <w:t>Financial difficulties</w:t>
            </w:r>
          </w:p>
        </w:tc>
        <w:tc>
          <w:tcPr>
            <w:tcW w:w="1752" w:type="dxa"/>
          </w:tcPr>
          <w:p w14:paraId="0860A6CF" w14:textId="77777777" w:rsidR="00EB339C" w:rsidRPr="001555F2" w:rsidRDefault="00EB339C" w:rsidP="00D90DEF">
            <w:pPr>
              <w:jc w:val="center"/>
              <w:rPr>
                <w:rFonts w:ascii="TUOS Blake" w:hAnsi="TUOS Blake"/>
              </w:rPr>
            </w:pPr>
            <w:r w:rsidRPr="001555F2">
              <w:rPr>
                <w:rFonts w:ascii="TUOS Blake" w:hAnsi="TUOS Blake"/>
              </w:rPr>
              <w:t>XX (XX, XX)</w:t>
            </w:r>
          </w:p>
          <w:p w14:paraId="7EEC0E50" w14:textId="77777777" w:rsidR="00EB339C" w:rsidRPr="001555F2" w:rsidRDefault="00EB339C" w:rsidP="00D90DEF">
            <w:pPr>
              <w:jc w:val="center"/>
              <w:rPr>
                <w:rFonts w:ascii="TUOS Blake" w:hAnsi="TUOS Blake"/>
              </w:rPr>
            </w:pPr>
            <w:r w:rsidRPr="001555F2">
              <w:rPr>
                <w:rFonts w:ascii="TUOS Blake" w:hAnsi="TUOS Blake"/>
              </w:rPr>
              <w:t>…</w:t>
            </w:r>
          </w:p>
        </w:tc>
        <w:tc>
          <w:tcPr>
            <w:tcW w:w="1799" w:type="dxa"/>
          </w:tcPr>
          <w:p w14:paraId="40EE1F54" w14:textId="77777777" w:rsidR="00EB339C" w:rsidRPr="001555F2" w:rsidRDefault="00EB339C" w:rsidP="00D90DEF">
            <w:pPr>
              <w:jc w:val="center"/>
              <w:rPr>
                <w:rFonts w:ascii="TUOS Blake" w:hAnsi="TUOS Blake"/>
              </w:rPr>
            </w:pPr>
            <w:r w:rsidRPr="001555F2">
              <w:rPr>
                <w:rFonts w:ascii="TUOS Blake" w:hAnsi="TUOS Blake"/>
              </w:rPr>
              <w:t>XX (XX, XX)</w:t>
            </w:r>
          </w:p>
          <w:p w14:paraId="0A34B48F" w14:textId="77777777" w:rsidR="00EB339C" w:rsidRPr="001555F2" w:rsidRDefault="00EB339C" w:rsidP="00D90DEF">
            <w:pPr>
              <w:jc w:val="center"/>
              <w:rPr>
                <w:rFonts w:ascii="TUOS Blake" w:hAnsi="TUOS Blake"/>
              </w:rPr>
            </w:pPr>
            <w:r w:rsidRPr="001555F2">
              <w:rPr>
                <w:rFonts w:ascii="TUOS Blake" w:hAnsi="TUOS Blake"/>
              </w:rPr>
              <w:t>…</w:t>
            </w:r>
          </w:p>
        </w:tc>
        <w:tc>
          <w:tcPr>
            <w:tcW w:w="1444" w:type="dxa"/>
          </w:tcPr>
          <w:p w14:paraId="331CECB4" w14:textId="77777777" w:rsidR="00EB339C" w:rsidRPr="001555F2" w:rsidRDefault="00EB339C" w:rsidP="00D90DEF">
            <w:pPr>
              <w:jc w:val="center"/>
              <w:rPr>
                <w:rFonts w:ascii="TUOS Blake" w:hAnsi="TUOS Blake"/>
              </w:rPr>
            </w:pPr>
          </w:p>
        </w:tc>
        <w:tc>
          <w:tcPr>
            <w:tcW w:w="1444" w:type="dxa"/>
          </w:tcPr>
          <w:p w14:paraId="77B18A0E" w14:textId="77777777" w:rsidR="00EB339C" w:rsidRPr="001555F2" w:rsidRDefault="00EB339C" w:rsidP="00D90DEF">
            <w:pPr>
              <w:jc w:val="center"/>
              <w:rPr>
                <w:rFonts w:ascii="TUOS Blake" w:hAnsi="TUOS Blake"/>
              </w:rPr>
            </w:pPr>
          </w:p>
        </w:tc>
      </w:tr>
    </w:tbl>
    <w:p w14:paraId="3DEB2C93" w14:textId="77777777" w:rsidR="00173AE5" w:rsidRPr="002642FC" w:rsidRDefault="00BF6899" w:rsidP="00173AE5">
      <w:pPr>
        <w:rPr>
          <w:rFonts w:ascii="TUOS Blake" w:hAnsi="TUOS Blake"/>
        </w:rPr>
      </w:pPr>
      <w:r w:rsidRPr="002642FC">
        <w:rPr>
          <w:rFonts w:ascii="TUOS Blake" w:hAnsi="TUOS Blake"/>
        </w:rPr>
        <w:t>* The table will be repeated for the 6, 12, 18 and 24 month time points</w:t>
      </w:r>
      <w:r w:rsidR="00E5459B" w:rsidRPr="002642FC">
        <w:rPr>
          <w:rFonts w:ascii="TUOS Blake" w:hAnsi="TUOS Blake"/>
        </w:rPr>
        <w:t>.</w:t>
      </w:r>
    </w:p>
    <w:p w14:paraId="53B630F0" w14:textId="77777777" w:rsidR="00C26BC6" w:rsidRDefault="00C26BC6">
      <w:pPr>
        <w:rPr>
          <w:ins w:id="234" w:author="User" w:date="2016-06-08T17:03:00Z"/>
          <w:rFonts w:ascii="TUOS Blake" w:hAnsi="TUOS Blake"/>
          <w:b/>
          <w:bCs/>
          <w:sz w:val="18"/>
          <w:szCs w:val="18"/>
        </w:rPr>
      </w:pPr>
      <w:bookmarkStart w:id="235" w:name="_Ref423597292"/>
      <w:ins w:id="236" w:author="User" w:date="2016-06-08T17:03:00Z">
        <w:r>
          <w:br w:type="page"/>
        </w:r>
      </w:ins>
    </w:p>
    <w:p w14:paraId="0219D7A0" w14:textId="7875A134" w:rsidR="00AB7AD9" w:rsidRDefault="00AB7AD9" w:rsidP="00AB7AD9">
      <w:pPr>
        <w:pStyle w:val="Caption"/>
        <w:keepNext/>
      </w:pPr>
      <w:r w:rsidRPr="00AB7AD9">
        <w:lastRenderedPageBreak/>
        <w:t xml:space="preserve">Table </w:t>
      </w:r>
      <w:r w:rsidR="00886FF1">
        <w:fldChar w:fldCharType="begin"/>
      </w:r>
      <w:r w:rsidR="00886FF1">
        <w:instrText xml:space="preserve"> SEQ Table \* ARABIC </w:instrText>
      </w:r>
      <w:r w:rsidR="00886FF1">
        <w:fldChar w:fldCharType="separate"/>
      </w:r>
      <w:r w:rsidR="00F24727">
        <w:rPr>
          <w:noProof/>
        </w:rPr>
        <w:t>5</w:t>
      </w:r>
      <w:r w:rsidR="00886FF1">
        <w:rPr>
          <w:noProof/>
        </w:rPr>
        <w:fldChar w:fldCharType="end"/>
      </w:r>
      <w:bookmarkEnd w:id="235"/>
      <w:r w:rsidRPr="00BF6899">
        <w:t xml:space="preserve"> Mean scores and 95% confidence intervals (CIs) adjusted for baseline score or propensity score for the </w:t>
      </w:r>
      <w:r w:rsidR="00A43992">
        <w:t>EORTC-QLQ-C30</w:t>
      </w:r>
      <w:r w:rsidRPr="00BF6899">
        <w:t xml:space="preserve"> at 6 weeks</w:t>
      </w:r>
      <w:r>
        <w:t>*</w:t>
      </w:r>
      <w:r w:rsidR="002642FC">
        <w:t>: chemotherapy versus no chemotherapy</w:t>
      </w:r>
      <w:r w:rsidRPr="00BF6899">
        <w:t>.</w:t>
      </w:r>
    </w:p>
    <w:tbl>
      <w:tblPr>
        <w:tblStyle w:val="TableGrid"/>
        <w:tblW w:w="9242" w:type="dxa"/>
        <w:jc w:val="center"/>
        <w:tblLook w:val="04A0" w:firstRow="1" w:lastRow="0" w:firstColumn="1" w:lastColumn="0" w:noHBand="0" w:noVBand="1"/>
      </w:tblPr>
      <w:tblGrid>
        <w:gridCol w:w="496"/>
        <w:gridCol w:w="2117"/>
        <w:gridCol w:w="2040"/>
        <w:gridCol w:w="2042"/>
        <w:gridCol w:w="1341"/>
        <w:gridCol w:w="1206"/>
      </w:tblGrid>
      <w:tr w:rsidR="00EB339C" w14:paraId="03A0129F" w14:textId="0D6511E7" w:rsidTr="00454AC7">
        <w:trPr>
          <w:jc w:val="center"/>
        </w:trPr>
        <w:tc>
          <w:tcPr>
            <w:tcW w:w="497" w:type="dxa"/>
          </w:tcPr>
          <w:p w14:paraId="3471CEE5" w14:textId="77777777" w:rsidR="00EB339C" w:rsidRPr="001555F2" w:rsidRDefault="00EB339C" w:rsidP="00FF3DBE">
            <w:pPr>
              <w:rPr>
                <w:rFonts w:ascii="TUOS Blake" w:hAnsi="TUOS Blake"/>
                <w:b/>
              </w:rPr>
            </w:pPr>
          </w:p>
        </w:tc>
        <w:tc>
          <w:tcPr>
            <w:tcW w:w="2161" w:type="dxa"/>
          </w:tcPr>
          <w:p w14:paraId="0D1B02C2" w14:textId="77777777" w:rsidR="00EB339C" w:rsidRPr="001555F2" w:rsidRDefault="00EB339C" w:rsidP="00FF3DBE">
            <w:pPr>
              <w:rPr>
                <w:rFonts w:ascii="TUOS Blake" w:hAnsi="TUOS Blake"/>
                <w:b/>
              </w:rPr>
            </w:pPr>
            <w:r w:rsidRPr="001555F2">
              <w:rPr>
                <w:rFonts w:ascii="TUOS Blake" w:hAnsi="TUOS Blake"/>
                <w:b/>
              </w:rPr>
              <w:t>Domain</w:t>
            </w:r>
          </w:p>
        </w:tc>
        <w:tc>
          <w:tcPr>
            <w:tcW w:w="2056" w:type="dxa"/>
          </w:tcPr>
          <w:p w14:paraId="6045959B" w14:textId="77777777" w:rsidR="00EB339C" w:rsidRPr="001555F2" w:rsidRDefault="00EB339C" w:rsidP="00FF3DBE">
            <w:pPr>
              <w:jc w:val="center"/>
              <w:rPr>
                <w:rFonts w:ascii="TUOS Blake" w:hAnsi="TUOS Blake"/>
                <w:b/>
              </w:rPr>
            </w:pPr>
            <w:r w:rsidRPr="001555F2">
              <w:rPr>
                <w:rFonts w:ascii="TUOS Blake" w:hAnsi="TUOS Blake"/>
                <w:b/>
              </w:rPr>
              <w:t>Chemotherapy</w:t>
            </w:r>
          </w:p>
          <w:p w14:paraId="68893FEF" w14:textId="77777777" w:rsidR="00EB339C" w:rsidRPr="001555F2" w:rsidRDefault="00EB339C" w:rsidP="00FF3DBE">
            <w:pPr>
              <w:jc w:val="center"/>
              <w:rPr>
                <w:rFonts w:ascii="TUOS Blake" w:hAnsi="TUOS Blake"/>
                <w:b/>
              </w:rPr>
            </w:pPr>
            <w:r w:rsidRPr="001555F2">
              <w:rPr>
                <w:rFonts w:ascii="TUOS Blake" w:hAnsi="TUOS Blake"/>
                <w:b/>
              </w:rPr>
              <w:t>(n=XX)</w:t>
            </w:r>
          </w:p>
        </w:tc>
        <w:tc>
          <w:tcPr>
            <w:tcW w:w="2058" w:type="dxa"/>
          </w:tcPr>
          <w:p w14:paraId="7466B1DA" w14:textId="77777777" w:rsidR="00EB339C" w:rsidRPr="001555F2" w:rsidRDefault="00EB339C" w:rsidP="00FF3DBE">
            <w:pPr>
              <w:jc w:val="center"/>
              <w:rPr>
                <w:rFonts w:ascii="TUOS Blake" w:hAnsi="TUOS Blake"/>
                <w:b/>
              </w:rPr>
            </w:pPr>
            <w:r w:rsidRPr="001555F2">
              <w:rPr>
                <w:rFonts w:ascii="TUOS Blake" w:hAnsi="TUOS Blake"/>
                <w:b/>
              </w:rPr>
              <w:t>No Chemotherapy</w:t>
            </w:r>
          </w:p>
          <w:p w14:paraId="22C1E5F8" w14:textId="77777777" w:rsidR="00EB339C" w:rsidRPr="001555F2" w:rsidRDefault="00EB339C" w:rsidP="00FF3DBE">
            <w:pPr>
              <w:jc w:val="center"/>
              <w:rPr>
                <w:rFonts w:ascii="TUOS Blake" w:hAnsi="TUOS Blake"/>
                <w:b/>
              </w:rPr>
            </w:pPr>
            <w:r w:rsidRPr="001555F2">
              <w:rPr>
                <w:rFonts w:ascii="TUOS Blake" w:hAnsi="TUOS Blake"/>
                <w:b/>
              </w:rPr>
              <w:t>(n=XX)</w:t>
            </w:r>
          </w:p>
        </w:tc>
        <w:tc>
          <w:tcPr>
            <w:tcW w:w="1235" w:type="dxa"/>
          </w:tcPr>
          <w:p w14:paraId="796C8BE1" w14:textId="4FF686DF" w:rsidR="00EB339C" w:rsidRPr="001555F2" w:rsidRDefault="00EB339C" w:rsidP="00FF3DBE">
            <w:pPr>
              <w:jc w:val="center"/>
              <w:rPr>
                <w:rFonts w:ascii="TUOS Blake" w:hAnsi="TUOS Blake"/>
                <w:b/>
              </w:rPr>
            </w:pPr>
            <w:r>
              <w:rPr>
                <w:rFonts w:ascii="TUOS Blake" w:hAnsi="TUOS Blake"/>
                <w:b/>
              </w:rPr>
              <w:t>Treatment effect</w:t>
            </w:r>
          </w:p>
        </w:tc>
        <w:tc>
          <w:tcPr>
            <w:tcW w:w="1235" w:type="dxa"/>
          </w:tcPr>
          <w:p w14:paraId="543F2315" w14:textId="3FA1056F" w:rsidR="00EB339C" w:rsidRPr="001555F2" w:rsidRDefault="00EB339C" w:rsidP="00FF3DBE">
            <w:pPr>
              <w:jc w:val="center"/>
              <w:rPr>
                <w:rFonts w:ascii="TUOS Blake" w:hAnsi="TUOS Blake"/>
                <w:b/>
              </w:rPr>
            </w:pPr>
            <w:r>
              <w:rPr>
                <w:rFonts w:ascii="TUOS Blake" w:hAnsi="TUOS Blake"/>
                <w:b/>
              </w:rPr>
              <w:t>P value</w:t>
            </w:r>
          </w:p>
        </w:tc>
      </w:tr>
      <w:tr w:rsidR="00EB339C" w14:paraId="7C61790D" w14:textId="1531CF7F" w:rsidTr="00454AC7">
        <w:trPr>
          <w:cantSplit/>
          <w:trHeight w:val="1134"/>
          <w:jc w:val="center"/>
        </w:trPr>
        <w:tc>
          <w:tcPr>
            <w:tcW w:w="497" w:type="dxa"/>
            <w:textDirection w:val="btLr"/>
          </w:tcPr>
          <w:p w14:paraId="2EF701BB" w14:textId="77777777" w:rsidR="00EB339C" w:rsidRPr="001555F2" w:rsidRDefault="00EB339C" w:rsidP="00FF3DBE">
            <w:pPr>
              <w:ind w:left="113" w:right="113"/>
              <w:jc w:val="center"/>
              <w:rPr>
                <w:rFonts w:ascii="TUOS Blake" w:hAnsi="TUOS Blake"/>
                <w:b/>
              </w:rPr>
            </w:pPr>
            <w:r w:rsidRPr="001555F2">
              <w:rPr>
                <w:rFonts w:ascii="TUOS Blake" w:hAnsi="TUOS Blake"/>
                <w:b/>
              </w:rPr>
              <w:t>C30</w:t>
            </w:r>
          </w:p>
        </w:tc>
        <w:tc>
          <w:tcPr>
            <w:tcW w:w="2161" w:type="dxa"/>
          </w:tcPr>
          <w:p w14:paraId="550A1D9A" w14:textId="77777777" w:rsidR="00EB339C" w:rsidRPr="001555F2" w:rsidRDefault="00EB339C" w:rsidP="00FF3DBE">
            <w:pPr>
              <w:rPr>
                <w:rFonts w:ascii="TUOS Blake" w:hAnsi="TUOS Blake"/>
              </w:rPr>
            </w:pPr>
            <w:r w:rsidRPr="001555F2">
              <w:rPr>
                <w:rFonts w:ascii="TUOS Blake" w:hAnsi="TUOS Blake"/>
              </w:rPr>
              <w:t>Global health status/</w:t>
            </w:r>
            <w:proofErr w:type="spellStart"/>
            <w:r w:rsidRPr="001555F2">
              <w:rPr>
                <w:rFonts w:ascii="TUOS Blake" w:hAnsi="TUOS Blake"/>
              </w:rPr>
              <w:t>QoL</w:t>
            </w:r>
            <w:proofErr w:type="spellEnd"/>
          </w:p>
          <w:p w14:paraId="001E7F68" w14:textId="77777777" w:rsidR="00EB339C" w:rsidRPr="001555F2" w:rsidRDefault="00EB339C" w:rsidP="00FF3DBE">
            <w:pPr>
              <w:rPr>
                <w:rFonts w:ascii="TUOS Blake" w:hAnsi="TUOS Blake"/>
              </w:rPr>
            </w:pPr>
            <w:r w:rsidRPr="001555F2">
              <w:rPr>
                <w:rFonts w:ascii="TUOS Blake" w:hAnsi="TUOS Blake"/>
              </w:rPr>
              <w:t>Physical functioning</w:t>
            </w:r>
          </w:p>
          <w:p w14:paraId="2D0A5FD2" w14:textId="77777777" w:rsidR="00EB339C" w:rsidRPr="001555F2" w:rsidRDefault="00EB339C" w:rsidP="00FF3DBE">
            <w:pPr>
              <w:rPr>
                <w:rFonts w:ascii="TUOS Blake" w:hAnsi="TUOS Blake"/>
              </w:rPr>
            </w:pPr>
            <w:r w:rsidRPr="001555F2">
              <w:rPr>
                <w:rFonts w:ascii="TUOS Blake" w:hAnsi="TUOS Blake"/>
              </w:rPr>
              <w:t>Role functioning</w:t>
            </w:r>
          </w:p>
          <w:p w14:paraId="020AC71F" w14:textId="77777777" w:rsidR="00EB339C" w:rsidRPr="001555F2" w:rsidRDefault="00EB339C" w:rsidP="00FF3DBE">
            <w:pPr>
              <w:rPr>
                <w:rFonts w:ascii="TUOS Blake" w:hAnsi="TUOS Blake"/>
              </w:rPr>
            </w:pPr>
            <w:r w:rsidRPr="001555F2">
              <w:rPr>
                <w:rFonts w:ascii="TUOS Blake" w:hAnsi="TUOS Blake"/>
              </w:rPr>
              <w:t>Emotional functioning</w:t>
            </w:r>
          </w:p>
          <w:p w14:paraId="7285AB3A" w14:textId="77777777" w:rsidR="00EB339C" w:rsidRPr="001555F2" w:rsidRDefault="00EB339C" w:rsidP="00FF3DBE">
            <w:pPr>
              <w:rPr>
                <w:rFonts w:ascii="TUOS Blake" w:hAnsi="TUOS Blake"/>
              </w:rPr>
            </w:pPr>
            <w:r w:rsidRPr="001555F2">
              <w:rPr>
                <w:rFonts w:ascii="TUOS Blake" w:hAnsi="TUOS Blake"/>
              </w:rPr>
              <w:t>Cognitive functioning</w:t>
            </w:r>
          </w:p>
          <w:p w14:paraId="0D06CE68" w14:textId="77777777" w:rsidR="00EB339C" w:rsidRPr="001555F2" w:rsidRDefault="00EB339C" w:rsidP="00FF3DBE">
            <w:pPr>
              <w:rPr>
                <w:rFonts w:ascii="TUOS Blake" w:hAnsi="TUOS Blake"/>
              </w:rPr>
            </w:pPr>
            <w:r w:rsidRPr="001555F2">
              <w:rPr>
                <w:rFonts w:ascii="TUOS Blake" w:hAnsi="TUOS Blake"/>
              </w:rPr>
              <w:t>Social functioning</w:t>
            </w:r>
          </w:p>
          <w:p w14:paraId="59291969" w14:textId="77777777" w:rsidR="00EB339C" w:rsidRPr="001555F2" w:rsidRDefault="00EB339C" w:rsidP="00FF3DBE">
            <w:pPr>
              <w:rPr>
                <w:rFonts w:ascii="TUOS Blake" w:hAnsi="TUOS Blake"/>
              </w:rPr>
            </w:pPr>
            <w:r w:rsidRPr="001555F2">
              <w:rPr>
                <w:rFonts w:ascii="TUOS Blake" w:hAnsi="TUOS Blake"/>
              </w:rPr>
              <w:t>Fatigue</w:t>
            </w:r>
          </w:p>
          <w:p w14:paraId="18C0C2BD" w14:textId="77777777" w:rsidR="00EB339C" w:rsidRPr="001555F2" w:rsidRDefault="00EB339C" w:rsidP="00FF3DBE">
            <w:pPr>
              <w:rPr>
                <w:rFonts w:ascii="TUOS Blake" w:hAnsi="TUOS Blake"/>
              </w:rPr>
            </w:pPr>
            <w:r w:rsidRPr="001555F2">
              <w:rPr>
                <w:rFonts w:ascii="TUOS Blake" w:hAnsi="TUOS Blake"/>
              </w:rPr>
              <w:t>Nausea and vomiting</w:t>
            </w:r>
          </w:p>
          <w:p w14:paraId="35FB8E39" w14:textId="77777777" w:rsidR="00EB339C" w:rsidRPr="001555F2" w:rsidRDefault="00EB339C" w:rsidP="00FF3DBE">
            <w:pPr>
              <w:rPr>
                <w:rFonts w:ascii="TUOS Blake" w:hAnsi="TUOS Blake"/>
              </w:rPr>
            </w:pPr>
            <w:r w:rsidRPr="001555F2">
              <w:rPr>
                <w:rFonts w:ascii="TUOS Blake" w:hAnsi="TUOS Blake"/>
              </w:rPr>
              <w:t>Pain</w:t>
            </w:r>
          </w:p>
          <w:p w14:paraId="0E8BF814" w14:textId="77777777" w:rsidR="00EB339C" w:rsidRPr="001555F2" w:rsidRDefault="00EB339C" w:rsidP="00FF3DBE">
            <w:pPr>
              <w:rPr>
                <w:rFonts w:ascii="TUOS Blake" w:hAnsi="TUOS Blake"/>
              </w:rPr>
            </w:pPr>
            <w:r w:rsidRPr="001555F2">
              <w:rPr>
                <w:rFonts w:ascii="TUOS Blake" w:hAnsi="TUOS Blake"/>
              </w:rPr>
              <w:t>Dyspnoea</w:t>
            </w:r>
          </w:p>
          <w:p w14:paraId="2AB8C2CD" w14:textId="77777777" w:rsidR="00EB339C" w:rsidRPr="001555F2" w:rsidRDefault="00EB339C" w:rsidP="00FF3DBE">
            <w:pPr>
              <w:rPr>
                <w:rFonts w:ascii="TUOS Blake" w:hAnsi="TUOS Blake"/>
              </w:rPr>
            </w:pPr>
            <w:r w:rsidRPr="001555F2">
              <w:rPr>
                <w:rFonts w:ascii="TUOS Blake" w:hAnsi="TUOS Blake"/>
              </w:rPr>
              <w:t>Insomnia</w:t>
            </w:r>
          </w:p>
          <w:p w14:paraId="0D15FA68" w14:textId="77777777" w:rsidR="00EB339C" w:rsidRPr="001555F2" w:rsidRDefault="00EB339C" w:rsidP="00FF3DBE">
            <w:pPr>
              <w:rPr>
                <w:rFonts w:ascii="TUOS Blake" w:hAnsi="TUOS Blake"/>
              </w:rPr>
            </w:pPr>
            <w:r w:rsidRPr="001555F2">
              <w:rPr>
                <w:rFonts w:ascii="TUOS Blake" w:hAnsi="TUOS Blake"/>
              </w:rPr>
              <w:t>Appetite loss</w:t>
            </w:r>
          </w:p>
          <w:p w14:paraId="1F3429A5" w14:textId="77777777" w:rsidR="00EB339C" w:rsidRPr="001555F2" w:rsidRDefault="00EB339C" w:rsidP="00FF3DBE">
            <w:pPr>
              <w:rPr>
                <w:rFonts w:ascii="TUOS Blake" w:hAnsi="TUOS Blake"/>
              </w:rPr>
            </w:pPr>
            <w:r w:rsidRPr="001555F2">
              <w:rPr>
                <w:rFonts w:ascii="TUOS Blake" w:hAnsi="TUOS Blake"/>
              </w:rPr>
              <w:t>Constipation</w:t>
            </w:r>
          </w:p>
          <w:p w14:paraId="2F2E6BD2" w14:textId="77777777" w:rsidR="00EB339C" w:rsidRPr="001555F2" w:rsidRDefault="00EB339C" w:rsidP="00FF3DBE">
            <w:pPr>
              <w:rPr>
                <w:rFonts w:ascii="TUOS Blake" w:hAnsi="TUOS Blake"/>
              </w:rPr>
            </w:pPr>
            <w:r w:rsidRPr="001555F2">
              <w:rPr>
                <w:rFonts w:ascii="TUOS Blake" w:hAnsi="TUOS Blake"/>
              </w:rPr>
              <w:t>Diarrhoea</w:t>
            </w:r>
          </w:p>
          <w:p w14:paraId="22EB18B4" w14:textId="77777777" w:rsidR="00EB339C" w:rsidRPr="001555F2" w:rsidRDefault="00EB339C" w:rsidP="00FF3DBE">
            <w:pPr>
              <w:rPr>
                <w:rFonts w:ascii="TUOS Blake" w:hAnsi="TUOS Blake"/>
              </w:rPr>
            </w:pPr>
            <w:r w:rsidRPr="001555F2">
              <w:rPr>
                <w:rFonts w:ascii="TUOS Blake" w:hAnsi="TUOS Blake"/>
              </w:rPr>
              <w:t>Financial difficulties</w:t>
            </w:r>
          </w:p>
        </w:tc>
        <w:tc>
          <w:tcPr>
            <w:tcW w:w="2056" w:type="dxa"/>
          </w:tcPr>
          <w:p w14:paraId="301F7AD2" w14:textId="77777777" w:rsidR="00EB339C" w:rsidRPr="001555F2" w:rsidRDefault="00EB339C" w:rsidP="00FF3DBE">
            <w:pPr>
              <w:jc w:val="center"/>
              <w:rPr>
                <w:rFonts w:ascii="TUOS Blake" w:hAnsi="TUOS Blake"/>
              </w:rPr>
            </w:pPr>
            <w:r w:rsidRPr="001555F2">
              <w:rPr>
                <w:rFonts w:ascii="TUOS Blake" w:hAnsi="TUOS Blake"/>
              </w:rPr>
              <w:t>XX (XX, XX)</w:t>
            </w:r>
          </w:p>
          <w:p w14:paraId="42B7A46E" w14:textId="77777777" w:rsidR="00EB339C" w:rsidRPr="001555F2" w:rsidRDefault="00EB339C" w:rsidP="00FF3DBE">
            <w:pPr>
              <w:jc w:val="center"/>
              <w:rPr>
                <w:rFonts w:ascii="TUOS Blake" w:hAnsi="TUOS Blake"/>
              </w:rPr>
            </w:pPr>
            <w:r w:rsidRPr="001555F2">
              <w:rPr>
                <w:rFonts w:ascii="TUOS Blake" w:hAnsi="TUOS Blake"/>
              </w:rPr>
              <w:t>…</w:t>
            </w:r>
          </w:p>
        </w:tc>
        <w:tc>
          <w:tcPr>
            <w:tcW w:w="2058" w:type="dxa"/>
          </w:tcPr>
          <w:p w14:paraId="1A2BD725" w14:textId="77777777" w:rsidR="00EB339C" w:rsidRPr="001555F2" w:rsidRDefault="00EB339C" w:rsidP="00FF3DBE">
            <w:pPr>
              <w:jc w:val="center"/>
              <w:rPr>
                <w:rFonts w:ascii="TUOS Blake" w:hAnsi="TUOS Blake"/>
              </w:rPr>
            </w:pPr>
            <w:r w:rsidRPr="001555F2">
              <w:rPr>
                <w:rFonts w:ascii="TUOS Blake" w:hAnsi="TUOS Blake"/>
              </w:rPr>
              <w:t>XX (XX, XX)</w:t>
            </w:r>
          </w:p>
          <w:p w14:paraId="1EE96F59" w14:textId="77777777" w:rsidR="00EB339C" w:rsidRPr="001555F2" w:rsidRDefault="00EB339C" w:rsidP="00FF3DBE">
            <w:pPr>
              <w:jc w:val="center"/>
              <w:rPr>
                <w:rFonts w:ascii="TUOS Blake" w:hAnsi="TUOS Blake"/>
              </w:rPr>
            </w:pPr>
            <w:r w:rsidRPr="001555F2">
              <w:rPr>
                <w:rFonts w:ascii="TUOS Blake" w:hAnsi="TUOS Blake"/>
              </w:rPr>
              <w:t>…</w:t>
            </w:r>
          </w:p>
        </w:tc>
        <w:tc>
          <w:tcPr>
            <w:tcW w:w="1235" w:type="dxa"/>
          </w:tcPr>
          <w:p w14:paraId="32F20012" w14:textId="77777777" w:rsidR="00EB339C" w:rsidRPr="001555F2" w:rsidRDefault="00EB339C" w:rsidP="00FF3DBE">
            <w:pPr>
              <w:jc w:val="center"/>
              <w:rPr>
                <w:rFonts w:ascii="TUOS Blake" w:hAnsi="TUOS Blake"/>
              </w:rPr>
            </w:pPr>
          </w:p>
        </w:tc>
        <w:tc>
          <w:tcPr>
            <w:tcW w:w="1235" w:type="dxa"/>
          </w:tcPr>
          <w:p w14:paraId="08F99094" w14:textId="77777777" w:rsidR="00EB339C" w:rsidRPr="001555F2" w:rsidRDefault="00EB339C" w:rsidP="00FF3DBE">
            <w:pPr>
              <w:jc w:val="center"/>
              <w:rPr>
                <w:rFonts w:ascii="TUOS Blake" w:hAnsi="TUOS Blake"/>
              </w:rPr>
            </w:pPr>
          </w:p>
        </w:tc>
      </w:tr>
    </w:tbl>
    <w:p w14:paraId="426DF21E" w14:textId="77777777" w:rsidR="00AB7AD9" w:rsidRDefault="002642FC" w:rsidP="00AB7AD9">
      <w:pPr>
        <w:pStyle w:val="NoSpacing"/>
      </w:pPr>
      <w:r>
        <w:t>* The table will be repeated for the 6, 12, 18 and 24 month time points.</w:t>
      </w:r>
    </w:p>
    <w:p w14:paraId="0EEE2F42" w14:textId="77777777" w:rsidR="00A43992" w:rsidRDefault="00A43992" w:rsidP="00AB7AD9">
      <w:pPr>
        <w:pStyle w:val="NoSpacing"/>
      </w:pPr>
    </w:p>
    <w:p w14:paraId="01A859FB" w14:textId="77777777" w:rsidR="00A43992" w:rsidRDefault="00A43992" w:rsidP="00AB7AD9">
      <w:pPr>
        <w:pStyle w:val="NoSpacing"/>
      </w:pPr>
    </w:p>
    <w:p w14:paraId="3290B1CD" w14:textId="77777777" w:rsidR="00A43992" w:rsidRDefault="00A43992" w:rsidP="00AB7AD9">
      <w:pPr>
        <w:pStyle w:val="NoSpacing"/>
      </w:pPr>
    </w:p>
    <w:p w14:paraId="7401C11D" w14:textId="77777777" w:rsidR="00F61BDE" w:rsidRDefault="00F61BDE" w:rsidP="00AB7AD9">
      <w:pPr>
        <w:pStyle w:val="NoSpacing"/>
      </w:pPr>
    </w:p>
    <w:p w14:paraId="025A715C" w14:textId="77777777" w:rsidR="00F61BDE" w:rsidRDefault="00F61BDE" w:rsidP="00F61BDE">
      <w:pPr>
        <w:pStyle w:val="Caption"/>
        <w:keepNext/>
      </w:pPr>
      <w:bookmarkStart w:id="237" w:name="_Ref423944556"/>
      <w:r>
        <w:lastRenderedPageBreak/>
        <w:t xml:space="preserve">Table </w:t>
      </w:r>
      <w:r w:rsidR="00886FF1">
        <w:fldChar w:fldCharType="begin"/>
      </w:r>
      <w:r w:rsidR="00886FF1">
        <w:instrText xml:space="preserve"> SEQ Table \* ARABIC </w:instrText>
      </w:r>
      <w:r w:rsidR="00886FF1">
        <w:fldChar w:fldCharType="separate"/>
      </w:r>
      <w:r w:rsidR="00F24727">
        <w:rPr>
          <w:noProof/>
        </w:rPr>
        <w:t>6</w:t>
      </w:r>
      <w:r w:rsidR="00886FF1">
        <w:rPr>
          <w:noProof/>
        </w:rPr>
        <w:fldChar w:fldCharType="end"/>
      </w:r>
      <w:bookmarkEnd w:id="237"/>
      <w:r>
        <w:t xml:space="preserve"> Mean scores (standard deviation) for each domain of the EORTC-QLQ-BR23 at each time point: PET versus surgery</w:t>
      </w:r>
      <w:r w:rsidR="008107E9">
        <w:t>*</w:t>
      </w:r>
      <w:r>
        <w:t>.</w:t>
      </w:r>
    </w:p>
    <w:tbl>
      <w:tblPr>
        <w:tblStyle w:val="TableGrid"/>
        <w:tblW w:w="8767" w:type="dxa"/>
        <w:jc w:val="center"/>
        <w:tblLook w:val="04A0" w:firstRow="1" w:lastRow="0" w:firstColumn="1" w:lastColumn="0" w:noHBand="0" w:noVBand="1"/>
      </w:tblPr>
      <w:tblGrid>
        <w:gridCol w:w="1900"/>
        <w:gridCol w:w="2453"/>
        <w:gridCol w:w="976"/>
        <w:gridCol w:w="1141"/>
        <w:gridCol w:w="505"/>
        <w:gridCol w:w="1792"/>
      </w:tblGrid>
      <w:tr w:rsidR="00C26BC6" w14:paraId="48C49844" w14:textId="6EEF9121" w:rsidTr="00454AC7">
        <w:trPr>
          <w:jc w:val="center"/>
        </w:trPr>
        <w:tc>
          <w:tcPr>
            <w:tcW w:w="1900" w:type="dxa"/>
          </w:tcPr>
          <w:p w14:paraId="62BB7D02" w14:textId="77777777" w:rsidR="00C26BC6" w:rsidRDefault="00C26BC6" w:rsidP="00F61BDE">
            <w:pPr>
              <w:pStyle w:val="NoSpacing"/>
              <w:jc w:val="center"/>
              <w:rPr>
                <w:b/>
              </w:rPr>
            </w:pPr>
            <w:r w:rsidRPr="00F61BDE">
              <w:rPr>
                <w:b/>
              </w:rPr>
              <w:t>Time point</w:t>
            </w:r>
          </w:p>
          <w:p w14:paraId="4DB7A479" w14:textId="77777777" w:rsidR="00C26BC6" w:rsidRPr="00F61BDE" w:rsidRDefault="00C26BC6" w:rsidP="00F61BDE">
            <w:pPr>
              <w:pStyle w:val="NoSpacing"/>
              <w:jc w:val="center"/>
              <w:rPr>
                <w:b/>
              </w:rPr>
            </w:pPr>
            <w:r>
              <w:rPr>
                <w:b/>
              </w:rPr>
              <w:t>(months)</w:t>
            </w:r>
          </w:p>
        </w:tc>
        <w:tc>
          <w:tcPr>
            <w:tcW w:w="2453" w:type="dxa"/>
          </w:tcPr>
          <w:p w14:paraId="192D9245" w14:textId="77777777" w:rsidR="00C26BC6" w:rsidRPr="00F61BDE" w:rsidRDefault="00C26BC6" w:rsidP="00F61BDE">
            <w:pPr>
              <w:pStyle w:val="NoSpacing"/>
              <w:jc w:val="center"/>
              <w:rPr>
                <w:b/>
              </w:rPr>
            </w:pPr>
            <w:r w:rsidRPr="00F61BDE">
              <w:rPr>
                <w:b/>
              </w:rPr>
              <w:t>Domain</w:t>
            </w:r>
          </w:p>
        </w:tc>
        <w:tc>
          <w:tcPr>
            <w:tcW w:w="976" w:type="dxa"/>
          </w:tcPr>
          <w:p w14:paraId="04513284" w14:textId="77777777" w:rsidR="00C26BC6" w:rsidRPr="00F61BDE" w:rsidRDefault="00C26BC6" w:rsidP="00F61BDE">
            <w:pPr>
              <w:pStyle w:val="NoSpacing"/>
              <w:jc w:val="center"/>
              <w:rPr>
                <w:b/>
              </w:rPr>
            </w:pPr>
            <w:r w:rsidRPr="00F61BDE">
              <w:rPr>
                <w:b/>
              </w:rPr>
              <w:t>PET</w:t>
            </w:r>
          </w:p>
          <w:p w14:paraId="3A0BB670" w14:textId="77777777" w:rsidR="00C26BC6" w:rsidRPr="00F61BDE" w:rsidRDefault="00C26BC6" w:rsidP="00F61BDE">
            <w:pPr>
              <w:pStyle w:val="NoSpacing"/>
              <w:jc w:val="center"/>
              <w:rPr>
                <w:b/>
              </w:rPr>
            </w:pPr>
          </w:p>
        </w:tc>
        <w:tc>
          <w:tcPr>
            <w:tcW w:w="1141" w:type="dxa"/>
          </w:tcPr>
          <w:p w14:paraId="6E62C146" w14:textId="77777777" w:rsidR="00C26BC6" w:rsidRPr="00F61BDE" w:rsidRDefault="00C26BC6" w:rsidP="00F61BDE">
            <w:pPr>
              <w:pStyle w:val="NoSpacing"/>
              <w:jc w:val="center"/>
              <w:rPr>
                <w:b/>
              </w:rPr>
            </w:pPr>
            <w:r w:rsidRPr="00F61BDE">
              <w:rPr>
                <w:b/>
              </w:rPr>
              <w:t>Surgery</w:t>
            </w:r>
          </w:p>
          <w:p w14:paraId="5D9D8B6C" w14:textId="77777777" w:rsidR="00C26BC6" w:rsidRPr="00F61BDE" w:rsidRDefault="00C26BC6" w:rsidP="00416B88">
            <w:pPr>
              <w:pStyle w:val="NoSpacing"/>
              <w:tabs>
                <w:tab w:val="left" w:pos="513"/>
                <w:tab w:val="center" w:pos="968"/>
              </w:tabs>
              <w:jc w:val="left"/>
              <w:rPr>
                <w:b/>
              </w:rPr>
            </w:pPr>
            <w:r w:rsidRPr="00F61BDE">
              <w:rPr>
                <w:b/>
              </w:rPr>
              <w:tab/>
            </w:r>
          </w:p>
        </w:tc>
        <w:tc>
          <w:tcPr>
            <w:tcW w:w="505" w:type="dxa"/>
          </w:tcPr>
          <w:p w14:paraId="7FFA84C6" w14:textId="77777777" w:rsidR="00C26BC6" w:rsidRPr="00F61BDE" w:rsidRDefault="00C26BC6" w:rsidP="00F61BDE">
            <w:pPr>
              <w:pStyle w:val="NoSpacing"/>
              <w:jc w:val="center"/>
              <w:rPr>
                <w:b/>
              </w:rPr>
            </w:pPr>
            <w:r>
              <w:rPr>
                <w:b/>
              </w:rPr>
              <w:t>n</w:t>
            </w:r>
          </w:p>
        </w:tc>
        <w:tc>
          <w:tcPr>
            <w:tcW w:w="1792" w:type="dxa"/>
          </w:tcPr>
          <w:p w14:paraId="779FA2DC" w14:textId="18FB0221" w:rsidR="00C26BC6" w:rsidRDefault="00C26BC6" w:rsidP="00F61BDE">
            <w:pPr>
              <w:pStyle w:val="NoSpacing"/>
              <w:jc w:val="center"/>
              <w:rPr>
                <w:b/>
              </w:rPr>
            </w:pPr>
            <w:r>
              <w:rPr>
                <w:b/>
              </w:rPr>
              <w:t>Effects</w:t>
            </w:r>
          </w:p>
        </w:tc>
      </w:tr>
      <w:tr w:rsidR="00C26BC6" w14:paraId="35381A3D" w14:textId="4237C623" w:rsidTr="00454AC7">
        <w:trPr>
          <w:jc w:val="center"/>
        </w:trPr>
        <w:tc>
          <w:tcPr>
            <w:tcW w:w="1900" w:type="dxa"/>
          </w:tcPr>
          <w:p w14:paraId="391237C1" w14:textId="77777777" w:rsidR="00C26BC6" w:rsidRDefault="00C26BC6" w:rsidP="00F61BDE">
            <w:pPr>
              <w:pStyle w:val="NoSpacing"/>
              <w:jc w:val="center"/>
            </w:pPr>
            <w:r>
              <w:t>0 (baseline)</w:t>
            </w:r>
          </w:p>
          <w:p w14:paraId="0AF1B2CB" w14:textId="77777777" w:rsidR="00C26BC6" w:rsidRDefault="00C26BC6" w:rsidP="00F61BDE">
            <w:pPr>
              <w:pStyle w:val="NoSpacing"/>
              <w:jc w:val="center"/>
            </w:pPr>
            <w:r>
              <w:t>6</w:t>
            </w:r>
          </w:p>
          <w:p w14:paraId="7564DAC1" w14:textId="77777777" w:rsidR="00C26BC6" w:rsidRDefault="00C26BC6" w:rsidP="00F61BDE">
            <w:pPr>
              <w:pStyle w:val="NoSpacing"/>
              <w:jc w:val="center"/>
            </w:pPr>
            <w:r>
              <w:t>12</w:t>
            </w:r>
          </w:p>
          <w:p w14:paraId="3929031E" w14:textId="77777777" w:rsidR="00C26BC6" w:rsidRDefault="00C26BC6" w:rsidP="00F61BDE">
            <w:pPr>
              <w:pStyle w:val="NoSpacing"/>
              <w:jc w:val="center"/>
            </w:pPr>
            <w:r>
              <w:t>18</w:t>
            </w:r>
          </w:p>
          <w:p w14:paraId="75696A0A" w14:textId="77777777" w:rsidR="00C26BC6" w:rsidRDefault="00C26BC6" w:rsidP="00F61BDE">
            <w:pPr>
              <w:pStyle w:val="NoSpacing"/>
              <w:jc w:val="center"/>
            </w:pPr>
            <w:r>
              <w:t>24</w:t>
            </w:r>
          </w:p>
        </w:tc>
        <w:tc>
          <w:tcPr>
            <w:tcW w:w="2453" w:type="dxa"/>
          </w:tcPr>
          <w:p w14:paraId="68160129" w14:textId="77777777" w:rsidR="00C26BC6" w:rsidRDefault="00C26BC6" w:rsidP="00F61BDE">
            <w:pPr>
              <w:pStyle w:val="NoSpacing"/>
              <w:jc w:val="left"/>
            </w:pPr>
            <w:r>
              <w:t>Body image</w:t>
            </w:r>
          </w:p>
        </w:tc>
        <w:tc>
          <w:tcPr>
            <w:tcW w:w="976" w:type="dxa"/>
          </w:tcPr>
          <w:p w14:paraId="2F3761BB" w14:textId="77777777" w:rsidR="00C26BC6" w:rsidRDefault="00C26BC6" w:rsidP="00F61BDE">
            <w:pPr>
              <w:pStyle w:val="NoSpacing"/>
              <w:jc w:val="center"/>
            </w:pPr>
            <w:r>
              <w:t>XX (XX)</w:t>
            </w:r>
          </w:p>
          <w:p w14:paraId="7AAD029F" w14:textId="77777777" w:rsidR="00C26BC6" w:rsidRDefault="00C26BC6" w:rsidP="00F61BDE">
            <w:pPr>
              <w:pStyle w:val="NoSpacing"/>
              <w:jc w:val="center"/>
            </w:pPr>
            <w:r>
              <w:t>…</w:t>
            </w:r>
          </w:p>
        </w:tc>
        <w:tc>
          <w:tcPr>
            <w:tcW w:w="1141" w:type="dxa"/>
          </w:tcPr>
          <w:p w14:paraId="5A4A76BC" w14:textId="77777777" w:rsidR="00C26BC6" w:rsidRDefault="00C26BC6" w:rsidP="00F61BDE">
            <w:pPr>
              <w:pStyle w:val="NoSpacing"/>
              <w:jc w:val="center"/>
            </w:pPr>
            <w:r>
              <w:t>XX (XX)</w:t>
            </w:r>
          </w:p>
          <w:p w14:paraId="75B9F691" w14:textId="77777777" w:rsidR="00C26BC6" w:rsidRDefault="00C26BC6" w:rsidP="00F61BDE">
            <w:pPr>
              <w:pStyle w:val="NoSpacing"/>
              <w:jc w:val="center"/>
            </w:pPr>
            <w:r>
              <w:t>…</w:t>
            </w:r>
          </w:p>
        </w:tc>
        <w:tc>
          <w:tcPr>
            <w:tcW w:w="505" w:type="dxa"/>
          </w:tcPr>
          <w:p w14:paraId="7A350492" w14:textId="77777777" w:rsidR="00C26BC6" w:rsidRDefault="00C26BC6" w:rsidP="00F61BDE">
            <w:pPr>
              <w:pStyle w:val="NoSpacing"/>
              <w:jc w:val="center"/>
            </w:pPr>
            <w:r>
              <w:t>XX</w:t>
            </w:r>
          </w:p>
          <w:p w14:paraId="5EFD4475" w14:textId="77777777" w:rsidR="00C26BC6" w:rsidRDefault="00C26BC6" w:rsidP="00F61BDE">
            <w:pPr>
              <w:pStyle w:val="NoSpacing"/>
              <w:jc w:val="center"/>
            </w:pPr>
            <w:r>
              <w:t>…</w:t>
            </w:r>
          </w:p>
        </w:tc>
        <w:tc>
          <w:tcPr>
            <w:tcW w:w="1792" w:type="dxa"/>
          </w:tcPr>
          <w:p w14:paraId="708D6C80" w14:textId="77777777" w:rsidR="00C26BC6" w:rsidRDefault="00C26BC6" w:rsidP="00C26BC6">
            <w:pPr>
              <w:jc w:val="center"/>
            </w:pPr>
            <w:r>
              <w:t>N=</w:t>
            </w:r>
          </w:p>
          <w:p w14:paraId="7C885365" w14:textId="77777777" w:rsidR="00C26BC6" w:rsidRDefault="00C26BC6" w:rsidP="00C26BC6">
            <w:pPr>
              <w:jc w:val="center"/>
            </w:pPr>
            <w:r>
              <w:t>Treatment=</w:t>
            </w:r>
          </w:p>
          <w:p w14:paraId="14F45549" w14:textId="77777777" w:rsidR="00C26BC6" w:rsidRDefault="00C26BC6" w:rsidP="00C26BC6">
            <w:pPr>
              <w:jc w:val="center"/>
            </w:pPr>
            <w:r>
              <w:t>Time=</w:t>
            </w:r>
          </w:p>
          <w:p w14:paraId="7C789447" w14:textId="77777777" w:rsidR="00C26BC6" w:rsidRDefault="00C26BC6" w:rsidP="00C26BC6">
            <w:pPr>
              <w:jc w:val="center"/>
            </w:pPr>
            <w:r>
              <w:t>Treatment*time=</w:t>
            </w:r>
          </w:p>
          <w:p w14:paraId="70B8FC10" w14:textId="77777777" w:rsidR="00C26BC6" w:rsidRDefault="00C26BC6" w:rsidP="00F61BDE">
            <w:pPr>
              <w:pStyle w:val="NoSpacing"/>
              <w:jc w:val="center"/>
            </w:pPr>
          </w:p>
        </w:tc>
      </w:tr>
      <w:tr w:rsidR="00C26BC6" w14:paraId="10881141" w14:textId="03AAD95E" w:rsidTr="00454AC7">
        <w:trPr>
          <w:jc w:val="center"/>
        </w:trPr>
        <w:tc>
          <w:tcPr>
            <w:tcW w:w="1900" w:type="dxa"/>
          </w:tcPr>
          <w:p w14:paraId="445378EA" w14:textId="77777777" w:rsidR="00C26BC6" w:rsidRDefault="00C26BC6" w:rsidP="00F61BDE">
            <w:pPr>
              <w:pStyle w:val="NoSpacing"/>
              <w:jc w:val="center"/>
            </w:pPr>
            <w:r>
              <w:t>0 (baseline)</w:t>
            </w:r>
          </w:p>
          <w:p w14:paraId="51529248" w14:textId="77777777" w:rsidR="00C26BC6" w:rsidRDefault="00C26BC6" w:rsidP="00F61BDE">
            <w:pPr>
              <w:pStyle w:val="NoSpacing"/>
              <w:jc w:val="center"/>
            </w:pPr>
            <w:r>
              <w:t>6</w:t>
            </w:r>
          </w:p>
          <w:p w14:paraId="67C2B5DC" w14:textId="77777777" w:rsidR="00C26BC6" w:rsidRDefault="00C26BC6" w:rsidP="00F61BDE">
            <w:pPr>
              <w:pStyle w:val="NoSpacing"/>
              <w:jc w:val="center"/>
            </w:pPr>
            <w:r>
              <w:t>12</w:t>
            </w:r>
          </w:p>
          <w:p w14:paraId="33C7B3BB" w14:textId="77777777" w:rsidR="00C26BC6" w:rsidRDefault="00C26BC6" w:rsidP="00F61BDE">
            <w:pPr>
              <w:pStyle w:val="NoSpacing"/>
              <w:jc w:val="center"/>
            </w:pPr>
            <w:r>
              <w:t>18</w:t>
            </w:r>
          </w:p>
          <w:p w14:paraId="0F46DB9D" w14:textId="77777777" w:rsidR="00C26BC6" w:rsidRDefault="00C26BC6" w:rsidP="00F61BDE">
            <w:pPr>
              <w:pStyle w:val="NoSpacing"/>
              <w:jc w:val="center"/>
            </w:pPr>
            <w:r>
              <w:t>24</w:t>
            </w:r>
          </w:p>
        </w:tc>
        <w:tc>
          <w:tcPr>
            <w:tcW w:w="2453" w:type="dxa"/>
          </w:tcPr>
          <w:p w14:paraId="2C63BEDF" w14:textId="77777777" w:rsidR="00C26BC6" w:rsidRDefault="00C26BC6" w:rsidP="00F61BDE">
            <w:pPr>
              <w:pStyle w:val="NoSpacing"/>
              <w:jc w:val="left"/>
            </w:pPr>
            <w:r>
              <w:t>Sexual functioning</w:t>
            </w:r>
          </w:p>
        </w:tc>
        <w:tc>
          <w:tcPr>
            <w:tcW w:w="976" w:type="dxa"/>
          </w:tcPr>
          <w:p w14:paraId="099E4AA1" w14:textId="77777777" w:rsidR="00C26BC6" w:rsidRDefault="00C26BC6" w:rsidP="00F61BDE">
            <w:pPr>
              <w:pStyle w:val="NoSpacing"/>
              <w:jc w:val="center"/>
            </w:pPr>
          </w:p>
        </w:tc>
        <w:tc>
          <w:tcPr>
            <w:tcW w:w="1141" w:type="dxa"/>
          </w:tcPr>
          <w:p w14:paraId="18A1BF42" w14:textId="77777777" w:rsidR="00C26BC6" w:rsidRDefault="00C26BC6" w:rsidP="00F61BDE">
            <w:pPr>
              <w:pStyle w:val="NoSpacing"/>
              <w:jc w:val="center"/>
            </w:pPr>
          </w:p>
        </w:tc>
        <w:tc>
          <w:tcPr>
            <w:tcW w:w="505" w:type="dxa"/>
          </w:tcPr>
          <w:p w14:paraId="1033065F" w14:textId="77777777" w:rsidR="00C26BC6" w:rsidRDefault="00C26BC6" w:rsidP="00F61BDE">
            <w:pPr>
              <w:pStyle w:val="NoSpacing"/>
              <w:jc w:val="center"/>
            </w:pPr>
          </w:p>
        </w:tc>
        <w:tc>
          <w:tcPr>
            <w:tcW w:w="1792" w:type="dxa"/>
          </w:tcPr>
          <w:p w14:paraId="38DD61ED" w14:textId="77777777" w:rsidR="00C26BC6" w:rsidRDefault="00C26BC6" w:rsidP="00C26BC6">
            <w:pPr>
              <w:jc w:val="center"/>
            </w:pPr>
            <w:r>
              <w:t>N=</w:t>
            </w:r>
          </w:p>
          <w:p w14:paraId="20029DC9" w14:textId="77777777" w:rsidR="00C26BC6" w:rsidRDefault="00C26BC6" w:rsidP="00C26BC6">
            <w:pPr>
              <w:jc w:val="center"/>
            </w:pPr>
            <w:r>
              <w:t>Treatment=</w:t>
            </w:r>
          </w:p>
          <w:p w14:paraId="1F6BF5F3" w14:textId="77777777" w:rsidR="00C26BC6" w:rsidRDefault="00C26BC6" w:rsidP="00C26BC6">
            <w:pPr>
              <w:jc w:val="center"/>
            </w:pPr>
            <w:r>
              <w:t>Time=</w:t>
            </w:r>
          </w:p>
          <w:p w14:paraId="0BC71B29" w14:textId="77777777" w:rsidR="00C26BC6" w:rsidRDefault="00C26BC6" w:rsidP="00C26BC6">
            <w:pPr>
              <w:jc w:val="center"/>
            </w:pPr>
            <w:r>
              <w:t>Treatment*time=</w:t>
            </w:r>
          </w:p>
          <w:p w14:paraId="4C619FAC" w14:textId="77777777" w:rsidR="00C26BC6" w:rsidRDefault="00C26BC6" w:rsidP="00F61BDE">
            <w:pPr>
              <w:pStyle w:val="NoSpacing"/>
              <w:jc w:val="center"/>
            </w:pPr>
          </w:p>
        </w:tc>
      </w:tr>
      <w:tr w:rsidR="00C26BC6" w14:paraId="7A0DA38F" w14:textId="58376FFC" w:rsidTr="00454AC7">
        <w:trPr>
          <w:jc w:val="center"/>
        </w:trPr>
        <w:tc>
          <w:tcPr>
            <w:tcW w:w="1900" w:type="dxa"/>
          </w:tcPr>
          <w:p w14:paraId="4F0A9A91" w14:textId="77777777" w:rsidR="00C26BC6" w:rsidRDefault="00C26BC6" w:rsidP="00F61BDE">
            <w:pPr>
              <w:pStyle w:val="NoSpacing"/>
              <w:jc w:val="center"/>
            </w:pPr>
            <w:r>
              <w:t>0 (baseline)</w:t>
            </w:r>
          </w:p>
          <w:p w14:paraId="64D8901B" w14:textId="77777777" w:rsidR="00C26BC6" w:rsidRDefault="00C26BC6" w:rsidP="00F61BDE">
            <w:pPr>
              <w:pStyle w:val="NoSpacing"/>
              <w:jc w:val="center"/>
            </w:pPr>
            <w:r>
              <w:t>6</w:t>
            </w:r>
          </w:p>
          <w:p w14:paraId="631D3712" w14:textId="77777777" w:rsidR="00C26BC6" w:rsidRDefault="00C26BC6" w:rsidP="00F61BDE">
            <w:pPr>
              <w:pStyle w:val="NoSpacing"/>
              <w:jc w:val="center"/>
            </w:pPr>
            <w:r>
              <w:t>12</w:t>
            </w:r>
          </w:p>
          <w:p w14:paraId="72D69084" w14:textId="77777777" w:rsidR="00C26BC6" w:rsidRDefault="00C26BC6" w:rsidP="00F61BDE">
            <w:pPr>
              <w:pStyle w:val="NoSpacing"/>
              <w:jc w:val="center"/>
            </w:pPr>
            <w:r>
              <w:t>18</w:t>
            </w:r>
          </w:p>
          <w:p w14:paraId="2C731622" w14:textId="77777777" w:rsidR="00C26BC6" w:rsidRDefault="00C26BC6" w:rsidP="00F61BDE">
            <w:pPr>
              <w:pStyle w:val="NoSpacing"/>
              <w:jc w:val="center"/>
            </w:pPr>
            <w:r>
              <w:t>24</w:t>
            </w:r>
          </w:p>
        </w:tc>
        <w:tc>
          <w:tcPr>
            <w:tcW w:w="2453" w:type="dxa"/>
          </w:tcPr>
          <w:p w14:paraId="5624EBB2" w14:textId="77777777" w:rsidR="00C26BC6" w:rsidRDefault="00C26BC6" w:rsidP="00F61BDE">
            <w:pPr>
              <w:pStyle w:val="NoSpacing"/>
              <w:jc w:val="left"/>
            </w:pPr>
            <w:r>
              <w:t>Sexual enjoyment</w:t>
            </w:r>
          </w:p>
        </w:tc>
        <w:tc>
          <w:tcPr>
            <w:tcW w:w="976" w:type="dxa"/>
          </w:tcPr>
          <w:p w14:paraId="6172E13B" w14:textId="77777777" w:rsidR="00C26BC6" w:rsidRDefault="00C26BC6" w:rsidP="00F61BDE">
            <w:pPr>
              <w:pStyle w:val="NoSpacing"/>
              <w:jc w:val="center"/>
            </w:pPr>
          </w:p>
        </w:tc>
        <w:tc>
          <w:tcPr>
            <w:tcW w:w="1141" w:type="dxa"/>
          </w:tcPr>
          <w:p w14:paraId="0F377EE9" w14:textId="77777777" w:rsidR="00C26BC6" w:rsidRDefault="00C26BC6" w:rsidP="00F61BDE">
            <w:pPr>
              <w:pStyle w:val="NoSpacing"/>
              <w:jc w:val="center"/>
            </w:pPr>
          </w:p>
        </w:tc>
        <w:tc>
          <w:tcPr>
            <w:tcW w:w="505" w:type="dxa"/>
          </w:tcPr>
          <w:p w14:paraId="5F0C6864" w14:textId="77777777" w:rsidR="00C26BC6" w:rsidRDefault="00C26BC6" w:rsidP="00F61BDE">
            <w:pPr>
              <w:pStyle w:val="NoSpacing"/>
              <w:jc w:val="center"/>
            </w:pPr>
          </w:p>
        </w:tc>
        <w:tc>
          <w:tcPr>
            <w:tcW w:w="1792" w:type="dxa"/>
          </w:tcPr>
          <w:p w14:paraId="7069A9FD" w14:textId="77777777" w:rsidR="00C26BC6" w:rsidRDefault="00C26BC6" w:rsidP="00C26BC6">
            <w:pPr>
              <w:jc w:val="center"/>
            </w:pPr>
            <w:r>
              <w:t>N=</w:t>
            </w:r>
          </w:p>
          <w:p w14:paraId="20AB54A9" w14:textId="77777777" w:rsidR="00C26BC6" w:rsidRDefault="00C26BC6" w:rsidP="00C26BC6">
            <w:pPr>
              <w:jc w:val="center"/>
            </w:pPr>
            <w:r>
              <w:t>Treatment=</w:t>
            </w:r>
          </w:p>
          <w:p w14:paraId="67DB93B6" w14:textId="77777777" w:rsidR="00C26BC6" w:rsidRDefault="00C26BC6" w:rsidP="00C26BC6">
            <w:pPr>
              <w:jc w:val="center"/>
            </w:pPr>
            <w:r>
              <w:t>Time=</w:t>
            </w:r>
          </w:p>
          <w:p w14:paraId="6DBE8F6C" w14:textId="77777777" w:rsidR="00C26BC6" w:rsidRDefault="00C26BC6" w:rsidP="00C26BC6">
            <w:pPr>
              <w:jc w:val="center"/>
            </w:pPr>
            <w:r>
              <w:t>Treatment*time=</w:t>
            </w:r>
          </w:p>
          <w:p w14:paraId="61D002F7" w14:textId="77777777" w:rsidR="00C26BC6" w:rsidRDefault="00C26BC6" w:rsidP="00F61BDE">
            <w:pPr>
              <w:pStyle w:val="NoSpacing"/>
              <w:jc w:val="center"/>
            </w:pPr>
          </w:p>
        </w:tc>
      </w:tr>
      <w:tr w:rsidR="00C26BC6" w14:paraId="021E7C83" w14:textId="040EB791" w:rsidTr="00454AC7">
        <w:trPr>
          <w:jc w:val="center"/>
        </w:trPr>
        <w:tc>
          <w:tcPr>
            <w:tcW w:w="1900" w:type="dxa"/>
          </w:tcPr>
          <w:p w14:paraId="78489FFA" w14:textId="77777777" w:rsidR="00C26BC6" w:rsidRDefault="00C26BC6" w:rsidP="00F61BDE">
            <w:pPr>
              <w:pStyle w:val="NoSpacing"/>
              <w:jc w:val="center"/>
            </w:pPr>
            <w:r>
              <w:t>0 (baseline)</w:t>
            </w:r>
          </w:p>
          <w:p w14:paraId="152E43EB" w14:textId="77777777" w:rsidR="00C26BC6" w:rsidRDefault="00C26BC6" w:rsidP="00F61BDE">
            <w:pPr>
              <w:pStyle w:val="NoSpacing"/>
              <w:jc w:val="center"/>
            </w:pPr>
            <w:r>
              <w:t>6</w:t>
            </w:r>
          </w:p>
          <w:p w14:paraId="2AF038DB" w14:textId="77777777" w:rsidR="00C26BC6" w:rsidRDefault="00C26BC6" w:rsidP="00F61BDE">
            <w:pPr>
              <w:pStyle w:val="NoSpacing"/>
              <w:jc w:val="center"/>
            </w:pPr>
            <w:r>
              <w:t>12</w:t>
            </w:r>
          </w:p>
          <w:p w14:paraId="5CC20306" w14:textId="77777777" w:rsidR="00C26BC6" w:rsidRDefault="00C26BC6" w:rsidP="00F61BDE">
            <w:pPr>
              <w:pStyle w:val="NoSpacing"/>
              <w:jc w:val="center"/>
            </w:pPr>
            <w:r>
              <w:t>18</w:t>
            </w:r>
          </w:p>
          <w:p w14:paraId="19FAD260" w14:textId="77777777" w:rsidR="00C26BC6" w:rsidRDefault="00C26BC6" w:rsidP="00F61BDE">
            <w:pPr>
              <w:pStyle w:val="NoSpacing"/>
              <w:jc w:val="center"/>
            </w:pPr>
            <w:r>
              <w:t>24</w:t>
            </w:r>
          </w:p>
        </w:tc>
        <w:tc>
          <w:tcPr>
            <w:tcW w:w="2453" w:type="dxa"/>
          </w:tcPr>
          <w:p w14:paraId="46657482" w14:textId="77777777" w:rsidR="00C26BC6" w:rsidRDefault="00C26BC6" w:rsidP="00F61BDE">
            <w:pPr>
              <w:pStyle w:val="NoSpacing"/>
              <w:jc w:val="left"/>
            </w:pPr>
            <w:r>
              <w:t>Future perspective</w:t>
            </w:r>
          </w:p>
        </w:tc>
        <w:tc>
          <w:tcPr>
            <w:tcW w:w="976" w:type="dxa"/>
          </w:tcPr>
          <w:p w14:paraId="3D336B94" w14:textId="77777777" w:rsidR="00C26BC6" w:rsidRDefault="00C26BC6" w:rsidP="00F61BDE">
            <w:pPr>
              <w:pStyle w:val="NoSpacing"/>
              <w:jc w:val="center"/>
            </w:pPr>
          </w:p>
        </w:tc>
        <w:tc>
          <w:tcPr>
            <w:tcW w:w="1141" w:type="dxa"/>
          </w:tcPr>
          <w:p w14:paraId="78B2EA20" w14:textId="77777777" w:rsidR="00C26BC6" w:rsidRDefault="00C26BC6" w:rsidP="00F61BDE">
            <w:pPr>
              <w:pStyle w:val="NoSpacing"/>
              <w:jc w:val="center"/>
            </w:pPr>
          </w:p>
        </w:tc>
        <w:tc>
          <w:tcPr>
            <w:tcW w:w="505" w:type="dxa"/>
          </w:tcPr>
          <w:p w14:paraId="02CCB3E8" w14:textId="77777777" w:rsidR="00C26BC6" w:rsidRDefault="00C26BC6" w:rsidP="00F61BDE">
            <w:pPr>
              <w:pStyle w:val="NoSpacing"/>
              <w:jc w:val="center"/>
            </w:pPr>
          </w:p>
        </w:tc>
        <w:tc>
          <w:tcPr>
            <w:tcW w:w="1792" w:type="dxa"/>
          </w:tcPr>
          <w:p w14:paraId="42910810" w14:textId="77777777" w:rsidR="00C26BC6" w:rsidRDefault="00C26BC6" w:rsidP="00C26BC6">
            <w:pPr>
              <w:jc w:val="center"/>
            </w:pPr>
            <w:r>
              <w:t>N=</w:t>
            </w:r>
          </w:p>
          <w:p w14:paraId="50EF21F5" w14:textId="77777777" w:rsidR="00C26BC6" w:rsidRDefault="00C26BC6" w:rsidP="00C26BC6">
            <w:pPr>
              <w:jc w:val="center"/>
            </w:pPr>
            <w:r>
              <w:t>Treatment=</w:t>
            </w:r>
          </w:p>
          <w:p w14:paraId="00F68D2C" w14:textId="77777777" w:rsidR="00C26BC6" w:rsidRDefault="00C26BC6" w:rsidP="00C26BC6">
            <w:pPr>
              <w:jc w:val="center"/>
            </w:pPr>
            <w:r>
              <w:t>Time=</w:t>
            </w:r>
          </w:p>
          <w:p w14:paraId="0D928A4F" w14:textId="77777777" w:rsidR="00C26BC6" w:rsidRDefault="00C26BC6" w:rsidP="00C26BC6">
            <w:pPr>
              <w:jc w:val="center"/>
            </w:pPr>
            <w:r>
              <w:t>Treatment*time=</w:t>
            </w:r>
          </w:p>
          <w:p w14:paraId="43A4F67D" w14:textId="77777777" w:rsidR="00C26BC6" w:rsidRDefault="00C26BC6" w:rsidP="00F61BDE">
            <w:pPr>
              <w:pStyle w:val="NoSpacing"/>
              <w:jc w:val="center"/>
            </w:pPr>
          </w:p>
        </w:tc>
      </w:tr>
      <w:tr w:rsidR="00C26BC6" w14:paraId="3EC84443" w14:textId="2A90F7D2" w:rsidTr="00454AC7">
        <w:trPr>
          <w:jc w:val="center"/>
        </w:trPr>
        <w:tc>
          <w:tcPr>
            <w:tcW w:w="1900" w:type="dxa"/>
          </w:tcPr>
          <w:p w14:paraId="669B6E07" w14:textId="77777777" w:rsidR="00C26BC6" w:rsidRDefault="00C26BC6" w:rsidP="00F61BDE">
            <w:pPr>
              <w:pStyle w:val="NoSpacing"/>
              <w:jc w:val="center"/>
            </w:pPr>
            <w:r>
              <w:t>0 (baseline)</w:t>
            </w:r>
          </w:p>
          <w:p w14:paraId="73D8FB78" w14:textId="77777777" w:rsidR="00C26BC6" w:rsidRDefault="00C26BC6" w:rsidP="00F61BDE">
            <w:pPr>
              <w:pStyle w:val="NoSpacing"/>
              <w:jc w:val="center"/>
            </w:pPr>
            <w:r>
              <w:t>6</w:t>
            </w:r>
          </w:p>
          <w:p w14:paraId="66342998" w14:textId="77777777" w:rsidR="00C26BC6" w:rsidRDefault="00C26BC6" w:rsidP="00F61BDE">
            <w:pPr>
              <w:pStyle w:val="NoSpacing"/>
              <w:jc w:val="center"/>
            </w:pPr>
            <w:r>
              <w:t>12</w:t>
            </w:r>
          </w:p>
          <w:p w14:paraId="7A2CA7EC" w14:textId="77777777" w:rsidR="00C26BC6" w:rsidRDefault="00C26BC6" w:rsidP="00F61BDE">
            <w:pPr>
              <w:pStyle w:val="NoSpacing"/>
              <w:jc w:val="center"/>
            </w:pPr>
            <w:r>
              <w:t>18</w:t>
            </w:r>
          </w:p>
          <w:p w14:paraId="1E3304AB" w14:textId="77777777" w:rsidR="00C26BC6" w:rsidRDefault="00C26BC6" w:rsidP="00F61BDE">
            <w:pPr>
              <w:pStyle w:val="NoSpacing"/>
              <w:jc w:val="center"/>
            </w:pPr>
            <w:r>
              <w:t>24</w:t>
            </w:r>
          </w:p>
        </w:tc>
        <w:tc>
          <w:tcPr>
            <w:tcW w:w="2453" w:type="dxa"/>
          </w:tcPr>
          <w:p w14:paraId="2646D862" w14:textId="77777777" w:rsidR="00C26BC6" w:rsidRDefault="00C26BC6" w:rsidP="00F61BDE">
            <w:pPr>
              <w:pStyle w:val="NoSpacing"/>
              <w:jc w:val="left"/>
            </w:pPr>
            <w:r>
              <w:t>Systemic therapy side effects</w:t>
            </w:r>
          </w:p>
        </w:tc>
        <w:tc>
          <w:tcPr>
            <w:tcW w:w="976" w:type="dxa"/>
          </w:tcPr>
          <w:p w14:paraId="06E7ED4A" w14:textId="77777777" w:rsidR="00C26BC6" w:rsidRDefault="00C26BC6" w:rsidP="00F61BDE">
            <w:pPr>
              <w:pStyle w:val="NoSpacing"/>
              <w:jc w:val="center"/>
            </w:pPr>
          </w:p>
        </w:tc>
        <w:tc>
          <w:tcPr>
            <w:tcW w:w="1141" w:type="dxa"/>
          </w:tcPr>
          <w:p w14:paraId="0A86E084" w14:textId="77777777" w:rsidR="00C26BC6" w:rsidRDefault="00C26BC6" w:rsidP="00F61BDE">
            <w:pPr>
              <w:pStyle w:val="NoSpacing"/>
              <w:jc w:val="center"/>
            </w:pPr>
          </w:p>
        </w:tc>
        <w:tc>
          <w:tcPr>
            <w:tcW w:w="505" w:type="dxa"/>
          </w:tcPr>
          <w:p w14:paraId="735FD701" w14:textId="77777777" w:rsidR="00C26BC6" w:rsidRDefault="00C26BC6" w:rsidP="00F61BDE">
            <w:pPr>
              <w:pStyle w:val="NoSpacing"/>
              <w:jc w:val="center"/>
            </w:pPr>
          </w:p>
        </w:tc>
        <w:tc>
          <w:tcPr>
            <w:tcW w:w="1792" w:type="dxa"/>
          </w:tcPr>
          <w:p w14:paraId="49D0AA74" w14:textId="77777777" w:rsidR="00C26BC6" w:rsidRDefault="00C26BC6" w:rsidP="00C26BC6">
            <w:pPr>
              <w:jc w:val="center"/>
            </w:pPr>
            <w:r>
              <w:t>N=</w:t>
            </w:r>
          </w:p>
          <w:p w14:paraId="6527FA7E" w14:textId="77777777" w:rsidR="00C26BC6" w:rsidRDefault="00C26BC6" w:rsidP="00C26BC6">
            <w:pPr>
              <w:jc w:val="center"/>
            </w:pPr>
            <w:r>
              <w:t>Treatment=</w:t>
            </w:r>
          </w:p>
          <w:p w14:paraId="49C1ADE8" w14:textId="77777777" w:rsidR="00C26BC6" w:rsidRDefault="00C26BC6" w:rsidP="00C26BC6">
            <w:pPr>
              <w:jc w:val="center"/>
            </w:pPr>
            <w:r>
              <w:t>Time=</w:t>
            </w:r>
          </w:p>
          <w:p w14:paraId="263979F8" w14:textId="77777777" w:rsidR="00C26BC6" w:rsidRDefault="00C26BC6" w:rsidP="00C26BC6">
            <w:pPr>
              <w:jc w:val="center"/>
            </w:pPr>
            <w:r>
              <w:t>Treatment*time=</w:t>
            </w:r>
          </w:p>
          <w:p w14:paraId="16800809" w14:textId="77777777" w:rsidR="00C26BC6" w:rsidRDefault="00C26BC6" w:rsidP="00F61BDE">
            <w:pPr>
              <w:pStyle w:val="NoSpacing"/>
              <w:jc w:val="center"/>
            </w:pPr>
          </w:p>
        </w:tc>
      </w:tr>
      <w:tr w:rsidR="00C26BC6" w14:paraId="75CFFA5F" w14:textId="48C10574" w:rsidTr="00454AC7">
        <w:trPr>
          <w:jc w:val="center"/>
        </w:trPr>
        <w:tc>
          <w:tcPr>
            <w:tcW w:w="1900" w:type="dxa"/>
          </w:tcPr>
          <w:p w14:paraId="23EFA4C5" w14:textId="77777777" w:rsidR="00C26BC6" w:rsidRDefault="00C26BC6" w:rsidP="00F61BDE">
            <w:pPr>
              <w:pStyle w:val="NoSpacing"/>
              <w:jc w:val="center"/>
            </w:pPr>
            <w:r>
              <w:t>0 (baseline)</w:t>
            </w:r>
          </w:p>
          <w:p w14:paraId="3B90D8A8" w14:textId="77777777" w:rsidR="00C26BC6" w:rsidRDefault="00C26BC6" w:rsidP="00F61BDE">
            <w:pPr>
              <w:pStyle w:val="NoSpacing"/>
              <w:jc w:val="center"/>
            </w:pPr>
            <w:r>
              <w:t>6</w:t>
            </w:r>
          </w:p>
          <w:p w14:paraId="3ED47C9F" w14:textId="77777777" w:rsidR="00C26BC6" w:rsidRDefault="00C26BC6" w:rsidP="00F61BDE">
            <w:pPr>
              <w:pStyle w:val="NoSpacing"/>
              <w:jc w:val="center"/>
            </w:pPr>
            <w:r>
              <w:t>12</w:t>
            </w:r>
          </w:p>
          <w:p w14:paraId="78BDC68F" w14:textId="77777777" w:rsidR="00C26BC6" w:rsidRDefault="00C26BC6" w:rsidP="00F61BDE">
            <w:pPr>
              <w:pStyle w:val="NoSpacing"/>
              <w:jc w:val="center"/>
            </w:pPr>
            <w:r>
              <w:t>18</w:t>
            </w:r>
          </w:p>
          <w:p w14:paraId="2377643F" w14:textId="77777777" w:rsidR="00C26BC6" w:rsidRDefault="00C26BC6" w:rsidP="00F61BDE">
            <w:pPr>
              <w:pStyle w:val="NoSpacing"/>
              <w:jc w:val="center"/>
            </w:pPr>
            <w:r>
              <w:lastRenderedPageBreak/>
              <w:t>24</w:t>
            </w:r>
          </w:p>
        </w:tc>
        <w:tc>
          <w:tcPr>
            <w:tcW w:w="2453" w:type="dxa"/>
          </w:tcPr>
          <w:p w14:paraId="364D87F3" w14:textId="77777777" w:rsidR="00C26BC6" w:rsidRDefault="00C26BC6" w:rsidP="00F61BDE">
            <w:pPr>
              <w:pStyle w:val="NoSpacing"/>
              <w:jc w:val="left"/>
            </w:pPr>
            <w:r>
              <w:lastRenderedPageBreak/>
              <w:t>Breast symptoms</w:t>
            </w:r>
          </w:p>
        </w:tc>
        <w:tc>
          <w:tcPr>
            <w:tcW w:w="976" w:type="dxa"/>
          </w:tcPr>
          <w:p w14:paraId="57653E8E" w14:textId="77777777" w:rsidR="00C26BC6" w:rsidRDefault="00C26BC6" w:rsidP="00F61BDE">
            <w:pPr>
              <w:pStyle w:val="NoSpacing"/>
              <w:jc w:val="center"/>
            </w:pPr>
          </w:p>
        </w:tc>
        <w:tc>
          <w:tcPr>
            <w:tcW w:w="1141" w:type="dxa"/>
          </w:tcPr>
          <w:p w14:paraId="621DC026" w14:textId="77777777" w:rsidR="00C26BC6" w:rsidRDefault="00C26BC6" w:rsidP="00F61BDE">
            <w:pPr>
              <w:pStyle w:val="NoSpacing"/>
              <w:jc w:val="center"/>
            </w:pPr>
          </w:p>
        </w:tc>
        <w:tc>
          <w:tcPr>
            <w:tcW w:w="505" w:type="dxa"/>
          </w:tcPr>
          <w:p w14:paraId="2A616798" w14:textId="77777777" w:rsidR="00C26BC6" w:rsidRDefault="00C26BC6" w:rsidP="00F61BDE">
            <w:pPr>
              <w:pStyle w:val="NoSpacing"/>
              <w:jc w:val="center"/>
            </w:pPr>
          </w:p>
        </w:tc>
        <w:tc>
          <w:tcPr>
            <w:tcW w:w="1792" w:type="dxa"/>
          </w:tcPr>
          <w:p w14:paraId="0608ED06" w14:textId="77777777" w:rsidR="00C26BC6" w:rsidRDefault="00C26BC6" w:rsidP="00C26BC6">
            <w:pPr>
              <w:jc w:val="center"/>
            </w:pPr>
            <w:r>
              <w:t>N=</w:t>
            </w:r>
          </w:p>
          <w:p w14:paraId="1F79AF10" w14:textId="77777777" w:rsidR="00C26BC6" w:rsidRDefault="00C26BC6" w:rsidP="00C26BC6">
            <w:pPr>
              <w:jc w:val="center"/>
            </w:pPr>
            <w:r>
              <w:t>Treatment=</w:t>
            </w:r>
          </w:p>
          <w:p w14:paraId="1A3DAEEA" w14:textId="77777777" w:rsidR="00C26BC6" w:rsidRDefault="00C26BC6" w:rsidP="00C26BC6">
            <w:pPr>
              <w:jc w:val="center"/>
            </w:pPr>
            <w:r>
              <w:t>Time=</w:t>
            </w:r>
          </w:p>
          <w:p w14:paraId="4B6C0007" w14:textId="77777777" w:rsidR="00C26BC6" w:rsidRDefault="00C26BC6" w:rsidP="00C26BC6">
            <w:pPr>
              <w:jc w:val="center"/>
            </w:pPr>
            <w:r>
              <w:t>Treatment*time=</w:t>
            </w:r>
          </w:p>
          <w:p w14:paraId="2FFB1838" w14:textId="77777777" w:rsidR="00C26BC6" w:rsidRDefault="00C26BC6" w:rsidP="00F61BDE">
            <w:pPr>
              <w:pStyle w:val="NoSpacing"/>
              <w:jc w:val="center"/>
            </w:pPr>
          </w:p>
        </w:tc>
      </w:tr>
      <w:tr w:rsidR="00C26BC6" w14:paraId="320A4FBD" w14:textId="4EDCF775" w:rsidTr="00454AC7">
        <w:trPr>
          <w:jc w:val="center"/>
        </w:trPr>
        <w:tc>
          <w:tcPr>
            <w:tcW w:w="1900" w:type="dxa"/>
          </w:tcPr>
          <w:p w14:paraId="46C50BA4" w14:textId="77777777" w:rsidR="00C26BC6" w:rsidRDefault="00C26BC6" w:rsidP="00F61BDE">
            <w:pPr>
              <w:pStyle w:val="NoSpacing"/>
              <w:jc w:val="center"/>
            </w:pPr>
            <w:r>
              <w:lastRenderedPageBreak/>
              <w:t>0 (baseline)</w:t>
            </w:r>
          </w:p>
          <w:p w14:paraId="105C799C" w14:textId="77777777" w:rsidR="00C26BC6" w:rsidRDefault="00C26BC6" w:rsidP="00F61BDE">
            <w:pPr>
              <w:pStyle w:val="NoSpacing"/>
              <w:jc w:val="center"/>
            </w:pPr>
            <w:r>
              <w:t>6</w:t>
            </w:r>
          </w:p>
          <w:p w14:paraId="46B1FFC8" w14:textId="77777777" w:rsidR="00C26BC6" w:rsidRDefault="00C26BC6" w:rsidP="00F61BDE">
            <w:pPr>
              <w:pStyle w:val="NoSpacing"/>
              <w:jc w:val="center"/>
            </w:pPr>
            <w:r>
              <w:t>12</w:t>
            </w:r>
          </w:p>
          <w:p w14:paraId="35AE78A5" w14:textId="77777777" w:rsidR="00C26BC6" w:rsidRDefault="00C26BC6" w:rsidP="00F61BDE">
            <w:pPr>
              <w:pStyle w:val="NoSpacing"/>
              <w:jc w:val="center"/>
            </w:pPr>
            <w:r>
              <w:t>18</w:t>
            </w:r>
          </w:p>
          <w:p w14:paraId="01571562" w14:textId="77777777" w:rsidR="00C26BC6" w:rsidRDefault="00C26BC6" w:rsidP="00F61BDE">
            <w:pPr>
              <w:pStyle w:val="NoSpacing"/>
              <w:jc w:val="center"/>
            </w:pPr>
            <w:r>
              <w:t>24</w:t>
            </w:r>
          </w:p>
        </w:tc>
        <w:tc>
          <w:tcPr>
            <w:tcW w:w="2453" w:type="dxa"/>
          </w:tcPr>
          <w:p w14:paraId="04DBF000" w14:textId="77777777" w:rsidR="00C26BC6" w:rsidRDefault="00C26BC6" w:rsidP="00F61BDE">
            <w:pPr>
              <w:pStyle w:val="NoSpacing"/>
              <w:jc w:val="left"/>
            </w:pPr>
            <w:r>
              <w:t>Arm symptoms</w:t>
            </w:r>
          </w:p>
        </w:tc>
        <w:tc>
          <w:tcPr>
            <w:tcW w:w="976" w:type="dxa"/>
          </w:tcPr>
          <w:p w14:paraId="0492E79A" w14:textId="77777777" w:rsidR="00C26BC6" w:rsidRDefault="00C26BC6" w:rsidP="00F61BDE">
            <w:pPr>
              <w:pStyle w:val="NoSpacing"/>
              <w:jc w:val="center"/>
            </w:pPr>
          </w:p>
        </w:tc>
        <w:tc>
          <w:tcPr>
            <w:tcW w:w="1141" w:type="dxa"/>
          </w:tcPr>
          <w:p w14:paraId="12CBB561" w14:textId="77777777" w:rsidR="00C26BC6" w:rsidRDefault="00C26BC6" w:rsidP="00F61BDE">
            <w:pPr>
              <w:pStyle w:val="NoSpacing"/>
              <w:jc w:val="center"/>
            </w:pPr>
          </w:p>
        </w:tc>
        <w:tc>
          <w:tcPr>
            <w:tcW w:w="505" w:type="dxa"/>
          </w:tcPr>
          <w:p w14:paraId="2BFA07CF" w14:textId="77777777" w:rsidR="00C26BC6" w:rsidRDefault="00C26BC6" w:rsidP="00F61BDE">
            <w:pPr>
              <w:pStyle w:val="NoSpacing"/>
              <w:jc w:val="center"/>
            </w:pPr>
          </w:p>
        </w:tc>
        <w:tc>
          <w:tcPr>
            <w:tcW w:w="1792" w:type="dxa"/>
          </w:tcPr>
          <w:p w14:paraId="14A1158D" w14:textId="77777777" w:rsidR="00C26BC6" w:rsidRDefault="00C26BC6" w:rsidP="00C26BC6">
            <w:pPr>
              <w:jc w:val="center"/>
            </w:pPr>
            <w:r>
              <w:t>N=</w:t>
            </w:r>
          </w:p>
          <w:p w14:paraId="02C4819E" w14:textId="77777777" w:rsidR="00C26BC6" w:rsidRDefault="00C26BC6" w:rsidP="00C26BC6">
            <w:pPr>
              <w:jc w:val="center"/>
            </w:pPr>
            <w:r>
              <w:t>Treatment=</w:t>
            </w:r>
          </w:p>
          <w:p w14:paraId="47AD3123" w14:textId="77777777" w:rsidR="00C26BC6" w:rsidRDefault="00C26BC6" w:rsidP="00C26BC6">
            <w:pPr>
              <w:jc w:val="center"/>
            </w:pPr>
            <w:r>
              <w:t>Time=</w:t>
            </w:r>
          </w:p>
          <w:p w14:paraId="5A42E209" w14:textId="77777777" w:rsidR="00C26BC6" w:rsidRDefault="00C26BC6" w:rsidP="00C26BC6">
            <w:pPr>
              <w:jc w:val="center"/>
            </w:pPr>
            <w:r>
              <w:t>Treatment*time=</w:t>
            </w:r>
          </w:p>
          <w:p w14:paraId="0E0E188D" w14:textId="77777777" w:rsidR="00C26BC6" w:rsidRDefault="00C26BC6" w:rsidP="00F61BDE">
            <w:pPr>
              <w:pStyle w:val="NoSpacing"/>
              <w:jc w:val="center"/>
            </w:pPr>
          </w:p>
        </w:tc>
      </w:tr>
      <w:tr w:rsidR="00C26BC6" w14:paraId="1D2DFDF0" w14:textId="4DD092EB" w:rsidTr="00454AC7">
        <w:trPr>
          <w:jc w:val="center"/>
        </w:trPr>
        <w:tc>
          <w:tcPr>
            <w:tcW w:w="1900" w:type="dxa"/>
          </w:tcPr>
          <w:p w14:paraId="50A1E0B3" w14:textId="77777777" w:rsidR="00C26BC6" w:rsidRDefault="00C26BC6" w:rsidP="00F61BDE">
            <w:pPr>
              <w:pStyle w:val="NoSpacing"/>
              <w:jc w:val="center"/>
            </w:pPr>
            <w:r>
              <w:t>0 (baseline)</w:t>
            </w:r>
          </w:p>
          <w:p w14:paraId="6D36011A" w14:textId="77777777" w:rsidR="00C26BC6" w:rsidRDefault="00C26BC6" w:rsidP="00F61BDE">
            <w:pPr>
              <w:pStyle w:val="NoSpacing"/>
              <w:jc w:val="center"/>
            </w:pPr>
            <w:r>
              <w:t>6</w:t>
            </w:r>
          </w:p>
          <w:p w14:paraId="4BD526A0" w14:textId="77777777" w:rsidR="00C26BC6" w:rsidRDefault="00C26BC6" w:rsidP="00F61BDE">
            <w:pPr>
              <w:pStyle w:val="NoSpacing"/>
              <w:jc w:val="center"/>
            </w:pPr>
            <w:r>
              <w:t>12</w:t>
            </w:r>
          </w:p>
          <w:p w14:paraId="4B379C6B" w14:textId="77777777" w:rsidR="00C26BC6" w:rsidRDefault="00C26BC6" w:rsidP="00F61BDE">
            <w:pPr>
              <w:pStyle w:val="NoSpacing"/>
              <w:jc w:val="center"/>
            </w:pPr>
            <w:r>
              <w:t>18</w:t>
            </w:r>
          </w:p>
          <w:p w14:paraId="2F789BF9" w14:textId="77777777" w:rsidR="00C26BC6" w:rsidRDefault="00C26BC6" w:rsidP="00F61BDE">
            <w:pPr>
              <w:pStyle w:val="NoSpacing"/>
              <w:jc w:val="center"/>
            </w:pPr>
            <w:r>
              <w:t>24</w:t>
            </w:r>
          </w:p>
        </w:tc>
        <w:tc>
          <w:tcPr>
            <w:tcW w:w="2453" w:type="dxa"/>
          </w:tcPr>
          <w:p w14:paraId="410476E6" w14:textId="77777777" w:rsidR="00C26BC6" w:rsidRDefault="00C26BC6" w:rsidP="00F61BDE">
            <w:pPr>
              <w:pStyle w:val="NoSpacing"/>
              <w:jc w:val="left"/>
            </w:pPr>
            <w:r>
              <w:t>Upset by hair loss</w:t>
            </w:r>
          </w:p>
        </w:tc>
        <w:tc>
          <w:tcPr>
            <w:tcW w:w="976" w:type="dxa"/>
          </w:tcPr>
          <w:p w14:paraId="63522E6B" w14:textId="77777777" w:rsidR="00C26BC6" w:rsidRDefault="00C26BC6" w:rsidP="00F61BDE">
            <w:pPr>
              <w:pStyle w:val="NoSpacing"/>
              <w:jc w:val="center"/>
            </w:pPr>
          </w:p>
        </w:tc>
        <w:tc>
          <w:tcPr>
            <w:tcW w:w="1141" w:type="dxa"/>
          </w:tcPr>
          <w:p w14:paraId="62CBA90B" w14:textId="77777777" w:rsidR="00C26BC6" w:rsidRDefault="00C26BC6" w:rsidP="00F61BDE">
            <w:pPr>
              <w:pStyle w:val="NoSpacing"/>
              <w:jc w:val="center"/>
            </w:pPr>
          </w:p>
        </w:tc>
        <w:tc>
          <w:tcPr>
            <w:tcW w:w="505" w:type="dxa"/>
          </w:tcPr>
          <w:p w14:paraId="3A20F399" w14:textId="77777777" w:rsidR="00C26BC6" w:rsidRDefault="00C26BC6" w:rsidP="00F61BDE">
            <w:pPr>
              <w:pStyle w:val="NoSpacing"/>
              <w:jc w:val="center"/>
            </w:pPr>
          </w:p>
        </w:tc>
        <w:tc>
          <w:tcPr>
            <w:tcW w:w="1792" w:type="dxa"/>
          </w:tcPr>
          <w:p w14:paraId="52E64757" w14:textId="77777777" w:rsidR="00C26BC6" w:rsidRDefault="00C26BC6" w:rsidP="00C26BC6">
            <w:pPr>
              <w:jc w:val="center"/>
            </w:pPr>
            <w:r>
              <w:t>N=</w:t>
            </w:r>
          </w:p>
          <w:p w14:paraId="674BA6CD" w14:textId="77777777" w:rsidR="00C26BC6" w:rsidRDefault="00C26BC6" w:rsidP="00C26BC6">
            <w:pPr>
              <w:jc w:val="center"/>
            </w:pPr>
            <w:r>
              <w:t>Treatment=</w:t>
            </w:r>
          </w:p>
          <w:p w14:paraId="5C4AEA47" w14:textId="77777777" w:rsidR="00C26BC6" w:rsidRDefault="00C26BC6" w:rsidP="00C26BC6">
            <w:pPr>
              <w:jc w:val="center"/>
            </w:pPr>
            <w:r>
              <w:t>Time=</w:t>
            </w:r>
          </w:p>
          <w:p w14:paraId="410A7D89" w14:textId="77777777" w:rsidR="00C26BC6" w:rsidRDefault="00C26BC6" w:rsidP="00C26BC6">
            <w:pPr>
              <w:jc w:val="center"/>
            </w:pPr>
            <w:r>
              <w:t>Treatment*time=</w:t>
            </w:r>
          </w:p>
          <w:p w14:paraId="55A115F7" w14:textId="77777777" w:rsidR="00C26BC6" w:rsidRDefault="00C26BC6" w:rsidP="00F61BDE">
            <w:pPr>
              <w:pStyle w:val="NoSpacing"/>
              <w:jc w:val="center"/>
            </w:pPr>
          </w:p>
        </w:tc>
      </w:tr>
    </w:tbl>
    <w:p w14:paraId="0873B35D" w14:textId="77777777" w:rsidR="008107E9" w:rsidRPr="008107E9" w:rsidRDefault="008107E9" w:rsidP="008107E9">
      <w:pPr>
        <w:pStyle w:val="Caption"/>
        <w:keepNext/>
        <w:rPr>
          <w:b w:val="0"/>
          <w:sz w:val="22"/>
          <w:szCs w:val="22"/>
        </w:rPr>
      </w:pPr>
      <w:r>
        <w:rPr>
          <w:b w:val="0"/>
          <w:sz w:val="22"/>
          <w:szCs w:val="22"/>
        </w:rPr>
        <w:t>*The table will be repeated for both complete cases (non-varying n) and all available cases (varying n at each time point).</w:t>
      </w:r>
    </w:p>
    <w:p w14:paraId="59B49BB9" w14:textId="77777777" w:rsidR="00F61BDE" w:rsidRDefault="00F61BDE" w:rsidP="00AB7AD9">
      <w:pPr>
        <w:pStyle w:val="NoSpacing"/>
      </w:pPr>
    </w:p>
    <w:p w14:paraId="00C6F71B" w14:textId="77777777" w:rsidR="00782728" w:rsidRDefault="00782728" w:rsidP="00AB7AD9">
      <w:pPr>
        <w:pStyle w:val="NoSpacing"/>
      </w:pPr>
    </w:p>
    <w:p w14:paraId="6C0273B0" w14:textId="77777777" w:rsidR="00F61BDE" w:rsidRDefault="00F61BDE" w:rsidP="00F61BDE">
      <w:pPr>
        <w:pStyle w:val="Caption"/>
        <w:keepNext/>
      </w:pPr>
      <w:bookmarkStart w:id="238" w:name="_Ref423944564"/>
      <w:bookmarkStart w:id="239" w:name="_Ref423614527"/>
      <w:r>
        <w:t xml:space="preserve">Table </w:t>
      </w:r>
      <w:r w:rsidR="00886FF1">
        <w:fldChar w:fldCharType="begin"/>
      </w:r>
      <w:r w:rsidR="00886FF1">
        <w:instrText xml:space="preserve"> SEQ Table \* ARABIC </w:instrText>
      </w:r>
      <w:r w:rsidR="00886FF1">
        <w:fldChar w:fldCharType="separate"/>
      </w:r>
      <w:r w:rsidR="00F24727">
        <w:rPr>
          <w:noProof/>
        </w:rPr>
        <w:t>7</w:t>
      </w:r>
      <w:r w:rsidR="00886FF1">
        <w:rPr>
          <w:noProof/>
        </w:rPr>
        <w:fldChar w:fldCharType="end"/>
      </w:r>
      <w:bookmarkEnd w:id="238"/>
      <w:r>
        <w:t xml:space="preserve"> Mean scores (standard deviation) for each domain of the EORTC-QLQ-BR23 at each time point: chemotherapy versus no chemotherapy</w:t>
      </w:r>
      <w:r w:rsidR="008107E9">
        <w:t>*</w:t>
      </w:r>
      <w:r>
        <w:t>.</w:t>
      </w:r>
    </w:p>
    <w:tbl>
      <w:tblPr>
        <w:tblStyle w:val="TableGrid"/>
        <w:tblW w:w="10697" w:type="dxa"/>
        <w:jc w:val="center"/>
        <w:tblLook w:val="04A0" w:firstRow="1" w:lastRow="0" w:firstColumn="1" w:lastColumn="0" w:noHBand="0" w:noVBand="1"/>
      </w:tblPr>
      <w:tblGrid>
        <w:gridCol w:w="1933"/>
        <w:gridCol w:w="2506"/>
        <w:gridCol w:w="1883"/>
        <w:gridCol w:w="2078"/>
        <w:gridCol w:w="505"/>
        <w:gridCol w:w="1792"/>
      </w:tblGrid>
      <w:tr w:rsidR="00C26BC6" w14:paraId="7752F628" w14:textId="67E3B95D" w:rsidTr="00454AC7">
        <w:trPr>
          <w:jc w:val="center"/>
        </w:trPr>
        <w:tc>
          <w:tcPr>
            <w:tcW w:w="1933" w:type="dxa"/>
          </w:tcPr>
          <w:p w14:paraId="351D1F93" w14:textId="77777777" w:rsidR="00C26BC6" w:rsidRDefault="00C26BC6" w:rsidP="00A448CE">
            <w:pPr>
              <w:pStyle w:val="NoSpacing"/>
              <w:jc w:val="center"/>
              <w:rPr>
                <w:b/>
              </w:rPr>
            </w:pPr>
            <w:r w:rsidRPr="00F61BDE">
              <w:rPr>
                <w:b/>
              </w:rPr>
              <w:t>Time point</w:t>
            </w:r>
          </w:p>
          <w:p w14:paraId="39511A5A" w14:textId="77777777" w:rsidR="00C26BC6" w:rsidRPr="00F61BDE" w:rsidRDefault="00C26BC6" w:rsidP="00A448CE">
            <w:pPr>
              <w:pStyle w:val="NoSpacing"/>
              <w:jc w:val="center"/>
              <w:rPr>
                <w:b/>
              </w:rPr>
            </w:pPr>
            <w:r>
              <w:rPr>
                <w:b/>
              </w:rPr>
              <w:t>(months)</w:t>
            </w:r>
          </w:p>
        </w:tc>
        <w:tc>
          <w:tcPr>
            <w:tcW w:w="2506" w:type="dxa"/>
          </w:tcPr>
          <w:p w14:paraId="776CC143" w14:textId="77777777" w:rsidR="00C26BC6" w:rsidRPr="00F61BDE" w:rsidRDefault="00C26BC6" w:rsidP="00A448CE">
            <w:pPr>
              <w:pStyle w:val="NoSpacing"/>
              <w:jc w:val="center"/>
              <w:rPr>
                <w:b/>
              </w:rPr>
            </w:pPr>
            <w:r w:rsidRPr="00F61BDE">
              <w:rPr>
                <w:b/>
              </w:rPr>
              <w:t>Domain</w:t>
            </w:r>
          </w:p>
        </w:tc>
        <w:tc>
          <w:tcPr>
            <w:tcW w:w="1883" w:type="dxa"/>
          </w:tcPr>
          <w:p w14:paraId="223F2DFD" w14:textId="77777777" w:rsidR="00C26BC6" w:rsidRPr="00F61BDE" w:rsidRDefault="00C26BC6" w:rsidP="00A448CE">
            <w:pPr>
              <w:pStyle w:val="NoSpacing"/>
              <w:jc w:val="center"/>
              <w:rPr>
                <w:b/>
              </w:rPr>
            </w:pPr>
            <w:r>
              <w:rPr>
                <w:b/>
              </w:rPr>
              <w:t>Chemotherapy</w:t>
            </w:r>
          </w:p>
          <w:p w14:paraId="6CD4061E" w14:textId="77777777" w:rsidR="00C26BC6" w:rsidRPr="00F61BDE" w:rsidRDefault="00C26BC6" w:rsidP="00A448CE">
            <w:pPr>
              <w:pStyle w:val="NoSpacing"/>
              <w:jc w:val="center"/>
              <w:rPr>
                <w:b/>
              </w:rPr>
            </w:pPr>
          </w:p>
        </w:tc>
        <w:tc>
          <w:tcPr>
            <w:tcW w:w="2078" w:type="dxa"/>
          </w:tcPr>
          <w:p w14:paraId="1CFBAA7B" w14:textId="77777777" w:rsidR="00C26BC6" w:rsidRPr="00F61BDE" w:rsidRDefault="00C26BC6" w:rsidP="00A448CE">
            <w:pPr>
              <w:pStyle w:val="NoSpacing"/>
              <w:jc w:val="center"/>
              <w:rPr>
                <w:b/>
              </w:rPr>
            </w:pPr>
            <w:r>
              <w:rPr>
                <w:b/>
              </w:rPr>
              <w:t>No chemotherapy</w:t>
            </w:r>
          </w:p>
          <w:p w14:paraId="7DC7F4A4" w14:textId="77777777" w:rsidR="00C26BC6" w:rsidRPr="00F61BDE" w:rsidRDefault="00C26BC6" w:rsidP="00A448CE">
            <w:pPr>
              <w:pStyle w:val="NoSpacing"/>
              <w:tabs>
                <w:tab w:val="left" w:pos="513"/>
                <w:tab w:val="center" w:pos="968"/>
              </w:tabs>
              <w:jc w:val="left"/>
              <w:rPr>
                <w:b/>
              </w:rPr>
            </w:pPr>
          </w:p>
        </w:tc>
        <w:tc>
          <w:tcPr>
            <w:tcW w:w="505" w:type="dxa"/>
          </w:tcPr>
          <w:p w14:paraId="7B012E1D" w14:textId="77777777" w:rsidR="00C26BC6" w:rsidRDefault="00C26BC6" w:rsidP="00A448CE">
            <w:pPr>
              <w:pStyle w:val="NoSpacing"/>
              <w:jc w:val="center"/>
              <w:rPr>
                <w:b/>
              </w:rPr>
            </w:pPr>
            <w:r>
              <w:rPr>
                <w:b/>
              </w:rPr>
              <w:t>n</w:t>
            </w:r>
          </w:p>
        </w:tc>
        <w:tc>
          <w:tcPr>
            <w:tcW w:w="1792" w:type="dxa"/>
          </w:tcPr>
          <w:p w14:paraId="349F04AD" w14:textId="534A3C92" w:rsidR="00C26BC6" w:rsidRDefault="00C26BC6" w:rsidP="00A448CE">
            <w:pPr>
              <w:pStyle w:val="NoSpacing"/>
              <w:jc w:val="center"/>
              <w:rPr>
                <w:b/>
              </w:rPr>
            </w:pPr>
            <w:r>
              <w:rPr>
                <w:b/>
              </w:rPr>
              <w:t>Effects</w:t>
            </w:r>
          </w:p>
        </w:tc>
      </w:tr>
      <w:tr w:rsidR="00C26BC6" w14:paraId="5B049560" w14:textId="2833797C" w:rsidTr="00454AC7">
        <w:trPr>
          <w:jc w:val="center"/>
        </w:trPr>
        <w:tc>
          <w:tcPr>
            <w:tcW w:w="1933" w:type="dxa"/>
          </w:tcPr>
          <w:p w14:paraId="44BA64D3" w14:textId="77777777" w:rsidR="00C26BC6" w:rsidRDefault="00C26BC6" w:rsidP="00A448CE">
            <w:pPr>
              <w:pStyle w:val="NoSpacing"/>
              <w:jc w:val="center"/>
            </w:pPr>
            <w:r>
              <w:t>0 (baseline)</w:t>
            </w:r>
          </w:p>
          <w:p w14:paraId="3DBADC14" w14:textId="77777777" w:rsidR="00C26BC6" w:rsidRDefault="00C26BC6" w:rsidP="00A448CE">
            <w:pPr>
              <w:pStyle w:val="NoSpacing"/>
              <w:jc w:val="center"/>
            </w:pPr>
            <w:r>
              <w:t>6</w:t>
            </w:r>
          </w:p>
          <w:p w14:paraId="4499B48C" w14:textId="77777777" w:rsidR="00C26BC6" w:rsidRDefault="00C26BC6" w:rsidP="00A448CE">
            <w:pPr>
              <w:pStyle w:val="NoSpacing"/>
              <w:jc w:val="center"/>
            </w:pPr>
            <w:r>
              <w:t>12</w:t>
            </w:r>
          </w:p>
          <w:p w14:paraId="57B02B0F" w14:textId="77777777" w:rsidR="00C26BC6" w:rsidRDefault="00C26BC6" w:rsidP="00A448CE">
            <w:pPr>
              <w:pStyle w:val="NoSpacing"/>
              <w:jc w:val="center"/>
            </w:pPr>
            <w:r>
              <w:t>18</w:t>
            </w:r>
          </w:p>
          <w:p w14:paraId="1C70D43D" w14:textId="77777777" w:rsidR="00C26BC6" w:rsidRDefault="00C26BC6" w:rsidP="00A448CE">
            <w:pPr>
              <w:pStyle w:val="NoSpacing"/>
              <w:jc w:val="center"/>
            </w:pPr>
            <w:r>
              <w:t>24</w:t>
            </w:r>
          </w:p>
        </w:tc>
        <w:tc>
          <w:tcPr>
            <w:tcW w:w="2506" w:type="dxa"/>
          </w:tcPr>
          <w:p w14:paraId="2F8AF051" w14:textId="77777777" w:rsidR="00C26BC6" w:rsidRDefault="00C26BC6" w:rsidP="00A448CE">
            <w:pPr>
              <w:pStyle w:val="NoSpacing"/>
              <w:jc w:val="left"/>
            </w:pPr>
            <w:r>
              <w:t>Body image</w:t>
            </w:r>
          </w:p>
        </w:tc>
        <w:tc>
          <w:tcPr>
            <w:tcW w:w="1883" w:type="dxa"/>
          </w:tcPr>
          <w:p w14:paraId="00322A32" w14:textId="77777777" w:rsidR="00C26BC6" w:rsidRDefault="00C26BC6" w:rsidP="00A448CE">
            <w:pPr>
              <w:pStyle w:val="NoSpacing"/>
              <w:jc w:val="center"/>
            </w:pPr>
            <w:r>
              <w:t>XX (XX)</w:t>
            </w:r>
          </w:p>
          <w:p w14:paraId="1F8980AE" w14:textId="77777777" w:rsidR="00C26BC6" w:rsidRDefault="00C26BC6" w:rsidP="00A448CE">
            <w:pPr>
              <w:pStyle w:val="NoSpacing"/>
              <w:jc w:val="center"/>
            </w:pPr>
            <w:r>
              <w:t>…</w:t>
            </w:r>
          </w:p>
        </w:tc>
        <w:tc>
          <w:tcPr>
            <w:tcW w:w="2078" w:type="dxa"/>
          </w:tcPr>
          <w:p w14:paraId="791A55BF" w14:textId="77777777" w:rsidR="00C26BC6" w:rsidRDefault="00C26BC6" w:rsidP="00A448CE">
            <w:pPr>
              <w:pStyle w:val="NoSpacing"/>
              <w:jc w:val="center"/>
            </w:pPr>
            <w:r>
              <w:t>XX (XX)</w:t>
            </w:r>
          </w:p>
          <w:p w14:paraId="02587401" w14:textId="77777777" w:rsidR="00C26BC6" w:rsidRDefault="00C26BC6" w:rsidP="00A448CE">
            <w:pPr>
              <w:pStyle w:val="NoSpacing"/>
              <w:jc w:val="center"/>
            </w:pPr>
            <w:r>
              <w:t>…</w:t>
            </w:r>
          </w:p>
        </w:tc>
        <w:tc>
          <w:tcPr>
            <w:tcW w:w="505" w:type="dxa"/>
          </w:tcPr>
          <w:p w14:paraId="16670855" w14:textId="77777777" w:rsidR="00C26BC6" w:rsidRDefault="00C26BC6" w:rsidP="00A448CE">
            <w:pPr>
              <w:pStyle w:val="NoSpacing"/>
              <w:jc w:val="center"/>
            </w:pPr>
            <w:r>
              <w:t>XX</w:t>
            </w:r>
          </w:p>
          <w:p w14:paraId="09B760AD" w14:textId="77777777" w:rsidR="00C26BC6" w:rsidRDefault="00C26BC6" w:rsidP="00A448CE">
            <w:pPr>
              <w:pStyle w:val="NoSpacing"/>
              <w:jc w:val="center"/>
            </w:pPr>
            <w:r>
              <w:t>…</w:t>
            </w:r>
          </w:p>
        </w:tc>
        <w:tc>
          <w:tcPr>
            <w:tcW w:w="1792" w:type="dxa"/>
          </w:tcPr>
          <w:p w14:paraId="62027EB6" w14:textId="77777777" w:rsidR="00C26BC6" w:rsidRDefault="00C26BC6" w:rsidP="00C26BC6">
            <w:pPr>
              <w:jc w:val="center"/>
            </w:pPr>
            <w:r>
              <w:t>N=</w:t>
            </w:r>
          </w:p>
          <w:p w14:paraId="14C3E582" w14:textId="77777777" w:rsidR="00C26BC6" w:rsidRDefault="00C26BC6" w:rsidP="00C26BC6">
            <w:pPr>
              <w:jc w:val="center"/>
            </w:pPr>
            <w:r>
              <w:t>Treatment=</w:t>
            </w:r>
          </w:p>
          <w:p w14:paraId="3A487A74" w14:textId="77777777" w:rsidR="00C26BC6" w:rsidRDefault="00C26BC6" w:rsidP="00C26BC6">
            <w:pPr>
              <w:jc w:val="center"/>
            </w:pPr>
            <w:r>
              <w:t>Time=</w:t>
            </w:r>
          </w:p>
          <w:p w14:paraId="098E7FE6" w14:textId="77777777" w:rsidR="00C26BC6" w:rsidRDefault="00C26BC6" w:rsidP="00C26BC6">
            <w:pPr>
              <w:jc w:val="center"/>
            </w:pPr>
            <w:r>
              <w:t>Treatment*time=</w:t>
            </w:r>
          </w:p>
          <w:p w14:paraId="6989A4F9" w14:textId="77777777" w:rsidR="00C26BC6" w:rsidRDefault="00C26BC6" w:rsidP="00A448CE">
            <w:pPr>
              <w:pStyle w:val="NoSpacing"/>
              <w:jc w:val="center"/>
            </w:pPr>
          </w:p>
        </w:tc>
      </w:tr>
      <w:tr w:rsidR="00C26BC6" w14:paraId="3F317FC5" w14:textId="767C1AD8" w:rsidTr="00454AC7">
        <w:trPr>
          <w:jc w:val="center"/>
        </w:trPr>
        <w:tc>
          <w:tcPr>
            <w:tcW w:w="1933" w:type="dxa"/>
          </w:tcPr>
          <w:p w14:paraId="59E37D7B" w14:textId="77777777" w:rsidR="00C26BC6" w:rsidRDefault="00C26BC6" w:rsidP="00A448CE">
            <w:pPr>
              <w:pStyle w:val="NoSpacing"/>
              <w:jc w:val="center"/>
            </w:pPr>
            <w:r>
              <w:t>0 (baseline)</w:t>
            </w:r>
          </w:p>
          <w:p w14:paraId="0751D052" w14:textId="77777777" w:rsidR="00C26BC6" w:rsidRDefault="00C26BC6" w:rsidP="00A448CE">
            <w:pPr>
              <w:pStyle w:val="NoSpacing"/>
              <w:jc w:val="center"/>
            </w:pPr>
            <w:r>
              <w:t>6</w:t>
            </w:r>
          </w:p>
          <w:p w14:paraId="68B19E32" w14:textId="77777777" w:rsidR="00C26BC6" w:rsidRDefault="00C26BC6" w:rsidP="00A448CE">
            <w:pPr>
              <w:pStyle w:val="NoSpacing"/>
              <w:jc w:val="center"/>
            </w:pPr>
            <w:r>
              <w:t>12</w:t>
            </w:r>
          </w:p>
          <w:p w14:paraId="010EDE27" w14:textId="77777777" w:rsidR="00C26BC6" w:rsidRDefault="00C26BC6" w:rsidP="00A448CE">
            <w:pPr>
              <w:pStyle w:val="NoSpacing"/>
              <w:jc w:val="center"/>
            </w:pPr>
            <w:r>
              <w:t>18</w:t>
            </w:r>
          </w:p>
          <w:p w14:paraId="326D268E" w14:textId="77777777" w:rsidR="00C26BC6" w:rsidRDefault="00C26BC6" w:rsidP="00A448CE">
            <w:pPr>
              <w:pStyle w:val="NoSpacing"/>
              <w:jc w:val="center"/>
            </w:pPr>
            <w:r>
              <w:t>24</w:t>
            </w:r>
          </w:p>
        </w:tc>
        <w:tc>
          <w:tcPr>
            <w:tcW w:w="2506" w:type="dxa"/>
          </w:tcPr>
          <w:p w14:paraId="206CEBC2" w14:textId="77777777" w:rsidR="00C26BC6" w:rsidRDefault="00C26BC6" w:rsidP="00A448CE">
            <w:pPr>
              <w:pStyle w:val="NoSpacing"/>
              <w:jc w:val="left"/>
            </w:pPr>
            <w:r>
              <w:t>Sexual functioning</w:t>
            </w:r>
          </w:p>
        </w:tc>
        <w:tc>
          <w:tcPr>
            <w:tcW w:w="1883" w:type="dxa"/>
          </w:tcPr>
          <w:p w14:paraId="0D9D2C1D" w14:textId="77777777" w:rsidR="00C26BC6" w:rsidRDefault="00C26BC6" w:rsidP="00A448CE">
            <w:pPr>
              <w:pStyle w:val="NoSpacing"/>
              <w:jc w:val="center"/>
            </w:pPr>
          </w:p>
        </w:tc>
        <w:tc>
          <w:tcPr>
            <w:tcW w:w="2078" w:type="dxa"/>
          </w:tcPr>
          <w:p w14:paraId="61B1F9F6" w14:textId="77777777" w:rsidR="00C26BC6" w:rsidRDefault="00C26BC6" w:rsidP="00A448CE">
            <w:pPr>
              <w:pStyle w:val="NoSpacing"/>
              <w:jc w:val="center"/>
            </w:pPr>
          </w:p>
        </w:tc>
        <w:tc>
          <w:tcPr>
            <w:tcW w:w="505" w:type="dxa"/>
          </w:tcPr>
          <w:p w14:paraId="03CF3504" w14:textId="77777777" w:rsidR="00C26BC6" w:rsidRDefault="00C26BC6" w:rsidP="00A448CE">
            <w:pPr>
              <w:pStyle w:val="NoSpacing"/>
              <w:jc w:val="center"/>
            </w:pPr>
          </w:p>
        </w:tc>
        <w:tc>
          <w:tcPr>
            <w:tcW w:w="1792" w:type="dxa"/>
          </w:tcPr>
          <w:p w14:paraId="3ACD402B" w14:textId="77777777" w:rsidR="00C26BC6" w:rsidRDefault="00C26BC6" w:rsidP="00C26BC6">
            <w:pPr>
              <w:jc w:val="center"/>
            </w:pPr>
            <w:r>
              <w:t>N=</w:t>
            </w:r>
          </w:p>
          <w:p w14:paraId="6F239280" w14:textId="77777777" w:rsidR="00C26BC6" w:rsidRDefault="00C26BC6" w:rsidP="00C26BC6">
            <w:pPr>
              <w:jc w:val="center"/>
            </w:pPr>
            <w:r>
              <w:t>Treatment=</w:t>
            </w:r>
          </w:p>
          <w:p w14:paraId="42B83362" w14:textId="77777777" w:rsidR="00C26BC6" w:rsidRDefault="00C26BC6" w:rsidP="00C26BC6">
            <w:pPr>
              <w:jc w:val="center"/>
            </w:pPr>
            <w:r>
              <w:t>Time=</w:t>
            </w:r>
          </w:p>
          <w:p w14:paraId="2F980C3F" w14:textId="77777777" w:rsidR="00C26BC6" w:rsidRDefault="00C26BC6" w:rsidP="00C26BC6">
            <w:pPr>
              <w:jc w:val="center"/>
            </w:pPr>
            <w:r>
              <w:t>Treatment*time=</w:t>
            </w:r>
          </w:p>
          <w:p w14:paraId="49BE0CB9" w14:textId="77777777" w:rsidR="00C26BC6" w:rsidRDefault="00C26BC6" w:rsidP="00A448CE">
            <w:pPr>
              <w:pStyle w:val="NoSpacing"/>
              <w:jc w:val="center"/>
            </w:pPr>
          </w:p>
        </w:tc>
      </w:tr>
      <w:tr w:rsidR="00C26BC6" w14:paraId="58E33B1B" w14:textId="3FA0519E" w:rsidTr="00454AC7">
        <w:trPr>
          <w:jc w:val="center"/>
        </w:trPr>
        <w:tc>
          <w:tcPr>
            <w:tcW w:w="1933" w:type="dxa"/>
          </w:tcPr>
          <w:p w14:paraId="68FF6D93" w14:textId="77777777" w:rsidR="00C26BC6" w:rsidRDefault="00C26BC6" w:rsidP="00A448CE">
            <w:pPr>
              <w:pStyle w:val="NoSpacing"/>
              <w:jc w:val="center"/>
            </w:pPr>
            <w:r>
              <w:t>0 (baseline)</w:t>
            </w:r>
          </w:p>
          <w:p w14:paraId="2A1B8568" w14:textId="77777777" w:rsidR="00C26BC6" w:rsidRDefault="00C26BC6" w:rsidP="00A448CE">
            <w:pPr>
              <w:pStyle w:val="NoSpacing"/>
              <w:jc w:val="center"/>
            </w:pPr>
            <w:r>
              <w:t>6</w:t>
            </w:r>
          </w:p>
          <w:p w14:paraId="7CD9BAEC" w14:textId="77777777" w:rsidR="00C26BC6" w:rsidRDefault="00C26BC6" w:rsidP="00A448CE">
            <w:pPr>
              <w:pStyle w:val="NoSpacing"/>
              <w:jc w:val="center"/>
            </w:pPr>
            <w:r>
              <w:t>12</w:t>
            </w:r>
          </w:p>
          <w:p w14:paraId="47E4EF43" w14:textId="77777777" w:rsidR="00C26BC6" w:rsidRDefault="00C26BC6" w:rsidP="00A448CE">
            <w:pPr>
              <w:pStyle w:val="NoSpacing"/>
              <w:jc w:val="center"/>
            </w:pPr>
            <w:r>
              <w:lastRenderedPageBreak/>
              <w:t>18</w:t>
            </w:r>
          </w:p>
          <w:p w14:paraId="34BBBD2D" w14:textId="77777777" w:rsidR="00C26BC6" w:rsidRDefault="00C26BC6" w:rsidP="00A448CE">
            <w:pPr>
              <w:pStyle w:val="NoSpacing"/>
              <w:jc w:val="center"/>
            </w:pPr>
            <w:r>
              <w:t>24</w:t>
            </w:r>
          </w:p>
        </w:tc>
        <w:tc>
          <w:tcPr>
            <w:tcW w:w="2506" w:type="dxa"/>
          </w:tcPr>
          <w:p w14:paraId="2155270A" w14:textId="77777777" w:rsidR="00C26BC6" w:rsidRDefault="00C26BC6" w:rsidP="00A448CE">
            <w:pPr>
              <w:pStyle w:val="NoSpacing"/>
              <w:jc w:val="left"/>
            </w:pPr>
            <w:r>
              <w:lastRenderedPageBreak/>
              <w:t>Sexual enjoyment</w:t>
            </w:r>
          </w:p>
        </w:tc>
        <w:tc>
          <w:tcPr>
            <w:tcW w:w="1883" w:type="dxa"/>
          </w:tcPr>
          <w:p w14:paraId="5AC76D3E" w14:textId="77777777" w:rsidR="00C26BC6" w:rsidRDefault="00C26BC6" w:rsidP="00A448CE">
            <w:pPr>
              <w:pStyle w:val="NoSpacing"/>
              <w:jc w:val="center"/>
            </w:pPr>
          </w:p>
        </w:tc>
        <w:tc>
          <w:tcPr>
            <w:tcW w:w="2078" w:type="dxa"/>
          </w:tcPr>
          <w:p w14:paraId="2FB6CFB9" w14:textId="77777777" w:rsidR="00C26BC6" w:rsidRDefault="00C26BC6" w:rsidP="00A448CE">
            <w:pPr>
              <w:pStyle w:val="NoSpacing"/>
              <w:jc w:val="center"/>
            </w:pPr>
          </w:p>
        </w:tc>
        <w:tc>
          <w:tcPr>
            <w:tcW w:w="505" w:type="dxa"/>
          </w:tcPr>
          <w:p w14:paraId="134BAAC6" w14:textId="77777777" w:rsidR="00C26BC6" w:rsidRDefault="00C26BC6" w:rsidP="00A448CE">
            <w:pPr>
              <w:pStyle w:val="NoSpacing"/>
              <w:jc w:val="center"/>
            </w:pPr>
          </w:p>
        </w:tc>
        <w:tc>
          <w:tcPr>
            <w:tcW w:w="1792" w:type="dxa"/>
          </w:tcPr>
          <w:p w14:paraId="771A97F6" w14:textId="77777777" w:rsidR="00C26BC6" w:rsidRDefault="00C26BC6" w:rsidP="00C26BC6">
            <w:pPr>
              <w:jc w:val="center"/>
            </w:pPr>
            <w:r>
              <w:t>N=</w:t>
            </w:r>
          </w:p>
          <w:p w14:paraId="5244B8B8" w14:textId="77777777" w:rsidR="00C26BC6" w:rsidRDefault="00C26BC6" w:rsidP="00C26BC6">
            <w:pPr>
              <w:jc w:val="center"/>
            </w:pPr>
            <w:r>
              <w:t>Treatment=</w:t>
            </w:r>
          </w:p>
          <w:p w14:paraId="316F4A87" w14:textId="77777777" w:rsidR="00C26BC6" w:rsidRDefault="00C26BC6" w:rsidP="00C26BC6">
            <w:pPr>
              <w:jc w:val="center"/>
            </w:pPr>
            <w:r>
              <w:t>Time=</w:t>
            </w:r>
          </w:p>
          <w:p w14:paraId="158AF529" w14:textId="77777777" w:rsidR="00C26BC6" w:rsidRDefault="00C26BC6" w:rsidP="00C26BC6">
            <w:pPr>
              <w:jc w:val="center"/>
            </w:pPr>
            <w:r>
              <w:lastRenderedPageBreak/>
              <w:t>Treatment*time=</w:t>
            </w:r>
          </w:p>
          <w:p w14:paraId="29831C15" w14:textId="77777777" w:rsidR="00C26BC6" w:rsidRDefault="00C26BC6" w:rsidP="00A448CE">
            <w:pPr>
              <w:pStyle w:val="NoSpacing"/>
              <w:jc w:val="center"/>
            </w:pPr>
          </w:p>
        </w:tc>
      </w:tr>
      <w:tr w:rsidR="00C26BC6" w14:paraId="1E0DF79A" w14:textId="2073D7F8" w:rsidTr="00454AC7">
        <w:trPr>
          <w:jc w:val="center"/>
        </w:trPr>
        <w:tc>
          <w:tcPr>
            <w:tcW w:w="1933" w:type="dxa"/>
          </w:tcPr>
          <w:p w14:paraId="205F5819" w14:textId="77777777" w:rsidR="00C26BC6" w:rsidRDefault="00C26BC6" w:rsidP="00A448CE">
            <w:pPr>
              <w:pStyle w:val="NoSpacing"/>
              <w:jc w:val="center"/>
            </w:pPr>
            <w:r>
              <w:lastRenderedPageBreak/>
              <w:t>0 (baseline)</w:t>
            </w:r>
          </w:p>
          <w:p w14:paraId="04C37008" w14:textId="77777777" w:rsidR="00C26BC6" w:rsidRDefault="00C26BC6" w:rsidP="00A448CE">
            <w:pPr>
              <w:pStyle w:val="NoSpacing"/>
              <w:jc w:val="center"/>
            </w:pPr>
            <w:r>
              <w:t>6</w:t>
            </w:r>
          </w:p>
          <w:p w14:paraId="58AD982E" w14:textId="77777777" w:rsidR="00C26BC6" w:rsidRDefault="00C26BC6" w:rsidP="00A448CE">
            <w:pPr>
              <w:pStyle w:val="NoSpacing"/>
              <w:jc w:val="center"/>
            </w:pPr>
            <w:r>
              <w:t>12</w:t>
            </w:r>
          </w:p>
          <w:p w14:paraId="16B3FC2C" w14:textId="77777777" w:rsidR="00C26BC6" w:rsidRDefault="00C26BC6" w:rsidP="00A448CE">
            <w:pPr>
              <w:pStyle w:val="NoSpacing"/>
              <w:jc w:val="center"/>
            </w:pPr>
            <w:r>
              <w:t>18</w:t>
            </w:r>
          </w:p>
          <w:p w14:paraId="11DDE733" w14:textId="77777777" w:rsidR="00C26BC6" w:rsidRDefault="00C26BC6" w:rsidP="00A448CE">
            <w:pPr>
              <w:pStyle w:val="NoSpacing"/>
              <w:jc w:val="center"/>
            </w:pPr>
            <w:r>
              <w:t>24</w:t>
            </w:r>
          </w:p>
        </w:tc>
        <w:tc>
          <w:tcPr>
            <w:tcW w:w="2506" w:type="dxa"/>
          </w:tcPr>
          <w:p w14:paraId="08FB4062" w14:textId="77777777" w:rsidR="00C26BC6" w:rsidRDefault="00C26BC6" w:rsidP="00A448CE">
            <w:pPr>
              <w:pStyle w:val="NoSpacing"/>
              <w:jc w:val="left"/>
            </w:pPr>
            <w:r>
              <w:t>Future perspective</w:t>
            </w:r>
          </w:p>
        </w:tc>
        <w:tc>
          <w:tcPr>
            <w:tcW w:w="1883" w:type="dxa"/>
          </w:tcPr>
          <w:p w14:paraId="29E1B390" w14:textId="77777777" w:rsidR="00C26BC6" w:rsidRDefault="00C26BC6" w:rsidP="00A448CE">
            <w:pPr>
              <w:pStyle w:val="NoSpacing"/>
              <w:jc w:val="center"/>
            </w:pPr>
          </w:p>
        </w:tc>
        <w:tc>
          <w:tcPr>
            <w:tcW w:w="2078" w:type="dxa"/>
          </w:tcPr>
          <w:p w14:paraId="52B26B7C" w14:textId="77777777" w:rsidR="00C26BC6" w:rsidRDefault="00C26BC6" w:rsidP="00A448CE">
            <w:pPr>
              <w:pStyle w:val="NoSpacing"/>
              <w:jc w:val="center"/>
            </w:pPr>
          </w:p>
        </w:tc>
        <w:tc>
          <w:tcPr>
            <w:tcW w:w="505" w:type="dxa"/>
          </w:tcPr>
          <w:p w14:paraId="21D25B86" w14:textId="77777777" w:rsidR="00C26BC6" w:rsidRDefault="00C26BC6" w:rsidP="00A448CE">
            <w:pPr>
              <w:pStyle w:val="NoSpacing"/>
              <w:jc w:val="center"/>
            </w:pPr>
          </w:p>
        </w:tc>
        <w:tc>
          <w:tcPr>
            <w:tcW w:w="1792" w:type="dxa"/>
          </w:tcPr>
          <w:p w14:paraId="0EEBF0C0" w14:textId="77777777" w:rsidR="00C26BC6" w:rsidRDefault="00C26BC6" w:rsidP="00C26BC6">
            <w:pPr>
              <w:jc w:val="center"/>
            </w:pPr>
            <w:r>
              <w:t>N=</w:t>
            </w:r>
          </w:p>
          <w:p w14:paraId="0C7FBAD6" w14:textId="77777777" w:rsidR="00C26BC6" w:rsidRDefault="00C26BC6" w:rsidP="00C26BC6">
            <w:pPr>
              <w:jc w:val="center"/>
            </w:pPr>
            <w:r>
              <w:t>Treatment=</w:t>
            </w:r>
          </w:p>
          <w:p w14:paraId="1B2F695A" w14:textId="77777777" w:rsidR="00C26BC6" w:rsidRDefault="00C26BC6" w:rsidP="00C26BC6">
            <w:pPr>
              <w:jc w:val="center"/>
            </w:pPr>
            <w:r>
              <w:t>Time=</w:t>
            </w:r>
          </w:p>
          <w:p w14:paraId="04E971B9" w14:textId="77777777" w:rsidR="00C26BC6" w:rsidRDefault="00C26BC6" w:rsidP="00C26BC6">
            <w:pPr>
              <w:jc w:val="center"/>
            </w:pPr>
            <w:r>
              <w:t>Treatment*time=</w:t>
            </w:r>
          </w:p>
          <w:p w14:paraId="150407B0" w14:textId="77777777" w:rsidR="00C26BC6" w:rsidRDefault="00C26BC6" w:rsidP="00A448CE">
            <w:pPr>
              <w:pStyle w:val="NoSpacing"/>
              <w:jc w:val="center"/>
            </w:pPr>
          </w:p>
        </w:tc>
      </w:tr>
      <w:tr w:rsidR="00C26BC6" w14:paraId="7439CE0E" w14:textId="4CD6A98C" w:rsidTr="00454AC7">
        <w:trPr>
          <w:jc w:val="center"/>
        </w:trPr>
        <w:tc>
          <w:tcPr>
            <w:tcW w:w="1933" w:type="dxa"/>
          </w:tcPr>
          <w:p w14:paraId="18E09335" w14:textId="77777777" w:rsidR="00C26BC6" w:rsidRDefault="00C26BC6" w:rsidP="00A448CE">
            <w:pPr>
              <w:pStyle w:val="NoSpacing"/>
              <w:jc w:val="center"/>
            </w:pPr>
            <w:r>
              <w:t>0 (baseline)</w:t>
            </w:r>
          </w:p>
          <w:p w14:paraId="7A7C1DEF" w14:textId="77777777" w:rsidR="00C26BC6" w:rsidRDefault="00C26BC6" w:rsidP="00A448CE">
            <w:pPr>
              <w:pStyle w:val="NoSpacing"/>
              <w:jc w:val="center"/>
            </w:pPr>
            <w:r>
              <w:t>6</w:t>
            </w:r>
          </w:p>
          <w:p w14:paraId="0695572F" w14:textId="77777777" w:rsidR="00C26BC6" w:rsidRDefault="00C26BC6" w:rsidP="00A448CE">
            <w:pPr>
              <w:pStyle w:val="NoSpacing"/>
              <w:jc w:val="center"/>
            </w:pPr>
            <w:r>
              <w:t>12</w:t>
            </w:r>
          </w:p>
          <w:p w14:paraId="2A3E5535" w14:textId="77777777" w:rsidR="00C26BC6" w:rsidRDefault="00C26BC6" w:rsidP="00A448CE">
            <w:pPr>
              <w:pStyle w:val="NoSpacing"/>
              <w:jc w:val="center"/>
            </w:pPr>
            <w:r>
              <w:t>18</w:t>
            </w:r>
          </w:p>
          <w:p w14:paraId="34578F65" w14:textId="77777777" w:rsidR="00C26BC6" w:rsidRDefault="00C26BC6" w:rsidP="00A448CE">
            <w:pPr>
              <w:pStyle w:val="NoSpacing"/>
              <w:jc w:val="center"/>
            </w:pPr>
            <w:r>
              <w:t>24</w:t>
            </w:r>
          </w:p>
        </w:tc>
        <w:tc>
          <w:tcPr>
            <w:tcW w:w="2506" w:type="dxa"/>
          </w:tcPr>
          <w:p w14:paraId="1E24F7ED" w14:textId="77777777" w:rsidR="00C26BC6" w:rsidRDefault="00C26BC6" w:rsidP="00A448CE">
            <w:pPr>
              <w:pStyle w:val="NoSpacing"/>
              <w:jc w:val="left"/>
            </w:pPr>
            <w:r>
              <w:t>Systemic therapy side effects</w:t>
            </w:r>
          </w:p>
        </w:tc>
        <w:tc>
          <w:tcPr>
            <w:tcW w:w="1883" w:type="dxa"/>
          </w:tcPr>
          <w:p w14:paraId="0B47F799" w14:textId="77777777" w:rsidR="00C26BC6" w:rsidRDefault="00C26BC6" w:rsidP="00A448CE">
            <w:pPr>
              <w:pStyle w:val="NoSpacing"/>
              <w:jc w:val="center"/>
            </w:pPr>
          </w:p>
        </w:tc>
        <w:tc>
          <w:tcPr>
            <w:tcW w:w="2078" w:type="dxa"/>
          </w:tcPr>
          <w:p w14:paraId="62F25A68" w14:textId="77777777" w:rsidR="00C26BC6" w:rsidRDefault="00C26BC6" w:rsidP="00A448CE">
            <w:pPr>
              <w:pStyle w:val="NoSpacing"/>
              <w:jc w:val="center"/>
            </w:pPr>
          </w:p>
        </w:tc>
        <w:tc>
          <w:tcPr>
            <w:tcW w:w="505" w:type="dxa"/>
          </w:tcPr>
          <w:p w14:paraId="06833FF8" w14:textId="77777777" w:rsidR="00C26BC6" w:rsidRDefault="00C26BC6" w:rsidP="00A448CE">
            <w:pPr>
              <w:pStyle w:val="NoSpacing"/>
              <w:jc w:val="center"/>
            </w:pPr>
          </w:p>
        </w:tc>
        <w:tc>
          <w:tcPr>
            <w:tcW w:w="1792" w:type="dxa"/>
          </w:tcPr>
          <w:p w14:paraId="0ABC7963" w14:textId="77777777" w:rsidR="00C26BC6" w:rsidRDefault="00C26BC6" w:rsidP="00C26BC6">
            <w:pPr>
              <w:jc w:val="center"/>
            </w:pPr>
            <w:r>
              <w:t>N=</w:t>
            </w:r>
          </w:p>
          <w:p w14:paraId="7B8980C3" w14:textId="77777777" w:rsidR="00C26BC6" w:rsidRDefault="00C26BC6" w:rsidP="00C26BC6">
            <w:pPr>
              <w:jc w:val="center"/>
            </w:pPr>
            <w:r>
              <w:t>Treatment=</w:t>
            </w:r>
          </w:p>
          <w:p w14:paraId="651DA2B6" w14:textId="77777777" w:rsidR="00C26BC6" w:rsidRDefault="00C26BC6" w:rsidP="00C26BC6">
            <w:pPr>
              <w:jc w:val="center"/>
            </w:pPr>
            <w:r>
              <w:t>Time=</w:t>
            </w:r>
          </w:p>
          <w:p w14:paraId="3CF81348" w14:textId="77777777" w:rsidR="00C26BC6" w:rsidRDefault="00C26BC6" w:rsidP="00C26BC6">
            <w:pPr>
              <w:jc w:val="center"/>
            </w:pPr>
            <w:r>
              <w:t>Treatment*time=</w:t>
            </w:r>
          </w:p>
          <w:p w14:paraId="761669F4" w14:textId="77777777" w:rsidR="00C26BC6" w:rsidRDefault="00C26BC6" w:rsidP="00A448CE">
            <w:pPr>
              <w:pStyle w:val="NoSpacing"/>
              <w:jc w:val="center"/>
            </w:pPr>
          </w:p>
        </w:tc>
      </w:tr>
      <w:tr w:rsidR="00C26BC6" w14:paraId="2C2F115A" w14:textId="6258F846" w:rsidTr="00454AC7">
        <w:trPr>
          <w:jc w:val="center"/>
        </w:trPr>
        <w:tc>
          <w:tcPr>
            <w:tcW w:w="1933" w:type="dxa"/>
          </w:tcPr>
          <w:p w14:paraId="68A2DB6E" w14:textId="77777777" w:rsidR="00C26BC6" w:rsidRDefault="00C26BC6" w:rsidP="00A448CE">
            <w:pPr>
              <w:pStyle w:val="NoSpacing"/>
              <w:jc w:val="center"/>
            </w:pPr>
            <w:r>
              <w:t>0 (baseline)</w:t>
            </w:r>
          </w:p>
          <w:p w14:paraId="4AC8FDFA" w14:textId="77777777" w:rsidR="00C26BC6" w:rsidRDefault="00C26BC6" w:rsidP="00A448CE">
            <w:pPr>
              <w:pStyle w:val="NoSpacing"/>
              <w:jc w:val="center"/>
            </w:pPr>
            <w:r>
              <w:t>6</w:t>
            </w:r>
          </w:p>
          <w:p w14:paraId="1BC432B2" w14:textId="77777777" w:rsidR="00C26BC6" w:rsidRDefault="00C26BC6" w:rsidP="00A448CE">
            <w:pPr>
              <w:pStyle w:val="NoSpacing"/>
              <w:jc w:val="center"/>
            </w:pPr>
            <w:r>
              <w:t>12</w:t>
            </w:r>
          </w:p>
          <w:p w14:paraId="50D98618" w14:textId="77777777" w:rsidR="00C26BC6" w:rsidRDefault="00C26BC6" w:rsidP="00A448CE">
            <w:pPr>
              <w:pStyle w:val="NoSpacing"/>
              <w:jc w:val="center"/>
            </w:pPr>
            <w:r>
              <w:t>18</w:t>
            </w:r>
          </w:p>
          <w:p w14:paraId="43FA1FBC" w14:textId="77777777" w:rsidR="00C26BC6" w:rsidRDefault="00C26BC6" w:rsidP="00A448CE">
            <w:pPr>
              <w:pStyle w:val="NoSpacing"/>
              <w:jc w:val="center"/>
            </w:pPr>
            <w:r>
              <w:t>24</w:t>
            </w:r>
          </w:p>
        </w:tc>
        <w:tc>
          <w:tcPr>
            <w:tcW w:w="2506" w:type="dxa"/>
          </w:tcPr>
          <w:p w14:paraId="6DA0410B" w14:textId="77777777" w:rsidR="00C26BC6" w:rsidRDefault="00C26BC6" w:rsidP="00A448CE">
            <w:pPr>
              <w:pStyle w:val="NoSpacing"/>
              <w:jc w:val="left"/>
            </w:pPr>
            <w:r>
              <w:t>Breast symptoms</w:t>
            </w:r>
          </w:p>
        </w:tc>
        <w:tc>
          <w:tcPr>
            <w:tcW w:w="1883" w:type="dxa"/>
          </w:tcPr>
          <w:p w14:paraId="37EC235B" w14:textId="77777777" w:rsidR="00C26BC6" w:rsidRDefault="00C26BC6" w:rsidP="00A448CE">
            <w:pPr>
              <w:pStyle w:val="NoSpacing"/>
              <w:jc w:val="center"/>
            </w:pPr>
          </w:p>
        </w:tc>
        <w:tc>
          <w:tcPr>
            <w:tcW w:w="2078" w:type="dxa"/>
          </w:tcPr>
          <w:p w14:paraId="7915244F" w14:textId="77777777" w:rsidR="00C26BC6" w:rsidRDefault="00C26BC6" w:rsidP="00A448CE">
            <w:pPr>
              <w:pStyle w:val="NoSpacing"/>
              <w:jc w:val="center"/>
            </w:pPr>
          </w:p>
        </w:tc>
        <w:tc>
          <w:tcPr>
            <w:tcW w:w="505" w:type="dxa"/>
          </w:tcPr>
          <w:p w14:paraId="3B1EEB20" w14:textId="77777777" w:rsidR="00C26BC6" w:rsidRDefault="00C26BC6" w:rsidP="00A448CE">
            <w:pPr>
              <w:pStyle w:val="NoSpacing"/>
              <w:jc w:val="center"/>
            </w:pPr>
          </w:p>
        </w:tc>
        <w:tc>
          <w:tcPr>
            <w:tcW w:w="1792" w:type="dxa"/>
          </w:tcPr>
          <w:p w14:paraId="140891F7" w14:textId="77777777" w:rsidR="00C26BC6" w:rsidRDefault="00C26BC6" w:rsidP="00C26BC6">
            <w:pPr>
              <w:jc w:val="center"/>
            </w:pPr>
            <w:r>
              <w:t>N=</w:t>
            </w:r>
          </w:p>
          <w:p w14:paraId="27D47E48" w14:textId="77777777" w:rsidR="00C26BC6" w:rsidRDefault="00C26BC6" w:rsidP="00C26BC6">
            <w:pPr>
              <w:jc w:val="center"/>
            </w:pPr>
            <w:r>
              <w:t>Treatment=</w:t>
            </w:r>
          </w:p>
          <w:p w14:paraId="1DFD69EC" w14:textId="77777777" w:rsidR="00C26BC6" w:rsidRDefault="00C26BC6" w:rsidP="00C26BC6">
            <w:pPr>
              <w:jc w:val="center"/>
            </w:pPr>
            <w:r>
              <w:t>Time=</w:t>
            </w:r>
          </w:p>
          <w:p w14:paraId="1DD54D71" w14:textId="77777777" w:rsidR="00C26BC6" w:rsidRDefault="00C26BC6" w:rsidP="00C26BC6">
            <w:pPr>
              <w:jc w:val="center"/>
            </w:pPr>
            <w:r>
              <w:t>Treatment*time=</w:t>
            </w:r>
          </w:p>
          <w:p w14:paraId="7235EB01" w14:textId="77777777" w:rsidR="00C26BC6" w:rsidRDefault="00C26BC6" w:rsidP="00A448CE">
            <w:pPr>
              <w:pStyle w:val="NoSpacing"/>
              <w:jc w:val="center"/>
            </w:pPr>
          </w:p>
        </w:tc>
      </w:tr>
      <w:tr w:rsidR="00C26BC6" w14:paraId="2B50E1B4" w14:textId="5D11A653" w:rsidTr="00454AC7">
        <w:trPr>
          <w:jc w:val="center"/>
        </w:trPr>
        <w:tc>
          <w:tcPr>
            <w:tcW w:w="1933" w:type="dxa"/>
          </w:tcPr>
          <w:p w14:paraId="24B984A9" w14:textId="77777777" w:rsidR="00C26BC6" w:rsidRDefault="00C26BC6" w:rsidP="00A448CE">
            <w:pPr>
              <w:pStyle w:val="NoSpacing"/>
              <w:jc w:val="center"/>
            </w:pPr>
            <w:r>
              <w:t>0 (baseline)</w:t>
            </w:r>
          </w:p>
          <w:p w14:paraId="7C230E80" w14:textId="77777777" w:rsidR="00C26BC6" w:rsidRDefault="00C26BC6" w:rsidP="00A448CE">
            <w:pPr>
              <w:pStyle w:val="NoSpacing"/>
              <w:jc w:val="center"/>
            </w:pPr>
            <w:r>
              <w:t>6</w:t>
            </w:r>
          </w:p>
          <w:p w14:paraId="67F02CCC" w14:textId="77777777" w:rsidR="00C26BC6" w:rsidRDefault="00C26BC6" w:rsidP="00A448CE">
            <w:pPr>
              <w:pStyle w:val="NoSpacing"/>
              <w:jc w:val="center"/>
            </w:pPr>
            <w:r>
              <w:t>12</w:t>
            </w:r>
          </w:p>
          <w:p w14:paraId="03F38852" w14:textId="77777777" w:rsidR="00C26BC6" w:rsidRDefault="00C26BC6" w:rsidP="00A448CE">
            <w:pPr>
              <w:pStyle w:val="NoSpacing"/>
              <w:jc w:val="center"/>
            </w:pPr>
            <w:r>
              <w:t>18</w:t>
            </w:r>
          </w:p>
          <w:p w14:paraId="30C16F15" w14:textId="77777777" w:rsidR="00C26BC6" w:rsidRDefault="00C26BC6" w:rsidP="00A448CE">
            <w:pPr>
              <w:pStyle w:val="NoSpacing"/>
              <w:jc w:val="center"/>
            </w:pPr>
            <w:r>
              <w:t>24</w:t>
            </w:r>
          </w:p>
        </w:tc>
        <w:tc>
          <w:tcPr>
            <w:tcW w:w="2506" w:type="dxa"/>
          </w:tcPr>
          <w:p w14:paraId="07CF4270" w14:textId="77777777" w:rsidR="00C26BC6" w:rsidRDefault="00C26BC6" w:rsidP="00A448CE">
            <w:pPr>
              <w:pStyle w:val="NoSpacing"/>
              <w:jc w:val="left"/>
            </w:pPr>
            <w:r>
              <w:t>Arm symptoms</w:t>
            </w:r>
          </w:p>
        </w:tc>
        <w:tc>
          <w:tcPr>
            <w:tcW w:w="1883" w:type="dxa"/>
          </w:tcPr>
          <w:p w14:paraId="353472F1" w14:textId="77777777" w:rsidR="00C26BC6" w:rsidRDefault="00C26BC6" w:rsidP="00A448CE">
            <w:pPr>
              <w:pStyle w:val="NoSpacing"/>
              <w:jc w:val="center"/>
            </w:pPr>
          </w:p>
        </w:tc>
        <w:tc>
          <w:tcPr>
            <w:tcW w:w="2078" w:type="dxa"/>
          </w:tcPr>
          <w:p w14:paraId="382A607E" w14:textId="77777777" w:rsidR="00C26BC6" w:rsidRDefault="00C26BC6" w:rsidP="00A448CE">
            <w:pPr>
              <w:pStyle w:val="NoSpacing"/>
              <w:jc w:val="center"/>
            </w:pPr>
          </w:p>
        </w:tc>
        <w:tc>
          <w:tcPr>
            <w:tcW w:w="505" w:type="dxa"/>
          </w:tcPr>
          <w:p w14:paraId="4CC48C8D" w14:textId="77777777" w:rsidR="00C26BC6" w:rsidRDefault="00C26BC6" w:rsidP="00A448CE">
            <w:pPr>
              <w:pStyle w:val="NoSpacing"/>
              <w:jc w:val="center"/>
            </w:pPr>
          </w:p>
        </w:tc>
        <w:tc>
          <w:tcPr>
            <w:tcW w:w="1792" w:type="dxa"/>
          </w:tcPr>
          <w:p w14:paraId="1B089F33" w14:textId="77777777" w:rsidR="00C26BC6" w:rsidRDefault="00C26BC6" w:rsidP="00C26BC6">
            <w:pPr>
              <w:jc w:val="center"/>
            </w:pPr>
            <w:r>
              <w:t>N=</w:t>
            </w:r>
          </w:p>
          <w:p w14:paraId="34D03561" w14:textId="77777777" w:rsidR="00C26BC6" w:rsidRDefault="00C26BC6" w:rsidP="00C26BC6">
            <w:pPr>
              <w:jc w:val="center"/>
            </w:pPr>
            <w:r>
              <w:t>Treatment=</w:t>
            </w:r>
          </w:p>
          <w:p w14:paraId="329C9983" w14:textId="77777777" w:rsidR="00C26BC6" w:rsidRDefault="00C26BC6" w:rsidP="00C26BC6">
            <w:pPr>
              <w:jc w:val="center"/>
            </w:pPr>
            <w:r>
              <w:t>Time=</w:t>
            </w:r>
          </w:p>
          <w:p w14:paraId="3CBA172C" w14:textId="77777777" w:rsidR="00C26BC6" w:rsidRDefault="00C26BC6" w:rsidP="00C26BC6">
            <w:pPr>
              <w:jc w:val="center"/>
            </w:pPr>
            <w:r>
              <w:t>Treatment*time=</w:t>
            </w:r>
          </w:p>
          <w:p w14:paraId="3275FC72" w14:textId="77777777" w:rsidR="00C26BC6" w:rsidRDefault="00C26BC6" w:rsidP="00A448CE">
            <w:pPr>
              <w:pStyle w:val="NoSpacing"/>
              <w:jc w:val="center"/>
            </w:pPr>
          </w:p>
        </w:tc>
      </w:tr>
      <w:tr w:rsidR="00C26BC6" w14:paraId="33148F95" w14:textId="2C36B3B1" w:rsidTr="00454AC7">
        <w:trPr>
          <w:jc w:val="center"/>
        </w:trPr>
        <w:tc>
          <w:tcPr>
            <w:tcW w:w="1933" w:type="dxa"/>
          </w:tcPr>
          <w:p w14:paraId="58EF801E" w14:textId="77777777" w:rsidR="00C26BC6" w:rsidRDefault="00C26BC6" w:rsidP="00A448CE">
            <w:pPr>
              <w:pStyle w:val="NoSpacing"/>
              <w:jc w:val="center"/>
            </w:pPr>
            <w:r>
              <w:t>0 (baseline)</w:t>
            </w:r>
          </w:p>
          <w:p w14:paraId="7712F4E8" w14:textId="77777777" w:rsidR="00C26BC6" w:rsidRDefault="00C26BC6" w:rsidP="00A448CE">
            <w:pPr>
              <w:pStyle w:val="NoSpacing"/>
              <w:jc w:val="center"/>
            </w:pPr>
            <w:r>
              <w:t>6</w:t>
            </w:r>
          </w:p>
          <w:p w14:paraId="2D4A6BB5" w14:textId="77777777" w:rsidR="00C26BC6" w:rsidRDefault="00C26BC6" w:rsidP="00A448CE">
            <w:pPr>
              <w:pStyle w:val="NoSpacing"/>
              <w:jc w:val="center"/>
            </w:pPr>
            <w:r>
              <w:t>12</w:t>
            </w:r>
          </w:p>
          <w:p w14:paraId="1B12C94F" w14:textId="77777777" w:rsidR="00C26BC6" w:rsidRDefault="00C26BC6" w:rsidP="00A448CE">
            <w:pPr>
              <w:pStyle w:val="NoSpacing"/>
              <w:jc w:val="center"/>
            </w:pPr>
            <w:r>
              <w:t>18</w:t>
            </w:r>
          </w:p>
          <w:p w14:paraId="3AC1AB46" w14:textId="77777777" w:rsidR="00C26BC6" w:rsidRDefault="00C26BC6" w:rsidP="00A448CE">
            <w:pPr>
              <w:pStyle w:val="NoSpacing"/>
              <w:jc w:val="center"/>
            </w:pPr>
            <w:r>
              <w:t>24</w:t>
            </w:r>
          </w:p>
        </w:tc>
        <w:tc>
          <w:tcPr>
            <w:tcW w:w="2506" w:type="dxa"/>
          </w:tcPr>
          <w:p w14:paraId="32D47286" w14:textId="77777777" w:rsidR="00C26BC6" w:rsidRDefault="00C26BC6" w:rsidP="00A448CE">
            <w:pPr>
              <w:pStyle w:val="NoSpacing"/>
              <w:jc w:val="left"/>
            </w:pPr>
            <w:r>
              <w:t>Upset by hair loss</w:t>
            </w:r>
          </w:p>
        </w:tc>
        <w:tc>
          <w:tcPr>
            <w:tcW w:w="1883" w:type="dxa"/>
          </w:tcPr>
          <w:p w14:paraId="1B3A4D35" w14:textId="77777777" w:rsidR="00C26BC6" w:rsidRDefault="00C26BC6" w:rsidP="00A448CE">
            <w:pPr>
              <w:pStyle w:val="NoSpacing"/>
              <w:jc w:val="center"/>
            </w:pPr>
          </w:p>
        </w:tc>
        <w:tc>
          <w:tcPr>
            <w:tcW w:w="2078" w:type="dxa"/>
          </w:tcPr>
          <w:p w14:paraId="26B0AB85" w14:textId="77777777" w:rsidR="00C26BC6" w:rsidRDefault="00C26BC6" w:rsidP="00A448CE">
            <w:pPr>
              <w:pStyle w:val="NoSpacing"/>
              <w:jc w:val="center"/>
            </w:pPr>
          </w:p>
        </w:tc>
        <w:tc>
          <w:tcPr>
            <w:tcW w:w="505" w:type="dxa"/>
          </w:tcPr>
          <w:p w14:paraId="62B0C8CF" w14:textId="77777777" w:rsidR="00C26BC6" w:rsidRDefault="00C26BC6" w:rsidP="00A448CE">
            <w:pPr>
              <w:pStyle w:val="NoSpacing"/>
              <w:jc w:val="center"/>
            </w:pPr>
          </w:p>
        </w:tc>
        <w:tc>
          <w:tcPr>
            <w:tcW w:w="1792" w:type="dxa"/>
          </w:tcPr>
          <w:p w14:paraId="4A17D1FE" w14:textId="77777777" w:rsidR="00C26BC6" w:rsidRDefault="00C26BC6" w:rsidP="00C26BC6">
            <w:pPr>
              <w:jc w:val="center"/>
            </w:pPr>
            <w:r>
              <w:t>N=</w:t>
            </w:r>
          </w:p>
          <w:p w14:paraId="0EDFE367" w14:textId="77777777" w:rsidR="00C26BC6" w:rsidRDefault="00C26BC6" w:rsidP="00C26BC6">
            <w:pPr>
              <w:jc w:val="center"/>
            </w:pPr>
            <w:r>
              <w:t>Treatment=</w:t>
            </w:r>
          </w:p>
          <w:p w14:paraId="3E23AFFF" w14:textId="77777777" w:rsidR="00C26BC6" w:rsidRDefault="00C26BC6" w:rsidP="00C26BC6">
            <w:pPr>
              <w:jc w:val="center"/>
            </w:pPr>
            <w:r>
              <w:t>Time=</w:t>
            </w:r>
          </w:p>
          <w:p w14:paraId="7A23B1B5" w14:textId="77777777" w:rsidR="00C26BC6" w:rsidRDefault="00C26BC6" w:rsidP="00C26BC6">
            <w:pPr>
              <w:jc w:val="center"/>
            </w:pPr>
            <w:r>
              <w:t>Treatment*time=</w:t>
            </w:r>
          </w:p>
          <w:p w14:paraId="1FBB50DB" w14:textId="77777777" w:rsidR="00C26BC6" w:rsidRDefault="00C26BC6" w:rsidP="00A448CE">
            <w:pPr>
              <w:pStyle w:val="NoSpacing"/>
              <w:jc w:val="center"/>
            </w:pPr>
          </w:p>
        </w:tc>
      </w:tr>
    </w:tbl>
    <w:p w14:paraId="36D50D90" w14:textId="77777777" w:rsidR="008107E9" w:rsidRPr="008107E9" w:rsidRDefault="008107E9" w:rsidP="008107E9">
      <w:pPr>
        <w:pStyle w:val="Caption"/>
        <w:keepNext/>
        <w:rPr>
          <w:b w:val="0"/>
          <w:sz w:val="22"/>
          <w:szCs w:val="22"/>
        </w:rPr>
      </w:pPr>
      <w:r>
        <w:rPr>
          <w:b w:val="0"/>
          <w:sz w:val="22"/>
          <w:szCs w:val="22"/>
        </w:rPr>
        <w:t>*The table will be repeated for both complete cases (non-varying n) and all available cases (varying n at each time point).</w:t>
      </w:r>
    </w:p>
    <w:p w14:paraId="26761D43" w14:textId="77777777" w:rsidR="00F61BDE" w:rsidRDefault="00F61BDE" w:rsidP="00F61BDE"/>
    <w:p w14:paraId="1C4D65EA" w14:textId="77777777" w:rsidR="00F61BDE" w:rsidRDefault="00F61BDE" w:rsidP="00F61BDE"/>
    <w:p w14:paraId="604B7BED" w14:textId="77777777" w:rsidR="00F61BDE" w:rsidRDefault="00F61BDE" w:rsidP="00F61BDE"/>
    <w:p w14:paraId="4ADE1C99" w14:textId="77777777" w:rsidR="00F61BDE" w:rsidRDefault="00F61BDE" w:rsidP="00F61BDE">
      <w:pPr>
        <w:pStyle w:val="Caption"/>
        <w:keepNext/>
      </w:pPr>
      <w:bookmarkStart w:id="240" w:name="_Ref423944580"/>
      <w:r>
        <w:t xml:space="preserve">Table </w:t>
      </w:r>
      <w:r w:rsidR="00886FF1">
        <w:fldChar w:fldCharType="begin"/>
      </w:r>
      <w:r w:rsidR="00886FF1">
        <w:instrText xml:space="preserve"> SEQ Table \* ARABIC </w:instrText>
      </w:r>
      <w:r w:rsidR="00886FF1">
        <w:fldChar w:fldCharType="separate"/>
      </w:r>
      <w:r w:rsidR="00F24727">
        <w:rPr>
          <w:noProof/>
        </w:rPr>
        <w:t>8</w:t>
      </w:r>
      <w:r w:rsidR="00886FF1">
        <w:rPr>
          <w:noProof/>
        </w:rPr>
        <w:fldChar w:fldCharType="end"/>
      </w:r>
      <w:bookmarkEnd w:id="240"/>
      <w:r>
        <w:t xml:space="preserve"> Mean scores (standard deviation) for each domain of the EORTC-QLQ-ELD14 (formerly ELD15) at each time point: PET versus surgery</w:t>
      </w:r>
      <w:r w:rsidR="008107E9">
        <w:t>*</w:t>
      </w:r>
      <w:r>
        <w:t>.</w:t>
      </w:r>
    </w:p>
    <w:tbl>
      <w:tblPr>
        <w:tblStyle w:val="TableGrid"/>
        <w:tblW w:w="0" w:type="auto"/>
        <w:jc w:val="center"/>
        <w:tblLook w:val="04A0" w:firstRow="1" w:lastRow="0" w:firstColumn="1" w:lastColumn="0" w:noHBand="0" w:noVBand="1"/>
      </w:tblPr>
      <w:tblGrid>
        <w:gridCol w:w="1932"/>
        <w:gridCol w:w="1994"/>
        <w:gridCol w:w="985"/>
        <w:gridCol w:w="1061"/>
        <w:gridCol w:w="574"/>
        <w:gridCol w:w="1915"/>
      </w:tblGrid>
      <w:tr w:rsidR="00EB339C" w14:paraId="55615821" w14:textId="3C787707" w:rsidTr="00C26BC6">
        <w:trPr>
          <w:jc w:val="center"/>
        </w:trPr>
        <w:tc>
          <w:tcPr>
            <w:tcW w:w="1932" w:type="dxa"/>
          </w:tcPr>
          <w:p w14:paraId="45FBE9D5" w14:textId="77777777" w:rsidR="00EB339C" w:rsidRPr="00573E58" w:rsidRDefault="00EB339C" w:rsidP="00F61BDE">
            <w:pPr>
              <w:jc w:val="center"/>
              <w:rPr>
                <w:rFonts w:ascii="TUOS Blake" w:hAnsi="TUOS Blake"/>
                <w:b/>
              </w:rPr>
            </w:pPr>
            <w:r w:rsidRPr="00573E58">
              <w:rPr>
                <w:rFonts w:ascii="TUOS Blake" w:hAnsi="TUOS Blake"/>
                <w:b/>
              </w:rPr>
              <w:t>Time point</w:t>
            </w:r>
          </w:p>
          <w:p w14:paraId="6C465875" w14:textId="77777777" w:rsidR="00EB339C" w:rsidRPr="00573E58" w:rsidRDefault="00EB339C" w:rsidP="00F61BDE">
            <w:pPr>
              <w:jc w:val="center"/>
              <w:rPr>
                <w:rFonts w:ascii="TUOS Blake" w:hAnsi="TUOS Blake"/>
                <w:b/>
              </w:rPr>
            </w:pPr>
            <w:r w:rsidRPr="00573E58">
              <w:rPr>
                <w:rFonts w:ascii="TUOS Blake" w:hAnsi="TUOS Blake"/>
                <w:b/>
              </w:rPr>
              <w:t>(months)</w:t>
            </w:r>
          </w:p>
        </w:tc>
        <w:tc>
          <w:tcPr>
            <w:tcW w:w="1994" w:type="dxa"/>
          </w:tcPr>
          <w:p w14:paraId="61BC76AA" w14:textId="77777777" w:rsidR="00EB339C" w:rsidRPr="00573E58" w:rsidRDefault="00EB339C" w:rsidP="00F61BDE">
            <w:pPr>
              <w:jc w:val="center"/>
              <w:rPr>
                <w:rFonts w:ascii="TUOS Blake" w:hAnsi="TUOS Blake"/>
                <w:b/>
              </w:rPr>
            </w:pPr>
            <w:r w:rsidRPr="00573E58">
              <w:rPr>
                <w:rFonts w:ascii="TUOS Blake" w:hAnsi="TUOS Blake"/>
                <w:b/>
              </w:rPr>
              <w:t>Domain</w:t>
            </w:r>
          </w:p>
        </w:tc>
        <w:tc>
          <w:tcPr>
            <w:tcW w:w="985" w:type="dxa"/>
          </w:tcPr>
          <w:p w14:paraId="162142D5" w14:textId="77777777" w:rsidR="00EB339C" w:rsidRPr="00573E58" w:rsidRDefault="00EB339C" w:rsidP="00F61BDE">
            <w:pPr>
              <w:jc w:val="center"/>
              <w:rPr>
                <w:rFonts w:ascii="TUOS Blake" w:hAnsi="TUOS Blake"/>
                <w:b/>
              </w:rPr>
            </w:pPr>
            <w:r w:rsidRPr="00573E58">
              <w:rPr>
                <w:rFonts w:ascii="TUOS Blake" w:hAnsi="TUOS Blake"/>
                <w:b/>
              </w:rPr>
              <w:t>PET</w:t>
            </w:r>
          </w:p>
          <w:p w14:paraId="150DAE83" w14:textId="77777777" w:rsidR="00EB339C" w:rsidRPr="00573E58" w:rsidRDefault="00EB339C" w:rsidP="00F61BDE">
            <w:pPr>
              <w:jc w:val="center"/>
              <w:rPr>
                <w:rFonts w:ascii="TUOS Blake" w:hAnsi="TUOS Blake"/>
                <w:b/>
              </w:rPr>
            </w:pPr>
          </w:p>
        </w:tc>
        <w:tc>
          <w:tcPr>
            <w:tcW w:w="1046" w:type="dxa"/>
          </w:tcPr>
          <w:p w14:paraId="48EC95DB" w14:textId="77777777" w:rsidR="00EB339C" w:rsidRPr="00573E58" w:rsidRDefault="00EB339C" w:rsidP="00F61BDE">
            <w:pPr>
              <w:jc w:val="center"/>
              <w:rPr>
                <w:rFonts w:ascii="TUOS Blake" w:hAnsi="TUOS Blake"/>
                <w:b/>
              </w:rPr>
            </w:pPr>
            <w:r w:rsidRPr="00573E58">
              <w:rPr>
                <w:rFonts w:ascii="TUOS Blake" w:hAnsi="TUOS Blake"/>
                <w:b/>
              </w:rPr>
              <w:t>Surgery</w:t>
            </w:r>
          </w:p>
          <w:p w14:paraId="373DCA3A" w14:textId="77777777" w:rsidR="00EB339C" w:rsidRPr="00573E58" w:rsidRDefault="00EB339C" w:rsidP="00F61BDE">
            <w:pPr>
              <w:jc w:val="center"/>
              <w:rPr>
                <w:rFonts w:ascii="TUOS Blake" w:hAnsi="TUOS Blake"/>
                <w:b/>
              </w:rPr>
            </w:pPr>
          </w:p>
        </w:tc>
        <w:tc>
          <w:tcPr>
            <w:tcW w:w="574" w:type="dxa"/>
          </w:tcPr>
          <w:p w14:paraId="5883DA7A" w14:textId="77777777" w:rsidR="00EB339C" w:rsidRPr="00573E58" w:rsidRDefault="00EB339C" w:rsidP="00F61BDE">
            <w:pPr>
              <w:jc w:val="center"/>
              <w:rPr>
                <w:rFonts w:ascii="TUOS Blake" w:hAnsi="TUOS Blake"/>
                <w:b/>
              </w:rPr>
            </w:pPr>
            <w:r w:rsidRPr="00573E58">
              <w:rPr>
                <w:rFonts w:ascii="TUOS Blake" w:hAnsi="TUOS Blake"/>
                <w:b/>
              </w:rPr>
              <w:t>n</w:t>
            </w:r>
          </w:p>
        </w:tc>
        <w:tc>
          <w:tcPr>
            <w:tcW w:w="574" w:type="dxa"/>
          </w:tcPr>
          <w:p w14:paraId="747B1564" w14:textId="6BCCB623" w:rsidR="00EB339C" w:rsidRPr="00573E58" w:rsidRDefault="00EB339C" w:rsidP="00F61BDE">
            <w:pPr>
              <w:jc w:val="center"/>
              <w:rPr>
                <w:rFonts w:ascii="TUOS Blake" w:hAnsi="TUOS Blake"/>
                <w:b/>
              </w:rPr>
            </w:pPr>
            <w:r w:rsidRPr="00573E58">
              <w:rPr>
                <w:rFonts w:ascii="TUOS Blake" w:hAnsi="TUOS Blake"/>
                <w:b/>
              </w:rPr>
              <w:t>Effects</w:t>
            </w:r>
          </w:p>
        </w:tc>
      </w:tr>
      <w:tr w:rsidR="00EB339C" w14:paraId="1E2CD9C9" w14:textId="30F092F7" w:rsidTr="00C26BC6">
        <w:trPr>
          <w:jc w:val="center"/>
        </w:trPr>
        <w:tc>
          <w:tcPr>
            <w:tcW w:w="1932" w:type="dxa"/>
          </w:tcPr>
          <w:p w14:paraId="127ED3B7" w14:textId="77777777" w:rsidR="00EB339C" w:rsidRPr="00573E58" w:rsidRDefault="00EB339C" w:rsidP="00F61BDE">
            <w:pPr>
              <w:jc w:val="center"/>
              <w:rPr>
                <w:rFonts w:ascii="TUOS Blake" w:hAnsi="TUOS Blake"/>
              </w:rPr>
            </w:pPr>
            <w:r w:rsidRPr="00573E58">
              <w:rPr>
                <w:rFonts w:ascii="TUOS Blake" w:hAnsi="TUOS Blake"/>
              </w:rPr>
              <w:t>0 (baseline)</w:t>
            </w:r>
          </w:p>
          <w:p w14:paraId="268CD246" w14:textId="77777777" w:rsidR="00EB339C" w:rsidRPr="00573E58" w:rsidRDefault="00EB339C" w:rsidP="00F61BDE">
            <w:pPr>
              <w:jc w:val="center"/>
              <w:rPr>
                <w:rFonts w:ascii="TUOS Blake" w:hAnsi="TUOS Blake"/>
              </w:rPr>
            </w:pPr>
            <w:r w:rsidRPr="00573E58">
              <w:rPr>
                <w:rFonts w:ascii="TUOS Blake" w:hAnsi="TUOS Blake"/>
              </w:rPr>
              <w:t>6</w:t>
            </w:r>
          </w:p>
          <w:p w14:paraId="036B8327" w14:textId="77777777" w:rsidR="00EB339C" w:rsidRPr="00573E58" w:rsidRDefault="00EB339C" w:rsidP="00F61BDE">
            <w:pPr>
              <w:jc w:val="center"/>
              <w:rPr>
                <w:rFonts w:ascii="TUOS Blake" w:hAnsi="TUOS Blake"/>
              </w:rPr>
            </w:pPr>
            <w:r w:rsidRPr="00573E58">
              <w:rPr>
                <w:rFonts w:ascii="TUOS Blake" w:hAnsi="TUOS Blake"/>
              </w:rPr>
              <w:t>12</w:t>
            </w:r>
          </w:p>
          <w:p w14:paraId="4E9319BA" w14:textId="77777777" w:rsidR="00EB339C" w:rsidRPr="00573E58" w:rsidRDefault="00EB339C" w:rsidP="00F61BDE">
            <w:pPr>
              <w:jc w:val="center"/>
              <w:rPr>
                <w:rFonts w:ascii="TUOS Blake" w:hAnsi="TUOS Blake"/>
              </w:rPr>
            </w:pPr>
            <w:r w:rsidRPr="00573E58">
              <w:rPr>
                <w:rFonts w:ascii="TUOS Blake" w:hAnsi="TUOS Blake"/>
              </w:rPr>
              <w:t>18</w:t>
            </w:r>
          </w:p>
          <w:p w14:paraId="7C4ED500" w14:textId="77777777" w:rsidR="00EB339C" w:rsidRPr="00573E58" w:rsidRDefault="00EB339C" w:rsidP="00F61BDE">
            <w:pPr>
              <w:jc w:val="center"/>
              <w:rPr>
                <w:rFonts w:ascii="TUOS Blake" w:hAnsi="TUOS Blake"/>
              </w:rPr>
            </w:pPr>
            <w:r w:rsidRPr="00573E58">
              <w:rPr>
                <w:rFonts w:ascii="TUOS Blake" w:hAnsi="TUOS Blake"/>
              </w:rPr>
              <w:t>24</w:t>
            </w:r>
          </w:p>
        </w:tc>
        <w:tc>
          <w:tcPr>
            <w:tcW w:w="1994" w:type="dxa"/>
          </w:tcPr>
          <w:p w14:paraId="774E586F" w14:textId="77777777" w:rsidR="00EB339C" w:rsidRPr="00573E58" w:rsidRDefault="00EB339C" w:rsidP="00F61BDE">
            <w:pPr>
              <w:rPr>
                <w:rFonts w:ascii="TUOS Blake" w:hAnsi="TUOS Blake"/>
              </w:rPr>
            </w:pPr>
            <w:r w:rsidRPr="00573E58">
              <w:rPr>
                <w:rFonts w:ascii="TUOS Blake" w:hAnsi="TUOS Blake"/>
              </w:rPr>
              <w:t>Mobility</w:t>
            </w:r>
          </w:p>
          <w:p w14:paraId="13A388D9" w14:textId="77777777" w:rsidR="00EB339C" w:rsidRPr="00573E58" w:rsidRDefault="00EB339C" w:rsidP="00F61BDE">
            <w:pPr>
              <w:rPr>
                <w:rFonts w:ascii="TUOS Blake" w:hAnsi="TUOS Blake"/>
              </w:rPr>
            </w:pPr>
          </w:p>
        </w:tc>
        <w:tc>
          <w:tcPr>
            <w:tcW w:w="985" w:type="dxa"/>
          </w:tcPr>
          <w:p w14:paraId="03C59D51" w14:textId="77777777" w:rsidR="00EB339C" w:rsidRPr="00573E58" w:rsidRDefault="00EB339C" w:rsidP="00F61BDE">
            <w:pPr>
              <w:jc w:val="center"/>
              <w:rPr>
                <w:rFonts w:ascii="TUOS Blake" w:hAnsi="TUOS Blake"/>
              </w:rPr>
            </w:pPr>
            <w:r w:rsidRPr="00573E58">
              <w:rPr>
                <w:rFonts w:ascii="TUOS Blake" w:hAnsi="TUOS Blake"/>
              </w:rPr>
              <w:t>XX (XX)</w:t>
            </w:r>
          </w:p>
          <w:p w14:paraId="4F30CD8B" w14:textId="77777777" w:rsidR="00EB339C" w:rsidRPr="00573E58" w:rsidRDefault="00EB339C" w:rsidP="00F61BDE">
            <w:pPr>
              <w:jc w:val="center"/>
              <w:rPr>
                <w:rFonts w:ascii="TUOS Blake" w:hAnsi="TUOS Blake"/>
              </w:rPr>
            </w:pPr>
            <w:r w:rsidRPr="00573E58">
              <w:rPr>
                <w:rFonts w:ascii="TUOS Blake" w:hAnsi="TUOS Blake"/>
              </w:rPr>
              <w:t>…</w:t>
            </w:r>
          </w:p>
        </w:tc>
        <w:tc>
          <w:tcPr>
            <w:tcW w:w="1046" w:type="dxa"/>
          </w:tcPr>
          <w:p w14:paraId="1E4A3247" w14:textId="77777777" w:rsidR="00EB339C" w:rsidRPr="00573E58" w:rsidRDefault="00EB339C" w:rsidP="00F61BDE">
            <w:pPr>
              <w:jc w:val="center"/>
              <w:rPr>
                <w:rFonts w:ascii="TUOS Blake" w:hAnsi="TUOS Blake"/>
              </w:rPr>
            </w:pPr>
            <w:r w:rsidRPr="00573E58">
              <w:rPr>
                <w:rFonts w:ascii="TUOS Blake" w:hAnsi="TUOS Blake"/>
              </w:rPr>
              <w:t>XX (XX)</w:t>
            </w:r>
          </w:p>
          <w:p w14:paraId="1F778D09" w14:textId="77777777" w:rsidR="00EB339C" w:rsidRPr="00573E58" w:rsidRDefault="00EB339C" w:rsidP="00F61BDE">
            <w:pPr>
              <w:jc w:val="center"/>
              <w:rPr>
                <w:rFonts w:ascii="TUOS Blake" w:hAnsi="TUOS Blake"/>
              </w:rPr>
            </w:pPr>
            <w:r w:rsidRPr="00573E58">
              <w:rPr>
                <w:rFonts w:ascii="TUOS Blake" w:hAnsi="TUOS Blake"/>
              </w:rPr>
              <w:t>…</w:t>
            </w:r>
          </w:p>
        </w:tc>
        <w:tc>
          <w:tcPr>
            <w:tcW w:w="574" w:type="dxa"/>
          </w:tcPr>
          <w:p w14:paraId="486A516F" w14:textId="77777777" w:rsidR="00EB339C" w:rsidRPr="00573E58" w:rsidRDefault="00EB339C" w:rsidP="00F61BDE">
            <w:pPr>
              <w:jc w:val="center"/>
              <w:rPr>
                <w:rFonts w:ascii="TUOS Blake" w:hAnsi="TUOS Blake"/>
              </w:rPr>
            </w:pPr>
            <w:r w:rsidRPr="00573E58">
              <w:rPr>
                <w:rFonts w:ascii="TUOS Blake" w:hAnsi="TUOS Blake"/>
              </w:rPr>
              <w:t>XX</w:t>
            </w:r>
          </w:p>
          <w:p w14:paraId="31C2EDE3" w14:textId="77777777" w:rsidR="00EB339C" w:rsidRPr="00573E58" w:rsidRDefault="00EB339C" w:rsidP="00F61BDE">
            <w:pPr>
              <w:jc w:val="center"/>
              <w:rPr>
                <w:rFonts w:ascii="TUOS Blake" w:hAnsi="TUOS Blake"/>
              </w:rPr>
            </w:pPr>
            <w:r w:rsidRPr="00573E58">
              <w:rPr>
                <w:rFonts w:ascii="TUOS Blake" w:hAnsi="TUOS Blake"/>
              </w:rPr>
              <w:t>…</w:t>
            </w:r>
          </w:p>
        </w:tc>
        <w:tc>
          <w:tcPr>
            <w:tcW w:w="574" w:type="dxa"/>
          </w:tcPr>
          <w:p w14:paraId="7B7B63E5" w14:textId="581AEEE4" w:rsidR="00EB339C" w:rsidRPr="00573E58" w:rsidRDefault="00EB339C" w:rsidP="00F61BDE">
            <w:pPr>
              <w:jc w:val="center"/>
              <w:rPr>
                <w:rFonts w:ascii="TUOS Blake" w:hAnsi="TUOS Blake"/>
              </w:rPr>
            </w:pPr>
            <w:r w:rsidRPr="00573E58">
              <w:rPr>
                <w:rFonts w:ascii="TUOS Blake" w:hAnsi="TUOS Blake"/>
              </w:rPr>
              <w:t>N=</w:t>
            </w:r>
          </w:p>
          <w:p w14:paraId="2803C6DC" w14:textId="1F60EA17" w:rsidR="00EB339C" w:rsidRPr="00573E58" w:rsidRDefault="00EB339C" w:rsidP="00F61BDE">
            <w:pPr>
              <w:jc w:val="center"/>
              <w:rPr>
                <w:rFonts w:ascii="TUOS Blake" w:hAnsi="TUOS Blake"/>
              </w:rPr>
            </w:pPr>
            <w:r w:rsidRPr="00573E58">
              <w:rPr>
                <w:rFonts w:ascii="TUOS Blake" w:hAnsi="TUOS Blake"/>
              </w:rPr>
              <w:t>Treatment=</w:t>
            </w:r>
          </w:p>
          <w:p w14:paraId="5F7459C1" w14:textId="77777777" w:rsidR="00EB339C" w:rsidRPr="00573E58" w:rsidRDefault="00EB339C" w:rsidP="00F61BDE">
            <w:pPr>
              <w:jc w:val="center"/>
              <w:rPr>
                <w:rFonts w:ascii="TUOS Blake" w:hAnsi="TUOS Blake"/>
              </w:rPr>
            </w:pPr>
            <w:r w:rsidRPr="00573E58">
              <w:rPr>
                <w:rFonts w:ascii="TUOS Blake" w:hAnsi="TUOS Blake"/>
              </w:rPr>
              <w:t>Time=</w:t>
            </w:r>
          </w:p>
          <w:p w14:paraId="637FFB98" w14:textId="3E2DE540" w:rsidR="00EB339C" w:rsidRPr="00573E58" w:rsidRDefault="00EB339C" w:rsidP="00F61BDE">
            <w:pPr>
              <w:jc w:val="center"/>
              <w:rPr>
                <w:rFonts w:ascii="TUOS Blake" w:hAnsi="TUOS Blake"/>
              </w:rPr>
            </w:pPr>
            <w:r w:rsidRPr="00573E58">
              <w:rPr>
                <w:rFonts w:ascii="TUOS Blake" w:hAnsi="TUOS Blake"/>
              </w:rPr>
              <w:t>Treatment*time=</w:t>
            </w:r>
          </w:p>
          <w:p w14:paraId="1842EE51" w14:textId="77777777" w:rsidR="00EB339C" w:rsidRPr="00573E58" w:rsidRDefault="00EB339C" w:rsidP="00F61BDE">
            <w:pPr>
              <w:jc w:val="center"/>
              <w:rPr>
                <w:rFonts w:ascii="TUOS Blake" w:hAnsi="TUOS Blake"/>
              </w:rPr>
            </w:pPr>
          </w:p>
        </w:tc>
      </w:tr>
      <w:tr w:rsidR="00EB339C" w14:paraId="77830A50" w14:textId="5ABD5212" w:rsidTr="00C26BC6">
        <w:trPr>
          <w:jc w:val="center"/>
        </w:trPr>
        <w:tc>
          <w:tcPr>
            <w:tcW w:w="1932" w:type="dxa"/>
          </w:tcPr>
          <w:p w14:paraId="39ABAFF6" w14:textId="3FE3DF91" w:rsidR="00EB339C" w:rsidRPr="00573E58" w:rsidRDefault="00EB339C" w:rsidP="00F61BDE">
            <w:pPr>
              <w:jc w:val="center"/>
              <w:rPr>
                <w:rFonts w:ascii="TUOS Blake" w:hAnsi="TUOS Blake"/>
              </w:rPr>
            </w:pPr>
            <w:r w:rsidRPr="00573E58">
              <w:rPr>
                <w:rFonts w:ascii="TUOS Blake" w:hAnsi="TUOS Blake"/>
              </w:rPr>
              <w:t>0 (baseline)</w:t>
            </w:r>
          </w:p>
          <w:p w14:paraId="0A8A5633" w14:textId="77777777" w:rsidR="00EB339C" w:rsidRPr="00573E58" w:rsidRDefault="00EB339C" w:rsidP="00F61BDE">
            <w:pPr>
              <w:jc w:val="center"/>
              <w:rPr>
                <w:rFonts w:ascii="TUOS Blake" w:hAnsi="TUOS Blake"/>
              </w:rPr>
            </w:pPr>
            <w:r w:rsidRPr="00573E58">
              <w:rPr>
                <w:rFonts w:ascii="TUOS Blake" w:hAnsi="TUOS Blake"/>
              </w:rPr>
              <w:t>6</w:t>
            </w:r>
          </w:p>
          <w:p w14:paraId="7819903B" w14:textId="77777777" w:rsidR="00EB339C" w:rsidRPr="00573E58" w:rsidRDefault="00EB339C" w:rsidP="00F61BDE">
            <w:pPr>
              <w:jc w:val="center"/>
              <w:rPr>
                <w:rFonts w:ascii="TUOS Blake" w:hAnsi="TUOS Blake"/>
              </w:rPr>
            </w:pPr>
            <w:r w:rsidRPr="00573E58">
              <w:rPr>
                <w:rFonts w:ascii="TUOS Blake" w:hAnsi="TUOS Blake"/>
              </w:rPr>
              <w:t>12</w:t>
            </w:r>
          </w:p>
          <w:p w14:paraId="07BF1FFF" w14:textId="77777777" w:rsidR="00EB339C" w:rsidRPr="00573E58" w:rsidRDefault="00EB339C" w:rsidP="00F61BDE">
            <w:pPr>
              <w:jc w:val="center"/>
              <w:rPr>
                <w:rFonts w:ascii="TUOS Blake" w:hAnsi="TUOS Blake"/>
              </w:rPr>
            </w:pPr>
            <w:r w:rsidRPr="00573E58">
              <w:rPr>
                <w:rFonts w:ascii="TUOS Blake" w:hAnsi="TUOS Blake"/>
              </w:rPr>
              <w:t>18</w:t>
            </w:r>
          </w:p>
          <w:p w14:paraId="4A3B3727" w14:textId="77777777" w:rsidR="00EB339C" w:rsidRPr="00573E58" w:rsidRDefault="00EB339C" w:rsidP="00F61BDE">
            <w:pPr>
              <w:jc w:val="center"/>
              <w:rPr>
                <w:rFonts w:ascii="TUOS Blake" w:hAnsi="TUOS Blake"/>
              </w:rPr>
            </w:pPr>
            <w:r w:rsidRPr="00573E58">
              <w:rPr>
                <w:rFonts w:ascii="TUOS Blake" w:hAnsi="TUOS Blake"/>
              </w:rPr>
              <w:t>24</w:t>
            </w:r>
          </w:p>
        </w:tc>
        <w:tc>
          <w:tcPr>
            <w:tcW w:w="1994" w:type="dxa"/>
          </w:tcPr>
          <w:p w14:paraId="5CBFB1E0" w14:textId="77777777" w:rsidR="00EB339C" w:rsidRPr="00573E58" w:rsidRDefault="00EB339C" w:rsidP="00F61BDE">
            <w:pPr>
              <w:rPr>
                <w:rFonts w:ascii="TUOS Blake" w:hAnsi="TUOS Blake"/>
              </w:rPr>
            </w:pPr>
            <w:r w:rsidRPr="00573E58">
              <w:rPr>
                <w:rFonts w:ascii="TUOS Blake" w:hAnsi="TUOS Blake"/>
              </w:rPr>
              <w:t>Joint stiffness</w:t>
            </w:r>
          </w:p>
        </w:tc>
        <w:tc>
          <w:tcPr>
            <w:tcW w:w="985" w:type="dxa"/>
          </w:tcPr>
          <w:p w14:paraId="4117CEFE" w14:textId="77777777" w:rsidR="00EB339C" w:rsidRPr="00573E58" w:rsidRDefault="00EB339C" w:rsidP="00F61BDE">
            <w:pPr>
              <w:jc w:val="center"/>
              <w:rPr>
                <w:rFonts w:ascii="TUOS Blake" w:hAnsi="TUOS Blake"/>
              </w:rPr>
            </w:pPr>
          </w:p>
        </w:tc>
        <w:tc>
          <w:tcPr>
            <w:tcW w:w="1046" w:type="dxa"/>
          </w:tcPr>
          <w:p w14:paraId="496CC056" w14:textId="77777777" w:rsidR="00EB339C" w:rsidRPr="00573E58" w:rsidRDefault="00EB339C" w:rsidP="00F61BDE">
            <w:pPr>
              <w:jc w:val="center"/>
              <w:rPr>
                <w:rFonts w:ascii="TUOS Blake" w:hAnsi="TUOS Blake"/>
              </w:rPr>
            </w:pPr>
          </w:p>
        </w:tc>
        <w:tc>
          <w:tcPr>
            <w:tcW w:w="574" w:type="dxa"/>
          </w:tcPr>
          <w:p w14:paraId="6C1B89D1" w14:textId="77777777" w:rsidR="00EB339C" w:rsidRPr="00573E58" w:rsidRDefault="00EB339C" w:rsidP="00F61BDE">
            <w:pPr>
              <w:jc w:val="center"/>
              <w:rPr>
                <w:rFonts w:ascii="TUOS Blake" w:hAnsi="TUOS Blake"/>
              </w:rPr>
            </w:pPr>
          </w:p>
        </w:tc>
        <w:tc>
          <w:tcPr>
            <w:tcW w:w="574" w:type="dxa"/>
          </w:tcPr>
          <w:p w14:paraId="58FAC9C7" w14:textId="77777777" w:rsidR="00EB339C" w:rsidRPr="00573E58" w:rsidRDefault="00EB339C" w:rsidP="00EB339C">
            <w:pPr>
              <w:jc w:val="center"/>
              <w:rPr>
                <w:rFonts w:ascii="TUOS Blake" w:hAnsi="TUOS Blake"/>
              </w:rPr>
            </w:pPr>
            <w:r w:rsidRPr="00573E58">
              <w:rPr>
                <w:rFonts w:ascii="TUOS Blake" w:hAnsi="TUOS Blake"/>
              </w:rPr>
              <w:t>N=</w:t>
            </w:r>
          </w:p>
          <w:p w14:paraId="281BAA8A" w14:textId="77777777" w:rsidR="00EB339C" w:rsidRPr="00573E58" w:rsidRDefault="00EB339C" w:rsidP="00EB339C">
            <w:pPr>
              <w:jc w:val="center"/>
              <w:rPr>
                <w:rFonts w:ascii="TUOS Blake" w:hAnsi="TUOS Blake"/>
              </w:rPr>
            </w:pPr>
            <w:r w:rsidRPr="00573E58">
              <w:rPr>
                <w:rFonts w:ascii="TUOS Blake" w:hAnsi="TUOS Blake"/>
              </w:rPr>
              <w:t>Treatment=</w:t>
            </w:r>
          </w:p>
          <w:p w14:paraId="486A4267" w14:textId="77777777" w:rsidR="00EB339C" w:rsidRPr="00573E58" w:rsidRDefault="00EB339C" w:rsidP="00EB339C">
            <w:pPr>
              <w:jc w:val="center"/>
              <w:rPr>
                <w:rFonts w:ascii="TUOS Blake" w:hAnsi="TUOS Blake"/>
              </w:rPr>
            </w:pPr>
            <w:r w:rsidRPr="00573E58">
              <w:rPr>
                <w:rFonts w:ascii="TUOS Blake" w:hAnsi="TUOS Blake"/>
              </w:rPr>
              <w:t>Time=</w:t>
            </w:r>
          </w:p>
          <w:p w14:paraId="2F825431" w14:textId="49938063" w:rsidR="00EB339C" w:rsidRPr="00573E58" w:rsidRDefault="00EB339C" w:rsidP="00EB339C">
            <w:pPr>
              <w:jc w:val="center"/>
              <w:rPr>
                <w:rFonts w:ascii="TUOS Blake" w:hAnsi="TUOS Blake"/>
              </w:rPr>
            </w:pPr>
            <w:r w:rsidRPr="00573E58">
              <w:rPr>
                <w:rFonts w:ascii="TUOS Blake" w:hAnsi="TUOS Blake"/>
              </w:rPr>
              <w:t>Treatment*time=</w:t>
            </w:r>
          </w:p>
          <w:p w14:paraId="2C0262AB" w14:textId="77777777" w:rsidR="00EB339C" w:rsidRPr="00573E58" w:rsidRDefault="00EB339C" w:rsidP="00F61BDE">
            <w:pPr>
              <w:jc w:val="center"/>
              <w:rPr>
                <w:rFonts w:ascii="TUOS Blake" w:hAnsi="TUOS Blake"/>
              </w:rPr>
            </w:pPr>
          </w:p>
        </w:tc>
      </w:tr>
      <w:tr w:rsidR="00EB339C" w14:paraId="60173030" w14:textId="729003B3" w:rsidTr="00C26BC6">
        <w:trPr>
          <w:jc w:val="center"/>
        </w:trPr>
        <w:tc>
          <w:tcPr>
            <w:tcW w:w="1932" w:type="dxa"/>
          </w:tcPr>
          <w:p w14:paraId="792F94C6" w14:textId="77777777" w:rsidR="00EB339C" w:rsidRPr="00573E58" w:rsidRDefault="00EB339C" w:rsidP="00F61BDE">
            <w:pPr>
              <w:jc w:val="center"/>
              <w:rPr>
                <w:rFonts w:ascii="TUOS Blake" w:hAnsi="TUOS Blake"/>
              </w:rPr>
            </w:pPr>
            <w:r w:rsidRPr="00573E58">
              <w:rPr>
                <w:rFonts w:ascii="TUOS Blake" w:hAnsi="TUOS Blake"/>
              </w:rPr>
              <w:t>0 (baseline)</w:t>
            </w:r>
          </w:p>
          <w:p w14:paraId="316B578F" w14:textId="77777777" w:rsidR="00EB339C" w:rsidRPr="00573E58" w:rsidRDefault="00EB339C" w:rsidP="00F61BDE">
            <w:pPr>
              <w:jc w:val="center"/>
              <w:rPr>
                <w:rFonts w:ascii="TUOS Blake" w:hAnsi="TUOS Blake"/>
              </w:rPr>
            </w:pPr>
            <w:r w:rsidRPr="00573E58">
              <w:rPr>
                <w:rFonts w:ascii="TUOS Blake" w:hAnsi="TUOS Blake"/>
              </w:rPr>
              <w:t>6</w:t>
            </w:r>
          </w:p>
          <w:p w14:paraId="7E0AC484" w14:textId="77777777" w:rsidR="00EB339C" w:rsidRPr="00573E58" w:rsidRDefault="00EB339C" w:rsidP="00F61BDE">
            <w:pPr>
              <w:jc w:val="center"/>
              <w:rPr>
                <w:rFonts w:ascii="TUOS Blake" w:hAnsi="TUOS Blake"/>
              </w:rPr>
            </w:pPr>
            <w:r w:rsidRPr="00573E58">
              <w:rPr>
                <w:rFonts w:ascii="TUOS Blake" w:hAnsi="TUOS Blake"/>
              </w:rPr>
              <w:t>12</w:t>
            </w:r>
          </w:p>
          <w:p w14:paraId="7E21E54D" w14:textId="77777777" w:rsidR="00EB339C" w:rsidRPr="00573E58" w:rsidRDefault="00EB339C" w:rsidP="00F61BDE">
            <w:pPr>
              <w:jc w:val="center"/>
              <w:rPr>
                <w:rFonts w:ascii="TUOS Blake" w:hAnsi="TUOS Blake"/>
              </w:rPr>
            </w:pPr>
            <w:r w:rsidRPr="00573E58">
              <w:rPr>
                <w:rFonts w:ascii="TUOS Blake" w:hAnsi="TUOS Blake"/>
              </w:rPr>
              <w:t>18</w:t>
            </w:r>
          </w:p>
          <w:p w14:paraId="7566A3CB" w14:textId="77777777" w:rsidR="00EB339C" w:rsidRPr="00573E58" w:rsidRDefault="00EB339C" w:rsidP="00F61BDE">
            <w:pPr>
              <w:jc w:val="center"/>
              <w:rPr>
                <w:rFonts w:ascii="TUOS Blake" w:hAnsi="TUOS Blake"/>
              </w:rPr>
            </w:pPr>
            <w:r w:rsidRPr="00573E58">
              <w:rPr>
                <w:rFonts w:ascii="TUOS Blake" w:hAnsi="TUOS Blake"/>
              </w:rPr>
              <w:t>24</w:t>
            </w:r>
          </w:p>
        </w:tc>
        <w:tc>
          <w:tcPr>
            <w:tcW w:w="1994" w:type="dxa"/>
          </w:tcPr>
          <w:p w14:paraId="7DA6A771" w14:textId="77777777" w:rsidR="00EB339C" w:rsidRPr="00573E58" w:rsidRDefault="00EB339C" w:rsidP="00F61BDE">
            <w:pPr>
              <w:rPr>
                <w:rFonts w:ascii="TUOS Blake" w:hAnsi="TUOS Blake"/>
              </w:rPr>
            </w:pPr>
            <w:r w:rsidRPr="00573E58">
              <w:rPr>
                <w:rFonts w:ascii="TUOS Blake" w:hAnsi="TUOS Blake"/>
              </w:rPr>
              <w:t>Family support</w:t>
            </w:r>
          </w:p>
        </w:tc>
        <w:tc>
          <w:tcPr>
            <w:tcW w:w="985" w:type="dxa"/>
          </w:tcPr>
          <w:p w14:paraId="7D728E43" w14:textId="77777777" w:rsidR="00EB339C" w:rsidRPr="00573E58" w:rsidRDefault="00EB339C" w:rsidP="00F61BDE">
            <w:pPr>
              <w:jc w:val="center"/>
              <w:rPr>
                <w:rFonts w:ascii="TUOS Blake" w:hAnsi="TUOS Blake"/>
              </w:rPr>
            </w:pPr>
          </w:p>
        </w:tc>
        <w:tc>
          <w:tcPr>
            <w:tcW w:w="1046" w:type="dxa"/>
          </w:tcPr>
          <w:p w14:paraId="2EC8960E" w14:textId="77777777" w:rsidR="00EB339C" w:rsidRPr="00573E58" w:rsidRDefault="00EB339C" w:rsidP="00F61BDE">
            <w:pPr>
              <w:jc w:val="center"/>
              <w:rPr>
                <w:rFonts w:ascii="TUOS Blake" w:hAnsi="TUOS Blake"/>
              </w:rPr>
            </w:pPr>
          </w:p>
        </w:tc>
        <w:tc>
          <w:tcPr>
            <w:tcW w:w="574" w:type="dxa"/>
          </w:tcPr>
          <w:p w14:paraId="60315859" w14:textId="77777777" w:rsidR="00EB339C" w:rsidRPr="00573E58" w:rsidRDefault="00EB339C" w:rsidP="00F61BDE">
            <w:pPr>
              <w:jc w:val="center"/>
              <w:rPr>
                <w:rFonts w:ascii="TUOS Blake" w:hAnsi="TUOS Blake"/>
              </w:rPr>
            </w:pPr>
          </w:p>
        </w:tc>
        <w:tc>
          <w:tcPr>
            <w:tcW w:w="574" w:type="dxa"/>
          </w:tcPr>
          <w:p w14:paraId="78A0A7A1" w14:textId="77777777" w:rsidR="00EB339C" w:rsidRPr="00573E58" w:rsidRDefault="00EB339C" w:rsidP="00EB339C">
            <w:pPr>
              <w:jc w:val="center"/>
              <w:rPr>
                <w:rFonts w:ascii="TUOS Blake" w:hAnsi="TUOS Blake"/>
              </w:rPr>
            </w:pPr>
            <w:r w:rsidRPr="00573E58">
              <w:rPr>
                <w:rFonts w:ascii="TUOS Blake" w:hAnsi="TUOS Blake"/>
              </w:rPr>
              <w:t>N=</w:t>
            </w:r>
          </w:p>
          <w:p w14:paraId="464BB92F" w14:textId="77777777" w:rsidR="00EB339C" w:rsidRPr="00573E58" w:rsidRDefault="00EB339C" w:rsidP="00EB339C">
            <w:pPr>
              <w:jc w:val="center"/>
              <w:rPr>
                <w:rFonts w:ascii="TUOS Blake" w:hAnsi="TUOS Blake"/>
              </w:rPr>
            </w:pPr>
            <w:r w:rsidRPr="00573E58">
              <w:rPr>
                <w:rFonts w:ascii="TUOS Blake" w:hAnsi="TUOS Blake"/>
              </w:rPr>
              <w:t>Treatment=</w:t>
            </w:r>
          </w:p>
          <w:p w14:paraId="620C16EA" w14:textId="77777777" w:rsidR="00EB339C" w:rsidRPr="00573E58" w:rsidRDefault="00EB339C" w:rsidP="00EB339C">
            <w:pPr>
              <w:jc w:val="center"/>
              <w:rPr>
                <w:rFonts w:ascii="TUOS Blake" w:hAnsi="TUOS Blake"/>
              </w:rPr>
            </w:pPr>
            <w:r w:rsidRPr="00573E58">
              <w:rPr>
                <w:rFonts w:ascii="TUOS Blake" w:hAnsi="TUOS Blake"/>
              </w:rPr>
              <w:t>Time=</w:t>
            </w:r>
          </w:p>
          <w:p w14:paraId="04D7FCDB" w14:textId="23516048" w:rsidR="00EB339C" w:rsidRPr="00573E58" w:rsidRDefault="00EB339C" w:rsidP="00EB339C">
            <w:pPr>
              <w:jc w:val="center"/>
              <w:rPr>
                <w:rFonts w:ascii="TUOS Blake" w:hAnsi="TUOS Blake"/>
              </w:rPr>
            </w:pPr>
            <w:r w:rsidRPr="00573E58">
              <w:rPr>
                <w:rFonts w:ascii="TUOS Blake" w:hAnsi="TUOS Blake"/>
              </w:rPr>
              <w:t>Treatment*time=</w:t>
            </w:r>
          </w:p>
          <w:p w14:paraId="19EAD21B" w14:textId="77777777" w:rsidR="00EB339C" w:rsidRPr="00573E58" w:rsidRDefault="00EB339C" w:rsidP="00F61BDE">
            <w:pPr>
              <w:jc w:val="center"/>
              <w:rPr>
                <w:rFonts w:ascii="TUOS Blake" w:hAnsi="TUOS Blake"/>
              </w:rPr>
            </w:pPr>
          </w:p>
        </w:tc>
      </w:tr>
      <w:tr w:rsidR="00EB339C" w14:paraId="71DABC8A" w14:textId="608B14D2" w:rsidTr="00C26BC6">
        <w:trPr>
          <w:jc w:val="center"/>
        </w:trPr>
        <w:tc>
          <w:tcPr>
            <w:tcW w:w="1932" w:type="dxa"/>
          </w:tcPr>
          <w:p w14:paraId="74A083D1" w14:textId="77777777" w:rsidR="00EB339C" w:rsidRPr="00573E58" w:rsidRDefault="00EB339C" w:rsidP="00F61BDE">
            <w:pPr>
              <w:jc w:val="center"/>
              <w:rPr>
                <w:rFonts w:ascii="TUOS Blake" w:hAnsi="TUOS Blake"/>
              </w:rPr>
            </w:pPr>
            <w:r w:rsidRPr="00573E58">
              <w:rPr>
                <w:rFonts w:ascii="TUOS Blake" w:hAnsi="TUOS Blake"/>
              </w:rPr>
              <w:t>0 (baseline)</w:t>
            </w:r>
          </w:p>
          <w:p w14:paraId="4CEDD5B9" w14:textId="77777777" w:rsidR="00EB339C" w:rsidRPr="00573E58" w:rsidRDefault="00EB339C" w:rsidP="00F61BDE">
            <w:pPr>
              <w:jc w:val="center"/>
              <w:rPr>
                <w:rFonts w:ascii="TUOS Blake" w:hAnsi="TUOS Blake"/>
              </w:rPr>
            </w:pPr>
            <w:r w:rsidRPr="00573E58">
              <w:rPr>
                <w:rFonts w:ascii="TUOS Blake" w:hAnsi="TUOS Blake"/>
              </w:rPr>
              <w:t>6</w:t>
            </w:r>
          </w:p>
          <w:p w14:paraId="5B2CEA27" w14:textId="77777777" w:rsidR="00EB339C" w:rsidRPr="00573E58" w:rsidRDefault="00EB339C" w:rsidP="00F61BDE">
            <w:pPr>
              <w:jc w:val="center"/>
              <w:rPr>
                <w:rFonts w:ascii="TUOS Blake" w:hAnsi="TUOS Blake"/>
              </w:rPr>
            </w:pPr>
            <w:r w:rsidRPr="00573E58">
              <w:rPr>
                <w:rFonts w:ascii="TUOS Blake" w:hAnsi="TUOS Blake"/>
              </w:rPr>
              <w:t>12</w:t>
            </w:r>
          </w:p>
          <w:p w14:paraId="651FD31A" w14:textId="77777777" w:rsidR="00EB339C" w:rsidRPr="00573E58" w:rsidRDefault="00EB339C" w:rsidP="00F61BDE">
            <w:pPr>
              <w:jc w:val="center"/>
              <w:rPr>
                <w:rFonts w:ascii="TUOS Blake" w:hAnsi="TUOS Blake"/>
              </w:rPr>
            </w:pPr>
            <w:r w:rsidRPr="00573E58">
              <w:rPr>
                <w:rFonts w:ascii="TUOS Blake" w:hAnsi="TUOS Blake"/>
              </w:rPr>
              <w:t>18</w:t>
            </w:r>
          </w:p>
          <w:p w14:paraId="10F26CBB" w14:textId="77777777" w:rsidR="00EB339C" w:rsidRPr="00573E58" w:rsidRDefault="00EB339C" w:rsidP="00F61BDE">
            <w:pPr>
              <w:jc w:val="center"/>
              <w:rPr>
                <w:rFonts w:ascii="TUOS Blake" w:hAnsi="TUOS Blake"/>
              </w:rPr>
            </w:pPr>
            <w:r w:rsidRPr="00573E58">
              <w:rPr>
                <w:rFonts w:ascii="TUOS Blake" w:hAnsi="TUOS Blake"/>
              </w:rPr>
              <w:t>24</w:t>
            </w:r>
          </w:p>
        </w:tc>
        <w:tc>
          <w:tcPr>
            <w:tcW w:w="1994" w:type="dxa"/>
          </w:tcPr>
          <w:p w14:paraId="3F420512" w14:textId="77777777" w:rsidR="00EB339C" w:rsidRPr="00573E58" w:rsidRDefault="00EB339C" w:rsidP="00F61BDE">
            <w:pPr>
              <w:rPr>
                <w:rFonts w:ascii="TUOS Blake" w:hAnsi="TUOS Blake"/>
              </w:rPr>
            </w:pPr>
            <w:r w:rsidRPr="00573E58">
              <w:rPr>
                <w:rFonts w:ascii="TUOS Blake" w:hAnsi="TUOS Blake"/>
              </w:rPr>
              <w:t>Worries about others</w:t>
            </w:r>
          </w:p>
        </w:tc>
        <w:tc>
          <w:tcPr>
            <w:tcW w:w="985" w:type="dxa"/>
          </w:tcPr>
          <w:p w14:paraId="62C953C9" w14:textId="77777777" w:rsidR="00EB339C" w:rsidRPr="00573E58" w:rsidRDefault="00EB339C" w:rsidP="00F61BDE">
            <w:pPr>
              <w:jc w:val="center"/>
              <w:rPr>
                <w:rFonts w:ascii="TUOS Blake" w:hAnsi="TUOS Blake"/>
              </w:rPr>
            </w:pPr>
          </w:p>
        </w:tc>
        <w:tc>
          <w:tcPr>
            <w:tcW w:w="1046" w:type="dxa"/>
          </w:tcPr>
          <w:p w14:paraId="60A03476" w14:textId="77777777" w:rsidR="00EB339C" w:rsidRPr="00573E58" w:rsidRDefault="00EB339C" w:rsidP="00F61BDE">
            <w:pPr>
              <w:jc w:val="center"/>
              <w:rPr>
                <w:rFonts w:ascii="TUOS Blake" w:hAnsi="TUOS Blake"/>
              </w:rPr>
            </w:pPr>
          </w:p>
        </w:tc>
        <w:tc>
          <w:tcPr>
            <w:tcW w:w="574" w:type="dxa"/>
          </w:tcPr>
          <w:p w14:paraId="7D098907" w14:textId="77777777" w:rsidR="00EB339C" w:rsidRPr="00573E58" w:rsidRDefault="00EB339C" w:rsidP="00F61BDE">
            <w:pPr>
              <w:jc w:val="center"/>
              <w:rPr>
                <w:rFonts w:ascii="TUOS Blake" w:hAnsi="TUOS Blake"/>
              </w:rPr>
            </w:pPr>
          </w:p>
        </w:tc>
        <w:tc>
          <w:tcPr>
            <w:tcW w:w="574" w:type="dxa"/>
          </w:tcPr>
          <w:p w14:paraId="0B3C4079" w14:textId="77777777" w:rsidR="00EB339C" w:rsidRPr="00573E58" w:rsidRDefault="00EB339C" w:rsidP="00EB339C">
            <w:pPr>
              <w:jc w:val="center"/>
              <w:rPr>
                <w:rFonts w:ascii="TUOS Blake" w:hAnsi="TUOS Blake"/>
              </w:rPr>
            </w:pPr>
            <w:r w:rsidRPr="00573E58">
              <w:rPr>
                <w:rFonts w:ascii="TUOS Blake" w:hAnsi="TUOS Blake"/>
              </w:rPr>
              <w:t>N=</w:t>
            </w:r>
          </w:p>
          <w:p w14:paraId="21821D87" w14:textId="77777777" w:rsidR="00EB339C" w:rsidRPr="00573E58" w:rsidRDefault="00EB339C" w:rsidP="00EB339C">
            <w:pPr>
              <w:jc w:val="center"/>
              <w:rPr>
                <w:rFonts w:ascii="TUOS Blake" w:hAnsi="TUOS Blake"/>
              </w:rPr>
            </w:pPr>
            <w:r w:rsidRPr="00573E58">
              <w:rPr>
                <w:rFonts w:ascii="TUOS Blake" w:hAnsi="TUOS Blake"/>
              </w:rPr>
              <w:t>Treatment=</w:t>
            </w:r>
          </w:p>
          <w:p w14:paraId="17B38708" w14:textId="77777777" w:rsidR="00EB339C" w:rsidRPr="00573E58" w:rsidRDefault="00EB339C" w:rsidP="00EB339C">
            <w:pPr>
              <w:jc w:val="center"/>
              <w:rPr>
                <w:rFonts w:ascii="TUOS Blake" w:hAnsi="TUOS Blake"/>
              </w:rPr>
            </w:pPr>
            <w:r w:rsidRPr="00573E58">
              <w:rPr>
                <w:rFonts w:ascii="TUOS Blake" w:hAnsi="TUOS Blake"/>
              </w:rPr>
              <w:t>Time=</w:t>
            </w:r>
          </w:p>
          <w:p w14:paraId="5D500037" w14:textId="7BB54F24" w:rsidR="00EB339C" w:rsidRPr="00573E58" w:rsidRDefault="00EB339C" w:rsidP="00EB339C">
            <w:pPr>
              <w:jc w:val="center"/>
              <w:rPr>
                <w:rFonts w:ascii="TUOS Blake" w:hAnsi="TUOS Blake"/>
              </w:rPr>
            </w:pPr>
            <w:r w:rsidRPr="00573E58">
              <w:rPr>
                <w:rFonts w:ascii="TUOS Blake" w:hAnsi="TUOS Blake"/>
              </w:rPr>
              <w:t>Treatment*time=</w:t>
            </w:r>
          </w:p>
          <w:p w14:paraId="52AAB346" w14:textId="77777777" w:rsidR="00EB339C" w:rsidRPr="00573E58" w:rsidRDefault="00EB339C" w:rsidP="00F61BDE">
            <w:pPr>
              <w:jc w:val="center"/>
              <w:rPr>
                <w:rFonts w:ascii="TUOS Blake" w:hAnsi="TUOS Blake"/>
              </w:rPr>
            </w:pPr>
          </w:p>
        </w:tc>
      </w:tr>
      <w:tr w:rsidR="00EB339C" w14:paraId="648CE427" w14:textId="79AC6F59" w:rsidTr="00C26BC6">
        <w:trPr>
          <w:jc w:val="center"/>
        </w:trPr>
        <w:tc>
          <w:tcPr>
            <w:tcW w:w="1932" w:type="dxa"/>
          </w:tcPr>
          <w:p w14:paraId="6F7FE2A8" w14:textId="77777777" w:rsidR="00EB339C" w:rsidRPr="00573E58" w:rsidRDefault="00EB339C" w:rsidP="00F61BDE">
            <w:pPr>
              <w:jc w:val="center"/>
              <w:rPr>
                <w:rFonts w:ascii="TUOS Blake" w:hAnsi="TUOS Blake"/>
              </w:rPr>
            </w:pPr>
            <w:r w:rsidRPr="00573E58">
              <w:rPr>
                <w:rFonts w:ascii="TUOS Blake" w:hAnsi="TUOS Blake"/>
              </w:rPr>
              <w:t>0 (baseline)</w:t>
            </w:r>
          </w:p>
          <w:p w14:paraId="18272FDC" w14:textId="77777777" w:rsidR="00EB339C" w:rsidRPr="00573E58" w:rsidRDefault="00EB339C" w:rsidP="00F61BDE">
            <w:pPr>
              <w:jc w:val="center"/>
              <w:rPr>
                <w:rFonts w:ascii="TUOS Blake" w:hAnsi="TUOS Blake"/>
              </w:rPr>
            </w:pPr>
            <w:r w:rsidRPr="00573E58">
              <w:rPr>
                <w:rFonts w:ascii="TUOS Blake" w:hAnsi="TUOS Blake"/>
              </w:rPr>
              <w:t>6</w:t>
            </w:r>
          </w:p>
          <w:p w14:paraId="3263C2E5" w14:textId="77777777" w:rsidR="00EB339C" w:rsidRPr="00573E58" w:rsidRDefault="00EB339C" w:rsidP="00F61BDE">
            <w:pPr>
              <w:jc w:val="center"/>
              <w:rPr>
                <w:rFonts w:ascii="TUOS Blake" w:hAnsi="TUOS Blake"/>
              </w:rPr>
            </w:pPr>
            <w:r w:rsidRPr="00573E58">
              <w:rPr>
                <w:rFonts w:ascii="TUOS Blake" w:hAnsi="TUOS Blake"/>
              </w:rPr>
              <w:t>12</w:t>
            </w:r>
          </w:p>
          <w:p w14:paraId="383898F8" w14:textId="77777777" w:rsidR="00EB339C" w:rsidRPr="00573E58" w:rsidRDefault="00EB339C" w:rsidP="00F61BDE">
            <w:pPr>
              <w:jc w:val="center"/>
              <w:rPr>
                <w:rFonts w:ascii="TUOS Blake" w:hAnsi="TUOS Blake"/>
              </w:rPr>
            </w:pPr>
            <w:r w:rsidRPr="00573E58">
              <w:rPr>
                <w:rFonts w:ascii="TUOS Blake" w:hAnsi="TUOS Blake"/>
              </w:rPr>
              <w:t>18</w:t>
            </w:r>
          </w:p>
          <w:p w14:paraId="6E512A66" w14:textId="77777777" w:rsidR="00EB339C" w:rsidRPr="00573E58" w:rsidRDefault="00EB339C" w:rsidP="00F61BDE">
            <w:pPr>
              <w:jc w:val="center"/>
              <w:rPr>
                <w:rFonts w:ascii="TUOS Blake" w:hAnsi="TUOS Blake"/>
              </w:rPr>
            </w:pPr>
            <w:r w:rsidRPr="00573E58">
              <w:rPr>
                <w:rFonts w:ascii="TUOS Blake" w:hAnsi="TUOS Blake"/>
              </w:rPr>
              <w:t>24</w:t>
            </w:r>
          </w:p>
        </w:tc>
        <w:tc>
          <w:tcPr>
            <w:tcW w:w="1994" w:type="dxa"/>
          </w:tcPr>
          <w:p w14:paraId="3AD46FC2" w14:textId="77777777" w:rsidR="00EB339C" w:rsidRPr="00573E58" w:rsidRDefault="00EB339C" w:rsidP="00F61BDE">
            <w:pPr>
              <w:rPr>
                <w:rFonts w:ascii="TUOS Blake" w:hAnsi="TUOS Blake"/>
              </w:rPr>
            </w:pPr>
            <w:r w:rsidRPr="00573E58">
              <w:rPr>
                <w:rFonts w:ascii="TUOS Blake" w:hAnsi="TUOS Blake"/>
              </w:rPr>
              <w:t>Maintaining purpose</w:t>
            </w:r>
          </w:p>
        </w:tc>
        <w:tc>
          <w:tcPr>
            <w:tcW w:w="985" w:type="dxa"/>
          </w:tcPr>
          <w:p w14:paraId="02D0441D" w14:textId="77777777" w:rsidR="00EB339C" w:rsidRPr="00573E58" w:rsidRDefault="00EB339C" w:rsidP="00F61BDE">
            <w:pPr>
              <w:jc w:val="center"/>
              <w:rPr>
                <w:rFonts w:ascii="TUOS Blake" w:hAnsi="TUOS Blake"/>
              </w:rPr>
            </w:pPr>
          </w:p>
        </w:tc>
        <w:tc>
          <w:tcPr>
            <w:tcW w:w="1046" w:type="dxa"/>
          </w:tcPr>
          <w:p w14:paraId="0AD1CFD3" w14:textId="77777777" w:rsidR="00EB339C" w:rsidRPr="00573E58" w:rsidRDefault="00EB339C" w:rsidP="00F61BDE">
            <w:pPr>
              <w:jc w:val="center"/>
              <w:rPr>
                <w:rFonts w:ascii="TUOS Blake" w:hAnsi="TUOS Blake"/>
              </w:rPr>
            </w:pPr>
          </w:p>
        </w:tc>
        <w:tc>
          <w:tcPr>
            <w:tcW w:w="574" w:type="dxa"/>
          </w:tcPr>
          <w:p w14:paraId="2E1E897A" w14:textId="77777777" w:rsidR="00EB339C" w:rsidRPr="00573E58" w:rsidRDefault="00EB339C" w:rsidP="00F61BDE">
            <w:pPr>
              <w:jc w:val="center"/>
              <w:rPr>
                <w:rFonts w:ascii="TUOS Blake" w:hAnsi="TUOS Blake"/>
              </w:rPr>
            </w:pPr>
          </w:p>
        </w:tc>
        <w:tc>
          <w:tcPr>
            <w:tcW w:w="574" w:type="dxa"/>
          </w:tcPr>
          <w:p w14:paraId="0ED15C62" w14:textId="77777777" w:rsidR="00EB339C" w:rsidRPr="00573E58" w:rsidRDefault="00EB339C" w:rsidP="00EB339C">
            <w:pPr>
              <w:jc w:val="center"/>
              <w:rPr>
                <w:rFonts w:ascii="TUOS Blake" w:hAnsi="TUOS Blake"/>
              </w:rPr>
            </w:pPr>
            <w:r w:rsidRPr="00573E58">
              <w:rPr>
                <w:rFonts w:ascii="TUOS Blake" w:hAnsi="TUOS Blake"/>
              </w:rPr>
              <w:t>N=</w:t>
            </w:r>
          </w:p>
          <w:p w14:paraId="10D1DC6B" w14:textId="77777777" w:rsidR="00EB339C" w:rsidRPr="00573E58" w:rsidRDefault="00EB339C" w:rsidP="00EB339C">
            <w:pPr>
              <w:jc w:val="center"/>
              <w:rPr>
                <w:rFonts w:ascii="TUOS Blake" w:hAnsi="TUOS Blake"/>
              </w:rPr>
            </w:pPr>
            <w:r w:rsidRPr="00573E58">
              <w:rPr>
                <w:rFonts w:ascii="TUOS Blake" w:hAnsi="TUOS Blake"/>
              </w:rPr>
              <w:t>Treatment=</w:t>
            </w:r>
          </w:p>
          <w:p w14:paraId="5E01ACEA" w14:textId="77777777" w:rsidR="00EB339C" w:rsidRPr="00573E58" w:rsidRDefault="00EB339C" w:rsidP="00EB339C">
            <w:pPr>
              <w:jc w:val="center"/>
              <w:rPr>
                <w:rFonts w:ascii="TUOS Blake" w:hAnsi="TUOS Blake"/>
              </w:rPr>
            </w:pPr>
            <w:r w:rsidRPr="00573E58">
              <w:rPr>
                <w:rFonts w:ascii="TUOS Blake" w:hAnsi="TUOS Blake"/>
              </w:rPr>
              <w:t>Time=</w:t>
            </w:r>
          </w:p>
          <w:p w14:paraId="0153881F" w14:textId="14498193" w:rsidR="00EB339C" w:rsidRPr="00573E58" w:rsidRDefault="00EB339C" w:rsidP="00EB339C">
            <w:pPr>
              <w:jc w:val="center"/>
              <w:rPr>
                <w:rFonts w:ascii="TUOS Blake" w:hAnsi="TUOS Blake"/>
              </w:rPr>
            </w:pPr>
            <w:r w:rsidRPr="00573E58">
              <w:rPr>
                <w:rFonts w:ascii="TUOS Blake" w:hAnsi="TUOS Blake"/>
              </w:rPr>
              <w:t>Treatment*time=</w:t>
            </w:r>
          </w:p>
          <w:p w14:paraId="6738B140" w14:textId="77777777" w:rsidR="00EB339C" w:rsidRPr="00573E58" w:rsidRDefault="00EB339C" w:rsidP="00F61BDE">
            <w:pPr>
              <w:jc w:val="center"/>
              <w:rPr>
                <w:rFonts w:ascii="TUOS Blake" w:hAnsi="TUOS Blake"/>
              </w:rPr>
            </w:pPr>
          </w:p>
        </w:tc>
      </w:tr>
      <w:tr w:rsidR="00EB339C" w14:paraId="24F55E7C" w14:textId="04F4D120" w:rsidTr="00C26BC6">
        <w:trPr>
          <w:jc w:val="center"/>
        </w:trPr>
        <w:tc>
          <w:tcPr>
            <w:tcW w:w="1932" w:type="dxa"/>
          </w:tcPr>
          <w:p w14:paraId="0C198AC5" w14:textId="77777777" w:rsidR="00EB339C" w:rsidRPr="00573E58" w:rsidRDefault="00EB339C" w:rsidP="00F61BDE">
            <w:pPr>
              <w:jc w:val="center"/>
              <w:rPr>
                <w:rFonts w:ascii="TUOS Blake" w:hAnsi="TUOS Blake"/>
              </w:rPr>
            </w:pPr>
            <w:r w:rsidRPr="00573E58">
              <w:rPr>
                <w:rFonts w:ascii="TUOS Blake" w:hAnsi="TUOS Blake"/>
              </w:rPr>
              <w:t>0 (baseline)</w:t>
            </w:r>
          </w:p>
          <w:p w14:paraId="4AED5439" w14:textId="77777777" w:rsidR="00EB339C" w:rsidRPr="00573E58" w:rsidRDefault="00EB339C" w:rsidP="00F61BDE">
            <w:pPr>
              <w:jc w:val="center"/>
              <w:rPr>
                <w:rFonts w:ascii="TUOS Blake" w:hAnsi="TUOS Blake"/>
              </w:rPr>
            </w:pPr>
            <w:r w:rsidRPr="00573E58">
              <w:rPr>
                <w:rFonts w:ascii="TUOS Blake" w:hAnsi="TUOS Blake"/>
              </w:rPr>
              <w:t>6</w:t>
            </w:r>
          </w:p>
          <w:p w14:paraId="0DC4F271" w14:textId="77777777" w:rsidR="00EB339C" w:rsidRPr="00573E58" w:rsidRDefault="00EB339C" w:rsidP="00F61BDE">
            <w:pPr>
              <w:jc w:val="center"/>
              <w:rPr>
                <w:rFonts w:ascii="TUOS Blake" w:hAnsi="TUOS Blake"/>
              </w:rPr>
            </w:pPr>
            <w:r w:rsidRPr="00573E58">
              <w:rPr>
                <w:rFonts w:ascii="TUOS Blake" w:hAnsi="TUOS Blake"/>
              </w:rPr>
              <w:t>12</w:t>
            </w:r>
          </w:p>
          <w:p w14:paraId="57958376" w14:textId="77777777" w:rsidR="00EB339C" w:rsidRPr="00573E58" w:rsidRDefault="00EB339C" w:rsidP="00F61BDE">
            <w:pPr>
              <w:jc w:val="center"/>
              <w:rPr>
                <w:rFonts w:ascii="TUOS Blake" w:hAnsi="TUOS Blake"/>
              </w:rPr>
            </w:pPr>
            <w:r w:rsidRPr="00573E58">
              <w:rPr>
                <w:rFonts w:ascii="TUOS Blake" w:hAnsi="TUOS Blake"/>
              </w:rPr>
              <w:lastRenderedPageBreak/>
              <w:t>18</w:t>
            </w:r>
          </w:p>
          <w:p w14:paraId="1DE1185E" w14:textId="77777777" w:rsidR="00EB339C" w:rsidRPr="00573E58" w:rsidRDefault="00EB339C" w:rsidP="00F61BDE">
            <w:pPr>
              <w:jc w:val="center"/>
              <w:rPr>
                <w:rFonts w:ascii="TUOS Blake" w:hAnsi="TUOS Blake"/>
              </w:rPr>
            </w:pPr>
            <w:r w:rsidRPr="00573E58">
              <w:rPr>
                <w:rFonts w:ascii="TUOS Blake" w:hAnsi="TUOS Blake"/>
              </w:rPr>
              <w:t>24</w:t>
            </w:r>
          </w:p>
        </w:tc>
        <w:tc>
          <w:tcPr>
            <w:tcW w:w="1994" w:type="dxa"/>
          </w:tcPr>
          <w:p w14:paraId="5F708119" w14:textId="77777777" w:rsidR="00EB339C" w:rsidRPr="00573E58" w:rsidRDefault="00EB339C" w:rsidP="00F61BDE">
            <w:pPr>
              <w:rPr>
                <w:rFonts w:ascii="TUOS Blake" w:hAnsi="TUOS Blake"/>
              </w:rPr>
            </w:pPr>
            <w:r w:rsidRPr="00573E58">
              <w:rPr>
                <w:rFonts w:ascii="TUOS Blake" w:hAnsi="TUOS Blake"/>
              </w:rPr>
              <w:lastRenderedPageBreak/>
              <w:t>Burden of illness</w:t>
            </w:r>
          </w:p>
        </w:tc>
        <w:tc>
          <w:tcPr>
            <w:tcW w:w="985" w:type="dxa"/>
          </w:tcPr>
          <w:p w14:paraId="7A1589B3" w14:textId="77777777" w:rsidR="00EB339C" w:rsidRPr="00573E58" w:rsidRDefault="00EB339C" w:rsidP="00F61BDE">
            <w:pPr>
              <w:jc w:val="center"/>
              <w:rPr>
                <w:rFonts w:ascii="TUOS Blake" w:hAnsi="TUOS Blake"/>
              </w:rPr>
            </w:pPr>
          </w:p>
        </w:tc>
        <w:tc>
          <w:tcPr>
            <w:tcW w:w="1046" w:type="dxa"/>
          </w:tcPr>
          <w:p w14:paraId="27508E44" w14:textId="77777777" w:rsidR="00EB339C" w:rsidRPr="00573E58" w:rsidRDefault="00EB339C" w:rsidP="00F61BDE">
            <w:pPr>
              <w:jc w:val="center"/>
              <w:rPr>
                <w:rFonts w:ascii="TUOS Blake" w:hAnsi="TUOS Blake"/>
              </w:rPr>
            </w:pPr>
          </w:p>
        </w:tc>
        <w:tc>
          <w:tcPr>
            <w:tcW w:w="574" w:type="dxa"/>
          </w:tcPr>
          <w:p w14:paraId="586E9274" w14:textId="77777777" w:rsidR="00EB339C" w:rsidRPr="00573E58" w:rsidRDefault="00EB339C" w:rsidP="00F61BDE">
            <w:pPr>
              <w:jc w:val="center"/>
              <w:rPr>
                <w:rFonts w:ascii="TUOS Blake" w:hAnsi="TUOS Blake"/>
              </w:rPr>
            </w:pPr>
          </w:p>
        </w:tc>
        <w:tc>
          <w:tcPr>
            <w:tcW w:w="574" w:type="dxa"/>
          </w:tcPr>
          <w:p w14:paraId="3257AB4F" w14:textId="77777777" w:rsidR="00EB339C" w:rsidRPr="00573E58" w:rsidRDefault="00EB339C" w:rsidP="00EB339C">
            <w:pPr>
              <w:jc w:val="center"/>
              <w:rPr>
                <w:rFonts w:ascii="TUOS Blake" w:hAnsi="TUOS Blake"/>
              </w:rPr>
            </w:pPr>
            <w:r w:rsidRPr="00573E58">
              <w:rPr>
                <w:rFonts w:ascii="TUOS Blake" w:hAnsi="TUOS Blake"/>
              </w:rPr>
              <w:t>N=</w:t>
            </w:r>
          </w:p>
          <w:p w14:paraId="6853B7C9" w14:textId="77777777" w:rsidR="00EB339C" w:rsidRPr="00573E58" w:rsidRDefault="00EB339C" w:rsidP="00EB339C">
            <w:pPr>
              <w:jc w:val="center"/>
              <w:rPr>
                <w:rFonts w:ascii="TUOS Blake" w:hAnsi="TUOS Blake"/>
              </w:rPr>
            </w:pPr>
            <w:r w:rsidRPr="00573E58">
              <w:rPr>
                <w:rFonts w:ascii="TUOS Blake" w:hAnsi="TUOS Blake"/>
              </w:rPr>
              <w:t>Treatment=</w:t>
            </w:r>
          </w:p>
          <w:p w14:paraId="6EBE7BCC" w14:textId="77777777" w:rsidR="00EB339C" w:rsidRPr="00573E58" w:rsidRDefault="00EB339C" w:rsidP="00EB339C">
            <w:pPr>
              <w:jc w:val="center"/>
              <w:rPr>
                <w:rFonts w:ascii="TUOS Blake" w:hAnsi="TUOS Blake"/>
              </w:rPr>
            </w:pPr>
            <w:r w:rsidRPr="00573E58">
              <w:rPr>
                <w:rFonts w:ascii="TUOS Blake" w:hAnsi="TUOS Blake"/>
              </w:rPr>
              <w:t>Time=</w:t>
            </w:r>
          </w:p>
          <w:p w14:paraId="1CA042E3" w14:textId="7A94FFE5" w:rsidR="00EB339C" w:rsidRPr="00573E58" w:rsidRDefault="00EB339C" w:rsidP="00EB339C">
            <w:pPr>
              <w:jc w:val="center"/>
              <w:rPr>
                <w:rFonts w:ascii="TUOS Blake" w:hAnsi="TUOS Blake"/>
              </w:rPr>
            </w:pPr>
            <w:r w:rsidRPr="00573E58">
              <w:rPr>
                <w:rFonts w:ascii="TUOS Blake" w:hAnsi="TUOS Blake"/>
              </w:rPr>
              <w:lastRenderedPageBreak/>
              <w:t>Treatment*time=</w:t>
            </w:r>
          </w:p>
          <w:p w14:paraId="3F07692E" w14:textId="77777777" w:rsidR="00EB339C" w:rsidRPr="00573E58" w:rsidRDefault="00EB339C" w:rsidP="00F61BDE">
            <w:pPr>
              <w:jc w:val="center"/>
              <w:rPr>
                <w:rFonts w:ascii="TUOS Blake" w:hAnsi="TUOS Blake"/>
              </w:rPr>
            </w:pPr>
          </w:p>
        </w:tc>
      </w:tr>
    </w:tbl>
    <w:p w14:paraId="74367590" w14:textId="77777777" w:rsidR="008107E9" w:rsidRPr="008107E9" w:rsidRDefault="008107E9" w:rsidP="008107E9">
      <w:pPr>
        <w:pStyle w:val="Caption"/>
        <w:keepNext/>
        <w:rPr>
          <w:b w:val="0"/>
          <w:sz w:val="22"/>
          <w:szCs w:val="22"/>
        </w:rPr>
      </w:pPr>
      <w:r>
        <w:rPr>
          <w:b w:val="0"/>
          <w:sz w:val="22"/>
          <w:szCs w:val="22"/>
        </w:rPr>
        <w:lastRenderedPageBreak/>
        <w:t>*The table will be repeated for both complete cases (non-varying n) and all available cases (varying n at each time point).</w:t>
      </w:r>
    </w:p>
    <w:p w14:paraId="68491031" w14:textId="77777777" w:rsidR="00F61BDE" w:rsidRDefault="00F61BDE" w:rsidP="00F61BDE"/>
    <w:p w14:paraId="242D41DA" w14:textId="77777777" w:rsidR="00F61BDE" w:rsidRDefault="00F61BDE" w:rsidP="00F61BDE"/>
    <w:p w14:paraId="7744172B" w14:textId="77777777" w:rsidR="00F61BDE" w:rsidRDefault="00F61BDE" w:rsidP="00F61BDE"/>
    <w:p w14:paraId="0A39B7B2" w14:textId="77777777" w:rsidR="00F61BDE" w:rsidRDefault="00F61BDE" w:rsidP="00F61BDE"/>
    <w:p w14:paraId="2490589E" w14:textId="77777777" w:rsidR="00573E58" w:rsidRDefault="00573E58">
      <w:pPr>
        <w:rPr>
          <w:ins w:id="241" w:author="User" w:date="2016-06-09T14:41:00Z"/>
          <w:rFonts w:ascii="TUOS Blake" w:hAnsi="TUOS Blake"/>
          <w:b/>
          <w:bCs/>
          <w:sz w:val="18"/>
          <w:szCs w:val="18"/>
        </w:rPr>
      </w:pPr>
      <w:bookmarkStart w:id="242" w:name="_Ref423944585"/>
      <w:ins w:id="243" w:author="User" w:date="2016-06-09T14:41:00Z">
        <w:r>
          <w:br w:type="page"/>
        </w:r>
      </w:ins>
    </w:p>
    <w:p w14:paraId="6348F0DE" w14:textId="115FD58E" w:rsidR="007B1AC5" w:rsidRDefault="007B1AC5" w:rsidP="007B1AC5">
      <w:pPr>
        <w:pStyle w:val="Caption"/>
        <w:keepNext/>
      </w:pPr>
      <w:r>
        <w:lastRenderedPageBreak/>
        <w:t xml:space="preserve">Table </w:t>
      </w:r>
      <w:r w:rsidR="00886FF1">
        <w:fldChar w:fldCharType="begin"/>
      </w:r>
      <w:r w:rsidR="00886FF1">
        <w:instrText xml:space="preserve"> SEQ Table \* ARABIC </w:instrText>
      </w:r>
      <w:r w:rsidR="00886FF1">
        <w:fldChar w:fldCharType="separate"/>
      </w:r>
      <w:r w:rsidR="00F24727">
        <w:rPr>
          <w:noProof/>
        </w:rPr>
        <w:t>9</w:t>
      </w:r>
      <w:r w:rsidR="00886FF1">
        <w:rPr>
          <w:noProof/>
        </w:rPr>
        <w:fldChar w:fldCharType="end"/>
      </w:r>
      <w:bookmarkEnd w:id="242"/>
      <w:r>
        <w:t xml:space="preserve"> Mean scores (standard deviation) for each domain of the EORTC-QLQ-ELD14 (formerly ELD15) at each time point: chemotherapy versus no chemotherapy</w:t>
      </w:r>
      <w:r w:rsidR="008107E9">
        <w:t>*</w:t>
      </w:r>
      <w:r>
        <w:t>.</w:t>
      </w:r>
    </w:p>
    <w:tbl>
      <w:tblPr>
        <w:tblStyle w:val="TableGrid"/>
        <w:tblW w:w="0" w:type="auto"/>
        <w:jc w:val="center"/>
        <w:tblLook w:val="04A0" w:firstRow="1" w:lastRow="0" w:firstColumn="1" w:lastColumn="0" w:noHBand="0" w:noVBand="1"/>
      </w:tblPr>
      <w:tblGrid>
        <w:gridCol w:w="1827"/>
        <w:gridCol w:w="1906"/>
        <w:gridCol w:w="2018"/>
        <w:gridCol w:w="2009"/>
        <w:gridCol w:w="445"/>
        <w:gridCol w:w="1915"/>
      </w:tblGrid>
      <w:tr w:rsidR="00757181" w14:paraId="200A8529" w14:textId="5591F642" w:rsidTr="00454AC7">
        <w:trPr>
          <w:jc w:val="center"/>
        </w:trPr>
        <w:tc>
          <w:tcPr>
            <w:tcW w:w="1827" w:type="dxa"/>
          </w:tcPr>
          <w:p w14:paraId="004D6040" w14:textId="77777777" w:rsidR="00757181" w:rsidRDefault="00757181" w:rsidP="00A448CE">
            <w:pPr>
              <w:jc w:val="center"/>
              <w:rPr>
                <w:b/>
              </w:rPr>
            </w:pPr>
            <w:r w:rsidRPr="00F61BDE">
              <w:rPr>
                <w:b/>
              </w:rPr>
              <w:t>Time point</w:t>
            </w:r>
          </w:p>
          <w:p w14:paraId="3372246F" w14:textId="77777777" w:rsidR="00757181" w:rsidRPr="00F61BDE" w:rsidRDefault="00757181" w:rsidP="00A448CE">
            <w:pPr>
              <w:jc w:val="center"/>
              <w:rPr>
                <w:b/>
              </w:rPr>
            </w:pPr>
            <w:r>
              <w:rPr>
                <w:b/>
              </w:rPr>
              <w:t>(months)</w:t>
            </w:r>
          </w:p>
        </w:tc>
        <w:tc>
          <w:tcPr>
            <w:tcW w:w="1906" w:type="dxa"/>
          </w:tcPr>
          <w:p w14:paraId="3CEC7E1C" w14:textId="77777777" w:rsidR="00757181" w:rsidRPr="00F61BDE" w:rsidRDefault="00757181" w:rsidP="00A448CE">
            <w:pPr>
              <w:jc w:val="center"/>
              <w:rPr>
                <w:b/>
              </w:rPr>
            </w:pPr>
            <w:r w:rsidRPr="00F61BDE">
              <w:rPr>
                <w:b/>
              </w:rPr>
              <w:t>Domain</w:t>
            </w:r>
          </w:p>
        </w:tc>
        <w:tc>
          <w:tcPr>
            <w:tcW w:w="2018" w:type="dxa"/>
          </w:tcPr>
          <w:p w14:paraId="57AEBA7B" w14:textId="77777777" w:rsidR="00757181" w:rsidRPr="00F61BDE" w:rsidRDefault="00757181" w:rsidP="00A448CE">
            <w:pPr>
              <w:jc w:val="center"/>
              <w:rPr>
                <w:b/>
              </w:rPr>
            </w:pPr>
            <w:r>
              <w:rPr>
                <w:b/>
              </w:rPr>
              <w:t>Chemotherapy</w:t>
            </w:r>
          </w:p>
          <w:p w14:paraId="6534F75E" w14:textId="77777777" w:rsidR="00757181" w:rsidRPr="00F61BDE" w:rsidRDefault="00757181" w:rsidP="00A448CE">
            <w:pPr>
              <w:jc w:val="center"/>
              <w:rPr>
                <w:b/>
              </w:rPr>
            </w:pPr>
          </w:p>
        </w:tc>
        <w:tc>
          <w:tcPr>
            <w:tcW w:w="2009" w:type="dxa"/>
          </w:tcPr>
          <w:p w14:paraId="3C02C690" w14:textId="77777777" w:rsidR="00757181" w:rsidRPr="00F61BDE" w:rsidRDefault="00757181" w:rsidP="00A448CE">
            <w:pPr>
              <w:jc w:val="center"/>
              <w:rPr>
                <w:b/>
              </w:rPr>
            </w:pPr>
            <w:r>
              <w:rPr>
                <w:b/>
              </w:rPr>
              <w:t>No chemotherapy</w:t>
            </w:r>
          </w:p>
          <w:p w14:paraId="51884DFD" w14:textId="77777777" w:rsidR="00757181" w:rsidRPr="00F61BDE" w:rsidRDefault="00757181" w:rsidP="00A448CE">
            <w:pPr>
              <w:jc w:val="center"/>
              <w:rPr>
                <w:b/>
              </w:rPr>
            </w:pPr>
          </w:p>
        </w:tc>
        <w:tc>
          <w:tcPr>
            <w:tcW w:w="445" w:type="dxa"/>
          </w:tcPr>
          <w:p w14:paraId="7524CE48" w14:textId="77777777" w:rsidR="00757181" w:rsidRDefault="00757181" w:rsidP="00A448CE">
            <w:pPr>
              <w:jc w:val="center"/>
              <w:rPr>
                <w:b/>
              </w:rPr>
            </w:pPr>
            <w:r>
              <w:rPr>
                <w:b/>
              </w:rPr>
              <w:t>n</w:t>
            </w:r>
          </w:p>
        </w:tc>
        <w:tc>
          <w:tcPr>
            <w:tcW w:w="1915" w:type="dxa"/>
          </w:tcPr>
          <w:p w14:paraId="38FDAC78" w14:textId="59597EF9" w:rsidR="00757181" w:rsidRDefault="00757181" w:rsidP="00A448CE">
            <w:pPr>
              <w:jc w:val="center"/>
              <w:rPr>
                <w:b/>
              </w:rPr>
            </w:pPr>
            <w:r w:rsidRPr="00573E58">
              <w:rPr>
                <w:rFonts w:ascii="TUOS Blake" w:hAnsi="TUOS Blake"/>
                <w:b/>
              </w:rPr>
              <w:t>Effects</w:t>
            </w:r>
          </w:p>
        </w:tc>
      </w:tr>
      <w:tr w:rsidR="00757181" w14:paraId="615E595C" w14:textId="4D87202D" w:rsidTr="00454AC7">
        <w:trPr>
          <w:jc w:val="center"/>
        </w:trPr>
        <w:tc>
          <w:tcPr>
            <w:tcW w:w="1827" w:type="dxa"/>
          </w:tcPr>
          <w:p w14:paraId="4EA34A0A" w14:textId="77777777" w:rsidR="00757181" w:rsidRDefault="00757181" w:rsidP="00A448CE">
            <w:pPr>
              <w:jc w:val="center"/>
            </w:pPr>
            <w:r>
              <w:t>0 (baseline)</w:t>
            </w:r>
          </w:p>
          <w:p w14:paraId="695C3ACC" w14:textId="77777777" w:rsidR="00757181" w:rsidRDefault="00757181" w:rsidP="00A448CE">
            <w:pPr>
              <w:jc w:val="center"/>
            </w:pPr>
            <w:r>
              <w:t>6</w:t>
            </w:r>
          </w:p>
          <w:p w14:paraId="124883CC" w14:textId="77777777" w:rsidR="00757181" w:rsidRDefault="00757181" w:rsidP="00A448CE">
            <w:pPr>
              <w:jc w:val="center"/>
            </w:pPr>
            <w:r>
              <w:t>12</w:t>
            </w:r>
          </w:p>
          <w:p w14:paraId="02F4DADE" w14:textId="77777777" w:rsidR="00757181" w:rsidRDefault="00757181" w:rsidP="00A448CE">
            <w:pPr>
              <w:jc w:val="center"/>
            </w:pPr>
            <w:r>
              <w:t>18</w:t>
            </w:r>
          </w:p>
          <w:p w14:paraId="067D1B24" w14:textId="77777777" w:rsidR="00757181" w:rsidRDefault="00757181" w:rsidP="00A448CE">
            <w:pPr>
              <w:jc w:val="center"/>
            </w:pPr>
            <w:r>
              <w:t>24</w:t>
            </w:r>
          </w:p>
        </w:tc>
        <w:tc>
          <w:tcPr>
            <w:tcW w:w="1906" w:type="dxa"/>
          </w:tcPr>
          <w:p w14:paraId="0886F92B" w14:textId="77777777" w:rsidR="00757181" w:rsidRDefault="00757181" w:rsidP="00A448CE">
            <w:r>
              <w:t>Mobility</w:t>
            </w:r>
          </w:p>
          <w:p w14:paraId="3D119CDC" w14:textId="77777777" w:rsidR="00757181" w:rsidRDefault="00757181" w:rsidP="00A448CE"/>
        </w:tc>
        <w:tc>
          <w:tcPr>
            <w:tcW w:w="2018" w:type="dxa"/>
          </w:tcPr>
          <w:p w14:paraId="67BB81FC" w14:textId="77777777" w:rsidR="00757181" w:rsidRDefault="00757181" w:rsidP="00A448CE">
            <w:pPr>
              <w:jc w:val="center"/>
            </w:pPr>
            <w:r>
              <w:t>XX (XX)</w:t>
            </w:r>
          </w:p>
          <w:p w14:paraId="1F76803C" w14:textId="77777777" w:rsidR="00757181" w:rsidRDefault="00757181" w:rsidP="00A448CE">
            <w:pPr>
              <w:jc w:val="center"/>
            </w:pPr>
            <w:r>
              <w:t>…</w:t>
            </w:r>
          </w:p>
        </w:tc>
        <w:tc>
          <w:tcPr>
            <w:tcW w:w="2009" w:type="dxa"/>
          </w:tcPr>
          <w:p w14:paraId="20222F8D" w14:textId="77777777" w:rsidR="00757181" w:rsidRDefault="00757181" w:rsidP="00A448CE">
            <w:pPr>
              <w:jc w:val="center"/>
            </w:pPr>
            <w:r>
              <w:t>XX (XX)</w:t>
            </w:r>
          </w:p>
          <w:p w14:paraId="5A86FF13" w14:textId="77777777" w:rsidR="00757181" w:rsidRDefault="00757181" w:rsidP="00A448CE">
            <w:pPr>
              <w:jc w:val="center"/>
            </w:pPr>
            <w:r>
              <w:t>…</w:t>
            </w:r>
          </w:p>
        </w:tc>
        <w:tc>
          <w:tcPr>
            <w:tcW w:w="445" w:type="dxa"/>
          </w:tcPr>
          <w:p w14:paraId="07F4675A" w14:textId="77777777" w:rsidR="00757181" w:rsidRDefault="00757181" w:rsidP="00A448CE">
            <w:pPr>
              <w:jc w:val="center"/>
            </w:pPr>
            <w:r>
              <w:t>XX</w:t>
            </w:r>
          </w:p>
          <w:p w14:paraId="462DAD4E" w14:textId="77777777" w:rsidR="00757181" w:rsidRDefault="00757181" w:rsidP="00A448CE">
            <w:pPr>
              <w:jc w:val="center"/>
            </w:pPr>
            <w:r>
              <w:t>…</w:t>
            </w:r>
          </w:p>
        </w:tc>
        <w:tc>
          <w:tcPr>
            <w:tcW w:w="1915" w:type="dxa"/>
          </w:tcPr>
          <w:p w14:paraId="5968FE9B" w14:textId="77777777" w:rsidR="00757181" w:rsidRPr="00573E58" w:rsidRDefault="00757181" w:rsidP="005B1846">
            <w:pPr>
              <w:jc w:val="center"/>
              <w:rPr>
                <w:rFonts w:ascii="TUOS Blake" w:hAnsi="TUOS Blake"/>
              </w:rPr>
            </w:pPr>
            <w:r w:rsidRPr="00573E58">
              <w:rPr>
                <w:rFonts w:ascii="TUOS Blake" w:hAnsi="TUOS Blake"/>
              </w:rPr>
              <w:t>N=</w:t>
            </w:r>
          </w:p>
          <w:p w14:paraId="2BFC6C95" w14:textId="77777777" w:rsidR="00757181" w:rsidRPr="00573E58" w:rsidRDefault="00757181" w:rsidP="005B1846">
            <w:pPr>
              <w:jc w:val="center"/>
              <w:rPr>
                <w:rFonts w:ascii="TUOS Blake" w:hAnsi="TUOS Blake"/>
              </w:rPr>
            </w:pPr>
            <w:r w:rsidRPr="00573E58">
              <w:rPr>
                <w:rFonts w:ascii="TUOS Blake" w:hAnsi="TUOS Blake"/>
              </w:rPr>
              <w:t>Treatment=</w:t>
            </w:r>
          </w:p>
          <w:p w14:paraId="0DDE55AA" w14:textId="77777777" w:rsidR="00757181" w:rsidRPr="00573E58" w:rsidRDefault="00757181" w:rsidP="005B1846">
            <w:pPr>
              <w:jc w:val="center"/>
              <w:rPr>
                <w:rFonts w:ascii="TUOS Blake" w:hAnsi="TUOS Blake"/>
              </w:rPr>
            </w:pPr>
            <w:r w:rsidRPr="00573E58">
              <w:rPr>
                <w:rFonts w:ascii="TUOS Blake" w:hAnsi="TUOS Blake"/>
              </w:rPr>
              <w:t>Time=</w:t>
            </w:r>
          </w:p>
          <w:p w14:paraId="258923D1" w14:textId="77777777" w:rsidR="00757181" w:rsidRPr="00573E58" w:rsidRDefault="00757181" w:rsidP="005B1846">
            <w:pPr>
              <w:jc w:val="center"/>
              <w:rPr>
                <w:rFonts w:ascii="TUOS Blake" w:hAnsi="TUOS Blake"/>
              </w:rPr>
            </w:pPr>
            <w:r w:rsidRPr="00573E58">
              <w:rPr>
                <w:rFonts w:ascii="TUOS Blake" w:hAnsi="TUOS Blake"/>
              </w:rPr>
              <w:t>Treatment*time=</w:t>
            </w:r>
          </w:p>
          <w:p w14:paraId="61485854" w14:textId="77777777" w:rsidR="00757181" w:rsidRDefault="00757181" w:rsidP="00A448CE">
            <w:pPr>
              <w:jc w:val="center"/>
            </w:pPr>
          </w:p>
        </w:tc>
      </w:tr>
      <w:tr w:rsidR="00757181" w14:paraId="790E7D55" w14:textId="5D042964" w:rsidTr="00454AC7">
        <w:trPr>
          <w:jc w:val="center"/>
        </w:trPr>
        <w:tc>
          <w:tcPr>
            <w:tcW w:w="1827" w:type="dxa"/>
          </w:tcPr>
          <w:p w14:paraId="7B96F7F5" w14:textId="77777777" w:rsidR="00757181" w:rsidRDefault="00757181" w:rsidP="00A448CE">
            <w:pPr>
              <w:jc w:val="center"/>
            </w:pPr>
            <w:r>
              <w:t>0 (baseline)</w:t>
            </w:r>
          </w:p>
          <w:p w14:paraId="69B37487" w14:textId="77777777" w:rsidR="00757181" w:rsidRDefault="00757181" w:rsidP="00A448CE">
            <w:pPr>
              <w:jc w:val="center"/>
            </w:pPr>
            <w:r>
              <w:t>6</w:t>
            </w:r>
          </w:p>
          <w:p w14:paraId="248A4912" w14:textId="77777777" w:rsidR="00757181" w:rsidRDefault="00757181" w:rsidP="00A448CE">
            <w:pPr>
              <w:jc w:val="center"/>
            </w:pPr>
            <w:r>
              <w:t>12</w:t>
            </w:r>
          </w:p>
          <w:p w14:paraId="6821EBD6" w14:textId="77777777" w:rsidR="00757181" w:rsidRDefault="00757181" w:rsidP="00A448CE">
            <w:pPr>
              <w:jc w:val="center"/>
            </w:pPr>
            <w:r>
              <w:t>18</w:t>
            </w:r>
          </w:p>
          <w:p w14:paraId="786168B3" w14:textId="77777777" w:rsidR="00757181" w:rsidRDefault="00757181" w:rsidP="00A448CE">
            <w:pPr>
              <w:jc w:val="center"/>
            </w:pPr>
            <w:r>
              <w:t>24</w:t>
            </w:r>
          </w:p>
        </w:tc>
        <w:tc>
          <w:tcPr>
            <w:tcW w:w="1906" w:type="dxa"/>
          </w:tcPr>
          <w:p w14:paraId="4BFA93D0" w14:textId="77777777" w:rsidR="00757181" w:rsidRDefault="00757181" w:rsidP="00A448CE">
            <w:r>
              <w:t>Joint stiffness</w:t>
            </w:r>
          </w:p>
        </w:tc>
        <w:tc>
          <w:tcPr>
            <w:tcW w:w="2018" w:type="dxa"/>
          </w:tcPr>
          <w:p w14:paraId="670564E8" w14:textId="77777777" w:rsidR="00757181" w:rsidRDefault="00757181" w:rsidP="00A448CE">
            <w:pPr>
              <w:jc w:val="center"/>
            </w:pPr>
          </w:p>
        </w:tc>
        <w:tc>
          <w:tcPr>
            <w:tcW w:w="2009" w:type="dxa"/>
          </w:tcPr>
          <w:p w14:paraId="54FD0A05" w14:textId="77777777" w:rsidR="00757181" w:rsidRDefault="00757181" w:rsidP="00A448CE">
            <w:pPr>
              <w:jc w:val="center"/>
            </w:pPr>
          </w:p>
        </w:tc>
        <w:tc>
          <w:tcPr>
            <w:tcW w:w="445" w:type="dxa"/>
          </w:tcPr>
          <w:p w14:paraId="0A7657AF" w14:textId="77777777" w:rsidR="00757181" w:rsidRDefault="00757181" w:rsidP="00A448CE">
            <w:pPr>
              <w:jc w:val="center"/>
            </w:pPr>
          </w:p>
        </w:tc>
        <w:tc>
          <w:tcPr>
            <w:tcW w:w="1915" w:type="dxa"/>
          </w:tcPr>
          <w:p w14:paraId="192FC03A" w14:textId="77777777" w:rsidR="00757181" w:rsidRPr="00573E58" w:rsidRDefault="00757181" w:rsidP="005B1846">
            <w:pPr>
              <w:jc w:val="center"/>
              <w:rPr>
                <w:rFonts w:ascii="TUOS Blake" w:hAnsi="TUOS Blake"/>
              </w:rPr>
            </w:pPr>
            <w:r w:rsidRPr="00573E58">
              <w:rPr>
                <w:rFonts w:ascii="TUOS Blake" w:hAnsi="TUOS Blake"/>
              </w:rPr>
              <w:t>N=</w:t>
            </w:r>
          </w:p>
          <w:p w14:paraId="57EE267E" w14:textId="77777777" w:rsidR="00757181" w:rsidRPr="00573E58" w:rsidRDefault="00757181" w:rsidP="005B1846">
            <w:pPr>
              <w:jc w:val="center"/>
              <w:rPr>
                <w:rFonts w:ascii="TUOS Blake" w:hAnsi="TUOS Blake"/>
              </w:rPr>
            </w:pPr>
            <w:r w:rsidRPr="00573E58">
              <w:rPr>
                <w:rFonts w:ascii="TUOS Blake" w:hAnsi="TUOS Blake"/>
              </w:rPr>
              <w:t>Treatment=</w:t>
            </w:r>
          </w:p>
          <w:p w14:paraId="66479D2B" w14:textId="77777777" w:rsidR="00757181" w:rsidRPr="00573E58" w:rsidRDefault="00757181" w:rsidP="005B1846">
            <w:pPr>
              <w:jc w:val="center"/>
              <w:rPr>
                <w:rFonts w:ascii="TUOS Blake" w:hAnsi="TUOS Blake"/>
              </w:rPr>
            </w:pPr>
            <w:r w:rsidRPr="00573E58">
              <w:rPr>
                <w:rFonts w:ascii="TUOS Blake" w:hAnsi="TUOS Blake"/>
              </w:rPr>
              <w:t>Time=</w:t>
            </w:r>
          </w:p>
          <w:p w14:paraId="64655BF3" w14:textId="77777777" w:rsidR="00757181" w:rsidRPr="00573E58" w:rsidRDefault="00757181" w:rsidP="005B1846">
            <w:pPr>
              <w:jc w:val="center"/>
              <w:rPr>
                <w:rFonts w:ascii="TUOS Blake" w:hAnsi="TUOS Blake"/>
              </w:rPr>
            </w:pPr>
            <w:r w:rsidRPr="00573E58">
              <w:rPr>
                <w:rFonts w:ascii="TUOS Blake" w:hAnsi="TUOS Blake"/>
              </w:rPr>
              <w:t>Treatment*time=</w:t>
            </w:r>
          </w:p>
          <w:p w14:paraId="303E1462" w14:textId="77777777" w:rsidR="00757181" w:rsidRDefault="00757181" w:rsidP="00A448CE">
            <w:pPr>
              <w:jc w:val="center"/>
            </w:pPr>
          </w:p>
        </w:tc>
      </w:tr>
      <w:tr w:rsidR="00757181" w14:paraId="5C89DFFE" w14:textId="490CC051" w:rsidTr="00454AC7">
        <w:trPr>
          <w:jc w:val="center"/>
        </w:trPr>
        <w:tc>
          <w:tcPr>
            <w:tcW w:w="1827" w:type="dxa"/>
          </w:tcPr>
          <w:p w14:paraId="3BEB1EE4" w14:textId="77777777" w:rsidR="00757181" w:rsidRDefault="00757181" w:rsidP="00A448CE">
            <w:pPr>
              <w:jc w:val="center"/>
            </w:pPr>
            <w:r>
              <w:t>0 (baseline)</w:t>
            </w:r>
          </w:p>
          <w:p w14:paraId="460CD1CA" w14:textId="77777777" w:rsidR="00757181" w:rsidRDefault="00757181" w:rsidP="00A448CE">
            <w:pPr>
              <w:jc w:val="center"/>
            </w:pPr>
            <w:r>
              <w:t>6</w:t>
            </w:r>
          </w:p>
          <w:p w14:paraId="74D91EBA" w14:textId="77777777" w:rsidR="00757181" w:rsidRDefault="00757181" w:rsidP="00A448CE">
            <w:pPr>
              <w:jc w:val="center"/>
            </w:pPr>
            <w:r>
              <w:t>12</w:t>
            </w:r>
          </w:p>
          <w:p w14:paraId="487CB86F" w14:textId="77777777" w:rsidR="00757181" w:rsidRDefault="00757181" w:rsidP="00A448CE">
            <w:pPr>
              <w:jc w:val="center"/>
            </w:pPr>
            <w:r>
              <w:t>18</w:t>
            </w:r>
          </w:p>
          <w:p w14:paraId="73BC65B2" w14:textId="77777777" w:rsidR="00757181" w:rsidRDefault="00757181" w:rsidP="00A448CE">
            <w:pPr>
              <w:jc w:val="center"/>
            </w:pPr>
            <w:r>
              <w:t>24</w:t>
            </w:r>
          </w:p>
        </w:tc>
        <w:tc>
          <w:tcPr>
            <w:tcW w:w="1906" w:type="dxa"/>
          </w:tcPr>
          <w:p w14:paraId="1D9642AB" w14:textId="77777777" w:rsidR="00757181" w:rsidRDefault="00757181" w:rsidP="00A448CE">
            <w:r>
              <w:t>Family support</w:t>
            </w:r>
          </w:p>
        </w:tc>
        <w:tc>
          <w:tcPr>
            <w:tcW w:w="2018" w:type="dxa"/>
          </w:tcPr>
          <w:p w14:paraId="28886E44" w14:textId="77777777" w:rsidR="00757181" w:rsidRDefault="00757181" w:rsidP="00A448CE">
            <w:pPr>
              <w:jc w:val="center"/>
            </w:pPr>
          </w:p>
        </w:tc>
        <w:tc>
          <w:tcPr>
            <w:tcW w:w="2009" w:type="dxa"/>
          </w:tcPr>
          <w:p w14:paraId="14FAFFDF" w14:textId="77777777" w:rsidR="00757181" w:rsidRDefault="00757181" w:rsidP="00A448CE">
            <w:pPr>
              <w:jc w:val="center"/>
            </w:pPr>
          </w:p>
        </w:tc>
        <w:tc>
          <w:tcPr>
            <w:tcW w:w="445" w:type="dxa"/>
          </w:tcPr>
          <w:p w14:paraId="7C36C754" w14:textId="77777777" w:rsidR="00757181" w:rsidRDefault="00757181" w:rsidP="00A448CE">
            <w:pPr>
              <w:jc w:val="center"/>
            </w:pPr>
          </w:p>
        </w:tc>
        <w:tc>
          <w:tcPr>
            <w:tcW w:w="1915" w:type="dxa"/>
          </w:tcPr>
          <w:p w14:paraId="1F85779C" w14:textId="77777777" w:rsidR="00757181" w:rsidRPr="00573E58" w:rsidRDefault="00757181" w:rsidP="005B1846">
            <w:pPr>
              <w:jc w:val="center"/>
              <w:rPr>
                <w:rFonts w:ascii="TUOS Blake" w:hAnsi="TUOS Blake"/>
              </w:rPr>
            </w:pPr>
            <w:r w:rsidRPr="00573E58">
              <w:rPr>
                <w:rFonts w:ascii="TUOS Blake" w:hAnsi="TUOS Blake"/>
              </w:rPr>
              <w:t>N=</w:t>
            </w:r>
          </w:p>
          <w:p w14:paraId="5E4A5896" w14:textId="77777777" w:rsidR="00757181" w:rsidRPr="00573E58" w:rsidRDefault="00757181" w:rsidP="005B1846">
            <w:pPr>
              <w:jc w:val="center"/>
              <w:rPr>
                <w:rFonts w:ascii="TUOS Blake" w:hAnsi="TUOS Blake"/>
              </w:rPr>
            </w:pPr>
            <w:r w:rsidRPr="00573E58">
              <w:rPr>
                <w:rFonts w:ascii="TUOS Blake" w:hAnsi="TUOS Blake"/>
              </w:rPr>
              <w:t>Treatment=</w:t>
            </w:r>
          </w:p>
          <w:p w14:paraId="6535662E" w14:textId="77777777" w:rsidR="00757181" w:rsidRPr="00573E58" w:rsidRDefault="00757181" w:rsidP="005B1846">
            <w:pPr>
              <w:jc w:val="center"/>
              <w:rPr>
                <w:rFonts w:ascii="TUOS Blake" w:hAnsi="TUOS Blake"/>
              </w:rPr>
            </w:pPr>
            <w:r w:rsidRPr="00573E58">
              <w:rPr>
                <w:rFonts w:ascii="TUOS Blake" w:hAnsi="TUOS Blake"/>
              </w:rPr>
              <w:t>Time=</w:t>
            </w:r>
          </w:p>
          <w:p w14:paraId="4C9DDDEF" w14:textId="77777777" w:rsidR="00757181" w:rsidRPr="00573E58" w:rsidRDefault="00757181" w:rsidP="005B1846">
            <w:pPr>
              <w:jc w:val="center"/>
              <w:rPr>
                <w:rFonts w:ascii="TUOS Blake" w:hAnsi="TUOS Blake"/>
              </w:rPr>
            </w:pPr>
            <w:r w:rsidRPr="00573E58">
              <w:rPr>
                <w:rFonts w:ascii="TUOS Blake" w:hAnsi="TUOS Blake"/>
              </w:rPr>
              <w:t>Treatment*time=</w:t>
            </w:r>
          </w:p>
          <w:p w14:paraId="28EE1CA4" w14:textId="77777777" w:rsidR="00757181" w:rsidRDefault="00757181" w:rsidP="00A448CE">
            <w:pPr>
              <w:jc w:val="center"/>
            </w:pPr>
          </w:p>
        </w:tc>
      </w:tr>
      <w:tr w:rsidR="00757181" w14:paraId="40AE2892" w14:textId="2DCF07A0" w:rsidTr="00454AC7">
        <w:trPr>
          <w:jc w:val="center"/>
        </w:trPr>
        <w:tc>
          <w:tcPr>
            <w:tcW w:w="1827" w:type="dxa"/>
          </w:tcPr>
          <w:p w14:paraId="3063047E" w14:textId="77777777" w:rsidR="00757181" w:rsidRDefault="00757181" w:rsidP="00A448CE">
            <w:pPr>
              <w:jc w:val="center"/>
            </w:pPr>
            <w:r>
              <w:t>0 (baseline)</w:t>
            </w:r>
          </w:p>
          <w:p w14:paraId="61B01ADB" w14:textId="77777777" w:rsidR="00757181" w:rsidRDefault="00757181" w:rsidP="00A448CE">
            <w:pPr>
              <w:jc w:val="center"/>
            </w:pPr>
            <w:r>
              <w:t>6</w:t>
            </w:r>
          </w:p>
          <w:p w14:paraId="3C032F88" w14:textId="77777777" w:rsidR="00757181" w:rsidRDefault="00757181" w:rsidP="00A448CE">
            <w:pPr>
              <w:jc w:val="center"/>
            </w:pPr>
            <w:r>
              <w:t>12</w:t>
            </w:r>
          </w:p>
          <w:p w14:paraId="6143446E" w14:textId="77777777" w:rsidR="00757181" w:rsidRDefault="00757181" w:rsidP="00A448CE">
            <w:pPr>
              <w:jc w:val="center"/>
            </w:pPr>
            <w:r>
              <w:t>18</w:t>
            </w:r>
          </w:p>
          <w:p w14:paraId="6CA5097F" w14:textId="77777777" w:rsidR="00757181" w:rsidRDefault="00757181" w:rsidP="00A448CE">
            <w:pPr>
              <w:jc w:val="center"/>
            </w:pPr>
            <w:r>
              <w:t>24</w:t>
            </w:r>
          </w:p>
        </w:tc>
        <w:tc>
          <w:tcPr>
            <w:tcW w:w="1906" w:type="dxa"/>
          </w:tcPr>
          <w:p w14:paraId="126A4FAA" w14:textId="77777777" w:rsidR="00757181" w:rsidRDefault="00757181" w:rsidP="00A448CE">
            <w:r>
              <w:t>Worries about others</w:t>
            </w:r>
          </w:p>
        </w:tc>
        <w:tc>
          <w:tcPr>
            <w:tcW w:w="2018" w:type="dxa"/>
          </w:tcPr>
          <w:p w14:paraId="137EF06C" w14:textId="77777777" w:rsidR="00757181" w:rsidRDefault="00757181" w:rsidP="00A448CE">
            <w:pPr>
              <w:jc w:val="center"/>
            </w:pPr>
          </w:p>
        </w:tc>
        <w:tc>
          <w:tcPr>
            <w:tcW w:w="2009" w:type="dxa"/>
          </w:tcPr>
          <w:p w14:paraId="07DA138A" w14:textId="77777777" w:rsidR="00757181" w:rsidRDefault="00757181" w:rsidP="00A448CE">
            <w:pPr>
              <w:jc w:val="center"/>
            </w:pPr>
          </w:p>
        </w:tc>
        <w:tc>
          <w:tcPr>
            <w:tcW w:w="445" w:type="dxa"/>
          </w:tcPr>
          <w:p w14:paraId="542C405E" w14:textId="77777777" w:rsidR="00757181" w:rsidRDefault="00757181" w:rsidP="00A448CE">
            <w:pPr>
              <w:jc w:val="center"/>
            </w:pPr>
          </w:p>
        </w:tc>
        <w:tc>
          <w:tcPr>
            <w:tcW w:w="1915" w:type="dxa"/>
          </w:tcPr>
          <w:p w14:paraId="5F57F0E4" w14:textId="77777777" w:rsidR="00757181" w:rsidRPr="00573E58" w:rsidRDefault="00757181" w:rsidP="005B1846">
            <w:pPr>
              <w:jc w:val="center"/>
              <w:rPr>
                <w:rFonts w:ascii="TUOS Blake" w:hAnsi="TUOS Blake"/>
              </w:rPr>
            </w:pPr>
            <w:r w:rsidRPr="00573E58">
              <w:rPr>
                <w:rFonts w:ascii="TUOS Blake" w:hAnsi="TUOS Blake"/>
              </w:rPr>
              <w:t>N=</w:t>
            </w:r>
          </w:p>
          <w:p w14:paraId="4BC13737" w14:textId="77777777" w:rsidR="00757181" w:rsidRPr="00573E58" w:rsidRDefault="00757181" w:rsidP="005B1846">
            <w:pPr>
              <w:jc w:val="center"/>
              <w:rPr>
                <w:rFonts w:ascii="TUOS Blake" w:hAnsi="TUOS Blake"/>
              </w:rPr>
            </w:pPr>
            <w:r w:rsidRPr="00573E58">
              <w:rPr>
                <w:rFonts w:ascii="TUOS Blake" w:hAnsi="TUOS Blake"/>
              </w:rPr>
              <w:t>Treatment=</w:t>
            </w:r>
          </w:p>
          <w:p w14:paraId="4E701165" w14:textId="77777777" w:rsidR="00757181" w:rsidRPr="00573E58" w:rsidRDefault="00757181" w:rsidP="005B1846">
            <w:pPr>
              <w:jc w:val="center"/>
              <w:rPr>
                <w:rFonts w:ascii="TUOS Blake" w:hAnsi="TUOS Blake"/>
              </w:rPr>
            </w:pPr>
            <w:r w:rsidRPr="00573E58">
              <w:rPr>
                <w:rFonts w:ascii="TUOS Blake" w:hAnsi="TUOS Blake"/>
              </w:rPr>
              <w:t>Time=</w:t>
            </w:r>
          </w:p>
          <w:p w14:paraId="3C58366B" w14:textId="77777777" w:rsidR="00757181" w:rsidRPr="00573E58" w:rsidRDefault="00757181" w:rsidP="005B1846">
            <w:pPr>
              <w:jc w:val="center"/>
              <w:rPr>
                <w:rFonts w:ascii="TUOS Blake" w:hAnsi="TUOS Blake"/>
              </w:rPr>
            </w:pPr>
            <w:r w:rsidRPr="00573E58">
              <w:rPr>
                <w:rFonts w:ascii="TUOS Blake" w:hAnsi="TUOS Blake"/>
              </w:rPr>
              <w:t>Treatment*time=</w:t>
            </w:r>
          </w:p>
          <w:p w14:paraId="5777F00F" w14:textId="77777777" w:rsidR="00757181" w:rsidRDefault="00757181" w:rsidP="00A448CE">
            <w:pPr>
              <w:jc w:val="center"/>
            </w:pPr>
          </w:p>
        </w:tc>
      </w:tr>
      <w:tr w:rsidR="00757181" w14:paraId="7067589A" w14:textId="76E123CE" w:rsidTr="00454AC7">
        <w:trPr>
          <w:jc w:val="center"/>
        </w:trPr>
        <w:tc>
          <w:tcPr>
            <w:tcW w:w="1827" w:type="dxa"/>
          </w:tcPr>
          <w:p w14:paraId="74573B62" w14:textId="77777777" w:rsidR="00757181" w:rsidRDefault="00757181" w:rsidP="00A448CE">
            <w:pPr>
              <w:jc w:val="center"/>
            </w:pPr>
            <w:r>
              <w:t>0 (baseline)</w:t>
            </w:r>
          </w:p>
          <w:p w14:paraId="518E1058" w14:textId="77777777" w:rsidR="00757181" w:rsidRDefault="00757181" w:rsidP="00A448CE">
            <w:pPr>
              <w:jc w:val="center"/>
            </w:pPr>
            <w:r>
              <w:t>6</w:t>
            </w:r>
          </w:p>
          <w:p w14:paraId="5215CF9E" w14:textId="77777777" w:rsidR="00757181" w:rsidRDefault="00757181" w:rsidP="00A448CE">
            <w:pPr>
              <w:jc w:val="center"/>
            </w:pPr>
            <w:r>
              <w:t>12</w:t>
            </w:r>
          </w:p>
          <w:p w14:paraId="29CABD76" w14:textId="77777777" w:rsidR="00757181" w:rsidRDefault="00757181" w:rsidP="00A448CE">
            <w:pPr>
              <w:jc w:val="center"/>
            </w:pPr>
            <w:r>
              <w:t>18</w:t>
            </w:r>
          </w:p>
          <w:p w14:paraId="61D32245" w14:textId="77777777" w:rsidR="00757181" w:rsidRDefault="00757181" w:rsidP="00A448CE">
            <w:pPr>
              <w:jc w:val="center"/>
            </w:pPr>
            <w:r>
              <w:t>24</w:t>
            </w:r>
          </w:p>
        </w:tc>
        <w:tc>
          <w:tcPr>
            <w:tcW w:w="1906" w:type="dxa"/>
          </w:tcPr>
          <w:p w14:paraId="7BD69910" w14:textId="77777777" w:rsidR="00757181" w:rsidRDefault="00757181" w:rsidP="00A448CE">
            <w:r>
              <w:t>Maintaining purpose</w:t>
            </w:r>
          </w:p>
        </w:tc>
        <w:tc>
          <w:tcPr>
            <w:tcW w:w="2018" w:type="dxa"/>
          </w:tcPr>
          <w:p w14:paraId="72BAFF82" w14:textId="77777777" w:rsidR="00757181" w:rsidRDefault="00757181" w:rsidP="00A448CE">
            <w:pPr>
              <w:jc w:val="center"/>
            </w:pPr>
          </w:p>
        </w:tc>
        <w:tc>
          <w:tcPr>
            <w:tcW w:w="2009" w:type="dxa"/>
          </w:tcPr>
          <w:p w14:paraId="0AE91272" w14:textId="77777777" w:rsidR="00757181" w:rsidRDefault="00757181" w:rsidP="00A448CE">
            <w:pPr>
              <w:jc w:val="center"/>
            </w:pPr>
          </w:p>
        </w:tc>
        <w:tc>
          <w:tcPr>
            <w:tcW w:w="445" w:type="dxa"/>
          </w:tcPr>
          <w:p w14:paraId="2A754867" w14:textId="77777777" w:rsidR="00757181" w:rsidRDefault="00757181" w:rsidP="00A448CE">
            <w:pPr>
              <w:jc w:val="center"/>
            </w:pPr>
          </w:p>
        </w:tc>
        <w:tc>
          <w:tcPr>
            <w:tcW w:w="1915" w:type="dxa"/>
          </w:tcPr>
          <w:p w14:paraId="1F2C81D6" w14:textId="77777777" w:rsidR="00757181" w:rsidRPr="00573E58" w:rsidRDefault="00757181" w:rsidP="005B1846">
            <w:pPr>
              <w:jc w:val="center"/>
              <w:rPr>
                <w:rFonts w:ascii="TUOS Blake" w:hAnsi="TUOS Blake"/>
              </w:rPr>
            </w:pPr>
            <w:r w:rsidRPr="00573E58">
              <w:rPr>
                <w:rFonts w:ascii="TUOS Blake" w:hAnsi="TUOS Blake"/>
              </w:rPr>
              <w:t>N=</w:t>
            </w:r>
          </w:p>
          <w:p w14:paraId="097DB5DA" w14:textId="77777777" w:rsidR="00757181" w:rsidRPr="00573E58" w:rsidRDefault="00757181" w:rsidP="005B1846">
            <w:pPr>
              <w:jc w:val="center"/>
              <w:rPr>
                <w:rFonts w:ascii="TUOS Blake" w:hAnsi="TUOS Blake"/>
              </w:rPr>
            </w:pPr>
            <w:r w:rsidRPr="00573E58">
              <w:rPr>
                <w:rFonts w:ascii="TUOS Blake" w:hAnsi="TUOS Blake"/>
              </w:rPr>
              <w:t>Treatment=</w:t>
            </w:r>
          </w:p>
          <w:p w14:paraId="36B62E22" w14:textId="77777777" w:rsidR="00757181" w:rsidRPr="00573E58" w:rsidRDefault="00757181" w:rsidP="005B1846">
            <w:pPr>
              <w:jc w:val="center"/>
              <w:rPr>
                <w:rFonts w:ascii="TUOS Blake" w:hAnsi="TUOS Blake"/>
              </w:rPr>
            </w:pPr>
            <w:r w:rsidRPr="00573E58">
              <w:rPr>
                <w:rFonts w:ascii="TUOS Blake" w:hAnsi="TUOS Blake"/>
              </w:rPr>
              <w:t>Time=</w:t>
            </w:r>
          </w:p>
          <w:p w14:paraId="0614A233" w14:textId="77777777" w:rsidR="00757181" w:rsidRPr="00573E58" w:rsidRDefault="00757181" w:rsidP="005B1846">
            <w:pPr>
              <w:jc w:val="center"/>
              <w:rPr>
                <w:rFonts w:ascii="TUOS Blake" w:hAnsi="TUOS Blake"/>
              </w:rPr>
            </w:pPr>
            <w:r w:rsidRPr="00573E58">
              <w:rPr>
                <w:rFonts w:ascii="TUOS Blake" w:hAnsi="TUOS Blake"/>
              </w:rPr>
              <w:t>Treatment*time=</w:t>
            </w:r>
          </w:p>
          <w:p w14:paraId="790C91E0" w14:textId="77777777" w:rsidR="00757181" w:rsidRDefault="00757181" w:rsidP="00A448CE">
            <w:pPr>
              <w:jc w:val="center"/>
            </w:pPr>
          </w:p>
        </w:tc>
      </w:tr>
      <w:tr w:rsidR="00757181" w14:paraId="4C21FEC3" w14:textId="278B9131" w:rsidTr="00454AC7">
        <w:trPr>
          <w:jc w:val="center"/>
        </w:trPr>
        <w:tc>
          <w:tcPr>
            <w:tcW w:w="1827" w:type="dxa"/>
          </w:tcPr>
          <w:p w14:paraId="47BF0D32" w14:textId="77777777" w:rsidR="00757181" w:rsidRDefault="00757181" w:rsidP="00A448CE">
            <w:pPr>
              <w:jc w:val="center"/>
            </w:pPr>
            <w:r>
              <w:t>0 (baseline)</w:t>
            </w:r>
          </w:p>
          <w:p w14:paraId="076A1DBF" w14:textId="77777777" w:rsidR="00757181" w:rsidRDefault="00757181" w:rsidP="00A448CE">
            <w:pPr>
              <w:jc w:val="center"/>
            </w:pPr>
            <w:r>
              <w:t>6</w:t>
            </w:r>
          </w:p>
          <w:p w14:paraId="0D03CF0E" w14:textId="77777777" w:rsidR="00757181" w:rsidRDefault="00757181" w:rsidP="00A448CE">
            <w:pPr>
              <w:jc w:val="center"/>
            </w:pPr>
            <w:r>
              <w:t>12</w:t>
            </w:r>
          </w:p>
          <w:p w14:paraId="662AF512" w14:textId="77777777" w:rsidR="00757181" w:rsidRDefault="00757181" w:rsidP="00A448CE">
            <w:pPr>
              <w:jc w:val="center"/>
            </w:pPr>
            <w:r>
              <w:lastRenderedPageBreak/>
              <w:t>18</w:t>
            </w:r>
          </w:p>
          <w:p w14:paraId="19089B18" w14:textId="77777777" w:rsidR="00757181" w:rsidRDefault="00757181" w:rsidP="00A448CE">
            <w:pPr>
              <w:jc w:val="center"/>
            </w:pPr>
            <w:r>
              <w:t>24</w:t>
            </w:r>
          </w:p>
        </w:tc>
        <w:tc>
          <w:tcPr>
            <w:tcW w:w="1906" w:type="dxa"/>
          </w:tcPr>
          <w:p w14:paraId="7A329C3E" w14:textId="77777777" w:rsidR="00757181" w:rsidRDefault="00757181" w:rsidP="00A448CE">
            <w:r>
              <w:lastRenderedPageBreak/>
              <w:t>Burden of illness</w:t>
            </w:r>
          </w:p>
        </w:tc>
        <w:tc>
          <w:tcPr>
            <w:tcW w:w="2018" w:type="dxa"/>
          </w:tcPr>
          <w:p w14:paraId="02A0DD08" w14:textId="77777777" w:rsidR="00757181" w:rsidRDefault="00757181" w:rsidP="00A448CE">
            <w:pPr>
              <w:jc w:val="center"/>
            </w:pPr>
          </w:p>
        </w:tc>
        <w:tc>
          <w:tcPr>
            <w:tcW w:w="2009" w:type="dxa"/>
          </w:tcPr>
          <w:p w14:paraId="704C1B99" w14:textId="77777777" w:rsidR="00757181" w:rsidRDefault="00757181" w:rsidP="00A448CE">
            <w:pPr>
              <w:jc w:val="center"/>
            </w:pPr>
          </w:p>
        </w:tc>
        <w:tc>
          <w:tcPr>
            <w:tcW w:w="445" w:type="dxa"/>
          </w:tcPr>
          <w:p w14:paraId="32CBB66B" w14:textId="77777777" w:rsidR="00757181" w:rsidRDefault="00757181" w:rsidP="00A448CE">
            <w:pPr>
              <w:jc w:val="center"/>
            </w:pPr>
          </w:p>
        </w:tc>
        <w:tc>
          <w:tcPr>
            <w:tcW w:w="1915" w:type="dxa"/>
          </w:tcPr>
          <w:p w14:paraId="609F3BD1" w14:textId="77777777" w:rsidR="00757181" w:rsidRPr="00573E58" w:rsidRDefault="00757181" w:rsidP="005B1846">
            <w:pPr>
              <w:jc w:val="center"/>
              <w:rPr>
                <w:rFonts w:ascii="TUOS Blake" w:hAnsi="TUOS Blake"/>
              </w:rPr>
            </w:pPr>
            <w:r w:rsidRPr="00573E58">
              <w:rPr>
                <w:rFonts w:ascii="TUOS Blake" w:hAnsi="TUOS Blake"/>
              </w:rPr>
              <w:t>N=</w:t>
            </w:r>
          </w:p>
          <w:p w14:paraId="57C6B118" w14:textId="77777777" w:rsidR="00757181" w:rsidRPr="00573E58" w:rsidRDefault="00757181" w:rsidP="005B1846">
            <w:pPr>
              <w:jc w:val="center"/>
              <w:rPr>
                <w:rFonts w:ascii="TUOS Blake" w:hAnsi="TUOS Blake"/>
              </w:rPr>
            </w:pPr>
            <w:r w:rsidRPr="00573E58">
              <w:rPr>
                <w:rFonts w:ascii="TUOS Blake" w:hAnsi="TUOS Blake"/>
              </w:rPr>
              <w:t>Treatment=</w:t>
            </w:r>
          </w:p>
          <w:p w14:paraId="7C84BC55" w14:textId="77777777" w:rsidR="00757181" w:rsidRPr="00573E58" w:rsidRDefault="00757181" w:rsidP="005B1846">
            <w:pPr>
              <w:jc w:val="center"/>
              <w:rPr>
                <w:rFonts w:ascii="TUOS Blake" w:hAnsi="TUOS Blake"/>
              </w:rPr>
            </w:pPr>
            <w:r w:rsidRPr="00573E58">
              <w:rPr>
                <w:rFonts w:ascii="TUOS Blake" w:hAnsi="TUOS Blake"/>
              </w:rPr>
              <w:t>Time=</w:t>
            </w:r>
          </w:p>
          <w:p w14:paraId="0B3A0830" w14:textId="77777777" w:rsidR="00757181" w:rsidRPr="00573E58" w:rsidRDefault="00757181" w:rsidP="005B1846">
            <w:pPr>
              <w:jc w:val="center"/>
              <w:rPr>
                <w:rFonts w:ascii="TUOS Blake" w:hAnsi="TUOS Blake"/>
              </w:rPr>
            </w:pPr>
            <w:r w:rsidRPr="00573E58">
              <w:rPr>
                <w:rFonts w:ascii="TUOS Blake" w:hAnsi="TUOS Blake"/>
              </w:rPr>
              <w:lastRenderedPageBreak/>
              <w:t>Treatment*time=</w:t>
            </w:r>
          </w:p>
          <w:p w14:paraId="657E8583" w14:textId="77777777" w:rsidR="00757181" w:rsidRDefault="00757181" w:rsidP="00A448CE">
            <w:pPr>
              <w:jc w:val="center"/>
            </w:pPr>
          </w:p>
        </w:tc>
      </w:tr>
    </w:tbl>
    <w:p w14:paraId="4F375B27" w14:textId="77777777" w:rsidR="00976815" w:rsidRPr="008107E9" w:rsidRDefault="00976815" w:rsidP="00976815">
      <w:pPr>
        <w:pStyle w:val="Caption"/>
        <w:keepNext/>
        <w:rPr>
          <w:b w:val="0"/>
          <w:sz w:val="22"/>
          <w:szCs w:val="22"/>
        </w:rPr>
      </w:pPr>
      <w:r>
        <w:rPr>
          <w:b w:val="0"/>
          <w:sz w:val="22"/>
          <w:szCs w:val="22"/>
        </w:rPr>
        <w:lastRenderedPageBreak/>
        <w:t>*The table will be repeated for both complete cases (non-varying n) and all available cases (varying n at each time point).</w:t>
      </w:r>
    </w:p>
    <w:p w14:paraId="19B0B89E" w14:textId="77777777" w:rsidR="00F61BDE" w:rsidRDefault="00F61BDE" w:rsidP="00F61BDE"/>
    <w:p w14:paraId="2BA749E2" w14:textId="77777777" w:rsidR="007B1AC5" w:rsidRDefault="007B1AC5" w:rsidP="00F61BDE"/>
    <w:p w14:paraId="4BCA3DB1" w14:textId="77777777" w:rsidR="007B1AC5" w:rsidRDefault="007B1AC5" w:rsidP="00F61BDE"/>
    <w:p w14:paraId="28AD79EE" w14:textId="77777777" w:rsidR="007B1AC5" w:rsidRDefault="007B1AC5" w:rsidP="00F61BDE"/>
    <w:p w14:paraId="222B7601" w14:textId="77777777" w:rsidR="007B1AC5" w:rsidRDefault="007B1AC5" w:rsidP="00F61BDE"/>
    <w:p w14:paraId="785AD655" w14:textId="77777777" w:rsidR="007B1AC5" w:rsidRDefault="007B1AC5" w:rsidP="00F61BDE"/>
    <w:p w14:paraId="4FDD7024" w14:textId="77777777" w:rsidR="007B1AC5" w:rsidRPr="00F61BDE" w:rsidRDefault="007B1AC5" w:rsidP="00F61BDE"/>
    <w:p w14:paraId="4E6D9E77" w14:textId="77777777" w:rsidR="00573E58" w:rsidRDefault="00573E58">
      <w:pPr>
        <w:rPr>
          <w:ins w:id="244" w:author="User" w:date="2016-06-09T14:42:00Z"/>
          <w:rFonts w:ascii="TUOS Blake" w:hAnsi="TUOS Blake"/>
          <w:b/>
          <w:bCs/>
          <w:sz w:val="18"/>
          <w:szCs w:val="18"/>
        </w:rPr>
      </w:pPr>
      <w:bookmarkStart w:id="245" w:name="_Ref423944999"/>
      <w:ins w:id="246" w:author="User" w:date="2016-06-09T14:42:00Z">
        <w:r>
          <w:br w:type="page"/>
        </w:r>
      </w:ins>
    </w:p>
    <w:p w14:paraId="7D23F941" w14:textId="50A4696F" w:rsidR="00A43992" w:rsidRDefault="00A43992" w:rsidP="00A43992">
      <w:pPr>
        <w:pStyle w:val="Caption"/>
        <w:keepNext/>
      </w:pPr>
      <w:r w:rsidRPr="00A43992">
        <w:lastRenderedPageBreak/>
        <w:t xml:space="preserve">Table </w:t>
      </w:r>
      <w:r w:rsidR="00886FF1">
        <w:fldChar w:fldCharType="begin"/>
      </w:r>
      <w:r w:rsidR="00886FF1">
        <w:instrText xml:space="preserve"> SEQ Table \* ARABIC </w:instrText>
      </w:r>
      <w:r w:rsidR="00886FF1">
        <w:fldChar w:fldCharType="separate"/>
      </w:r>
      <w:r w:rsidR="00F24727">
        <w:rPr>
          <w:noProof/>
        </w:rPr>
        <w:t>10</w:t>
      </w:r>
      <w:r w:rsidR="00886FF1">
        <w:rPr>
          <w:noProof/>
        </w:rPr>
        <w:fldChar w:fldCharType="end"/>
      </w:r>
      <w:bookmarkEnd w:id="239"/>
      <w:bookmarkEnd w:id="245"/>
      <w:r>
        <w:t xml:space="preserve"> </w:t>
      </w:r>
      <w:r w:rsidRPr="00BF6899">
        <w:t xml:space="preserve">Mean scores and 95% confidence intervals (CIs) adjusted for baseline score or propensity score for the </w:t>
      </w:r>
      <w:r>
        <w:t xml:space="preserve">EORTC-QLQ-BR23 </w:t>
      </w:r>
      <w:r w:rsidRPr="00BF6899">
        <w:t>at 6 weeks</w:t>
      </w:r>
      <w:r>
        <w:t>*: PET versus surgery</w:t>
      </w:r>
      <w:r w:rsidRPr="00BF6899">
        <w:t>.</w:t>
      </w:r>
    </w:p>
    <w:tbl>
      <w:tblPr>
        <w:tblStyle w:val="TableGrid"/>
        <w:tblW w:w="12564" w:type="dxa"/>
        <w:jc w:val="center"/>
        <w:tblLook w:val="04A0" w:firstRow="1" w:lastRow="0" w:firstColumn="1" w:lastColumn="0" w:noHBand="0" w:noVBand="1"/>
      </w:tblPr>
      <w:tblGrid>
        <w:gridCol w:w="3196"/>
        <w:gridCol w:w="2339"/>
        <w:gridCol w:w="2343"/>
        <w:gridCol w:w="2343"/>
        <w:gridCol w:w="2343"/>
      </w:tblGrid>
      <w:tr w:rsidR="00757181" w14:paraId="53BAE282" w14:textId="5E4570E7" w:rsidTr="003F42B8">
        <w:trPr>
          <w:cantSplit/>
          <w:trHeight w:val="558"/>
          <w:jc w:val="center"/>
        </w:trPr>
        <w:tc>
          <w:tcPr>
            <w:tcW w:w="3196" w:type="dxa"/>
          </w:tcPr>
          <w:p w14:paraId="681E2D32" w14:textId="77777777" w:rsidR="00757181" w:rsidRPr="001555F2" w:rsidRDefault="00757181" w:rsidP="004F62CD">
            <w:pPr>
              <w:rPr>
                <w:rFonts w:ascii="TUOS Blake" w:hAnsi="TUOS Blake"/>
                <w:b/>
              </w:rPr>
            </w:pPr>
            <w:r w:rsidRPr="001555F2">
              <w:rPr>
                <w:rFonts w:ascii="TUOS Blake" w:hAnsi="TUOS Blake"/>
                <w:b/>
              </w:rPr>
              <w:t>Domain</w:t>
            </w:r>
          </w:p>
        </w:tc>
        <w:tc>
          <w:tcPr>
            <w:tcW w:w="2339" w:type="dxa"/>
          </w:tcPr>
          <w:p w14:paraId="68B8B74B" w14:textId="77777777" w:rsidR="00757181" w:rsidRPr="001555F2" w:rsidRDefault="00757181" w:rsidP="004F62CD">
            <w:pPr>
              <w:jc w:val="center"/>
              <w:rPr>
                <w:rFonts w:ascii="TUOS Blake" w:hAnsi="TUOS Blake"/>
                <w:b/>
              </w:rPr>
            </w:pPr>
            <w:r w:rsidRPr="001555F2">
              <w:rPr>
                <w:rFonts w:ascii="TUOS Blake" w:hAnsi="TUOS Blake"/>
                <w:b/>
              </w:rPr>
              <w:t>PET</w:t>
            </w:r>
          </w:p>
          <w:p w14:paraId="115CBA2D" w14:textId="77777777" w:rsidR="00757181" w:rsidRPr="001555F2" w:rsidRDefault="00757181" w:rsidP="004F62CD">
            <w:pPr>
              <w:jc w:val="center"/>
              <w:rPr>
                <w:rFonts w:ascii="TUOS Blake" w:hAnsi="TUOS Blake"/>
                <w:b/>
              </w:rPr>
            </w:pPr>
            <w:r w:rsidRPr="001555F2">
              <w:rPr>
                <w:rFonts w:ascii="TUOS Blake" w:hAnsi="TUOS Blake"/>
                <w:b/>
              </w:rPr>
              <w:t>(n=XX)</w:t>
            </w:r>
          </w:p>
        </w:tc>
        <w:tc>
          <w:tcPr>
            <w:tcW w:w="2343" w:type="dxa"/>
          </w:tcPr>
          <w:p w14:paraId="2D5F027A" w14:textId="77777777" w:rsidR="00757181" w:rsidRPr="001555F2" w:rsidRDefault="00757181" w:rsidP="004F62CD">
            <w:pPr>
              <w:jc w:val="center"/>
              <w:rPr>
                <w:rFonts w:ascii="TUOS Blake" w:hAnsi="TUOS Blake"/>
                <w:b/>
              </w:rPr>
            </w:pPr>
            <w:r w:rsidRPr="001555F2">
              <w:rPr>
                <w:rFonts w:ascii="TUOS Blake" w:hAnsi="TUOS Blake"/>
                <w:b/>
              </w:rPr>
              <w:t>Surgery</w:t>
            </w:r>
          </w:p>
          <w:p w14:paraId="30EEC9A7" w14:textId="77777777" w:rsidR="00757181" w:rsidRPr="001555F2" w:rsidRDefault="00757181" w:rsidP="004F62CD">
            <w:pPr>
              <w:jc w:val="center"/>
              <w:rPr>
                <w:rFonts w:ascii="TUOS Blake" w:hAnsi="TUOS Blake"/>
                <w:b/>
              </w:rPr>
            </w:pPr>
            <w:r w:rsidRPr="001555F2">
              <w:rPr>
                <w:rFonts w:ascii="TUOS Blake" w:hAnsi="TUOS Blake"/>
                <w:b/>
              </w:rPr>
              <w:t>(n=XX)</w:t>
            </w:r>
          </w:p>
        </w:tc>
        <w:tc>
          <w:tcPr>
            <w:tcW w:w="2343" w:type="dxa"/>
          </w:tcPr>
          <w:p w14:paraId="4E3A8A43" w14:textId="4837F075" w:rsidR="00757181" w:rsidRPr="001555F2" w:rsidRDefault="00757181" w:rsidP="004F62CD">
            <w:pPr>
              <w:jc w:val="center"/>
              <w:rPr>
                <w:rFonts w:ascii="TUOS Blake" w:hAnsi="TUOS Blake"/>
                <w:b/>
              </w:rPr>
            </w:pPr>
            <w:r>
              <w:rPr>
                <w:rFonts w:ascii="TUOS Blake" w:hAnsi="TUOS Blake"/>
                <w:b/>
              </w:rPr>
              <w:t>Treatment effect</w:t>
            </w:r>
          </w:p>
        </w:tc>
        <w:tc>
          <w:tcPr>
            <w:tcW w:w="2343" w:type="dxa"/>
          </w:tcPr>
          <w:p w14:paraId="36D6FF70" w14:textId="25108682" w:rsidR="00757181" w:rsidRPr="001555F2" w:rsidRDefault="00757181" w:rsidP="004F62CD">
            <w:pPr>
              <w:jc w:val="center"/>
              <w:rPr>
                <w:rFonts w:ascii="TUOS Blake" w:hAnsi="TUOS Blake"/>
                <w:b/>
              </w:rPr>
            </w:pPr>
            <w:r>
              <w:rPr>
                <w:rFonts w:ascii="TUOS Blake" w:hAnsi="TUOS Blake"/>
                <w:b/>
              </w:rPr>
              <w:t>P value</w:t>
            </w:r>
          </w:p>
        </w:tc>
      </w:tr>
      <w:tr w:rsidR="00757181" w14:paraId="394EF020" w14:textId="623B0D22" w:rsidTr="003F42B8">
        <w:trPr>
          <w:cantSplit/>
          <w:trHeight w:val="1134"/>
          <w:jc w:val="center"/>
        </w:trPr>
        <w:tc>
          <w:tcPr>
            <w:tcW w:w="3196" w:type="dxa"/>
          </w:tcPr>
          <w:p w14:paraId="43908312" w14:textId="77777777" w:rsidR="00757181" w:rsidRPr="001555F2" w:rsidRDefault="00757181" w:rsidP="004F62CD">
            <w:pPr>
              <w:rPr>
                <w:rFonts w:ascii="TUOS Blake" w:hAnsi="TUOS Blake"/>
              </w:rPr>
            </w:pPr>
            <w:r w:rsidRPr="001555F2">
              <w:rPr>
                <w:rFonts w:ascii="TUOS Blake" w:hAnsi="TUOS Blake"/>
              </w:rPr>
              <w:t>Body image</w:t>
            </w:r>
          </w:p>
          <w:p w14:paraId="1A012E52" w14:textId="77777777" w:rsidR="00757181" w:rsidRPr="001555F2" w:rsidRDefault="00757181" w:rsidP="004F62CD">
            <w:pPr>
              <w:rPr>
                <w:rFonts w:ascii="TUOS Blake" w:hAnsi="TUOS Blake"/>
              </w:rPr>
            </w:pPr>
            <w:r w:rsidRPr="001555F2">
              <w:rPr>
                <w:rFonts w:ascii="TUOS Blake" w:hAnsi="TUOS Blake"/>
              </w:rPr>
              <w:t>Sexual functioning</w:t>
            </w:r>
          </w:p>
          <w:p w14:paraId="3A5ABF07" w14:textId="77777777" w:rsidR="00757181" w:rsidRPr="001555F2" w:rsidRDefault="00757181" w:rsidP="004F62CD">
            <w:pPr>
              <w:rPr>
                <w:rFonts w:ascii="TUOS Blake" w:hAnsi="TUOS Blake"/>
              </w:rPr>
            </w:pPr>
            <w:r w:rsidRPr="001555F2">
              <w:rPr>
                <w:rFonts w:ascii="TUOS Blake" w:hAnsi="TUOS Blake"/>
              </w:rPr>
              <w:t>Sexual enjoyment</w:t>
            </w:r>
          </w:p>
          <w:p w14:paraId="465F5512" w14:textId="77777777" w:rsidR="00757181" w:rsidRPr="001555F2" w:rsidRDefault="00757181" w:rsidP="004F62CD">
            <w:pPr>
              <w:rPr>
                <w:rFonts w:ascii="TUOS Blake" w:hAnsi="TUOS Blake"/>
              </w:rPr>
            </w:pPr>
            <w:r w:rsidRPr="001555F2">
              <w:rPr>
                <w:rFonts w:ascii="TUOS Blake" w:hAnsi="TUOS Blake"/>
              </w:rPr>
              <w:t>Future perspective</w:t>
            </w:r>
          </w:p>
          <w:p w14:paraId="524F7219" w14:textId="77777777" w:rsidR="00757181" w:rsidRPr="001555F2" w:rsidRDefault="00757181" w:rsidP="004F62CD">
            <w:pPr>
              <w:rPr>
                <w:rFonts w:ascii="TUOS Blake" w:hAnsi="TUOS Blake"/>
              </w:rPr>
            </w:pPr>
            <w:r w:rsidRPr="001555F2">
              <w:rPr>
                <w:rFonts w:ascii="TUOS Blake" w:hAnsi="TUOS Blake"/>
              </w:rPr>
              <w:t>Systemic therapy side effects</w:t>
            </w:r>
          </w:p>
          <w:p w14:paraId="4CD90BC3" w14:textId="77777777" w:rsidR="00757181" w:rsidRPr="001555F2" w:rsidRDefault="00757181" w:rsidP="004F62CD">
            <w:pPr>
              <w:rPr>
                <w:rFonts w:ascii="TUOS Blake" w:hAnsi="TUOS Blake"/>
              </w:rPr>
            </w:pPr>
            <w:r w:rsidRPr="001555F2">
              <w:rPr>
                <w:rFonts w:ascii="TUOS Blake" w:hAnsi="TUOS Blake"/>
              </w:rPr>
              <w:t>Breast symptoms</w:t>
            </w:r>
          </w:p>
          <w:p w14:paraId="3DA51A25" w14:textId="77777777" w:rsidR="00757181" w:rsidRPr="001555F2" w:rsidRDefault="00757181" w:rsidP="004F62CD">
            <w:pPr>
              <w:rPr>
                <w:rFonts w:ascii="TUOS Blake" w:hAnsi="TUOS Blake"/>
              </w:rPr>
            </w:pPr>
            <w:r w:rsidRPr="001555F2">
              <w:rPr>
                <w:rFonts w:ascii="TUOS Blake" w:hAnsi="TUOS Blake"/>
              </w:rPr>
              <w:t>Arm symptoms</w:t>
            </w:r>
          </w:p>
          <w:p w14:paraId="01E8E346" w14:textId="77777777" w:rsidR="00757181" w:rsidRPr="001555F2" w:rsidRDefault="00757181" w:rsidP="004F62CD">
            <w:pPr>
              <w:rPr>
                <w:rFonts w:ascii="TUOS Blake" w:hAnsi="TUOS Blake"/>
              </w:rPr>
            </w:pPr>
            <w:r w:rsidRPr="001555F2">
              <w:rPr>
                <w:rFonts w:ascii="TUOS Blake" w:hAnsi="TUOS Blake"/>
              </w:rPr>
              <w:t>Upset by hair loss</w:t>
            </w:r>
          </w:p>
        </w:tc>
        <w:tc>
          <w:tcPr>
            <w:tcW w:w="2339" w:type="dxa"/>
          </w:tcPr>
          <w:p w14:paraId="5E63A222" w14:textId="77777777" w:rsidR="00757181" w:rsidRDefault="00757181" w:rsidP="004F62CD">
            <w:pPr>
              <w:jc w:val="center"/>
              <w:rPr>
                <w:rFonts w:ascii="TUOS Blake" w:hAnsi="TUOS Blake"/>
              </w:rPr>
            </w:pPr>
            <w:r>
              <w:rPr>
                <w:rFonts w:ascii="TUOS Blake" w:hAnsi="TUOS Blake"/>
              </w:rPr>
              <w:t>XX (XX, XX)</w:t>
            </w:r>
          </w:p>
          <w:p w14:paraId="2F4FEAEA" w14:textId="77777777" w:rsidR="00757181" w:rsidRPr="001555F2" w:rsidRDefault="00757181" w:rsidP="004F62CD">
            <w:pPr>
              <w:jc w:val="center"/>
              <w:rPr>
                <w:rFonts w:ascii="TUOS Blake" w:hAnsi="TUOS Blake"/>
              </w:rPr>
            </w:pPr>
            <w:r>
              <w:rPr>
                <w:rFonts w:ascii="TUOS Blake" w:hAnsi="TUOS Blake"/>
              </w:rPr>
              <w:t>…</w:t>
            </w:r>
          </w:p>
        </w:tc>
        <w:tc>
          <w:tcPr>
            <w:tcW w:w="2343" w:type="dxa"/>
          </w:tcPr>
          <w:p w14:paraId="27F3E774" w14:textId="77777777" w:rsidR="00757181" w:rsidRDefault="00757181" w:rsidP="00506334">
            <w:pPr>
              <w:jc w:val="center"/>
              <w:rPr>
                <w:rFonts w:ascii="TUOS Blake" w:hAnsi="TUOS Blake"/>
              </w:rPr>
            </w:pPr>
            <w:r>
              <w:rPr>
                <w:rFonts w:ascii="TUOS Blake" w:hAnsi="TUOS Blake"/>
              </w:rPr>
              <w:t>XX (XX, XX)</w:t>
            </w:r>
          </w:p>
          <w:p w14:paraId="53031BD1" w14:textId="77777777" w:rsidR="00757181" w:rsidRPr="001555F2" w:rsidRDefault="00757181" w:rsidP="00506334">
            <w:pPr>
              <w:jc w:val="center"/>
              <w:rPr>
                <w:rFonts w:ascii="TUOS Blake" w:hAnsi="TUOS Blake"/>
              </w:rPr>
            </w:pPr>
            <w:r>
              <w:rPr>
                <w:rFonts w:ascii="TUOS Blake" w:hAnsi="TUOS Blake"/>
              </w:rPr>
              <w:t>…</w:t>
            </w:r>
          </w:p>
        </w:tc>
        <w:tc>
          <w:tcPr>
            <w:tcW w:w="2343" w:type="dxa"/>
          </w:tcPr>
          <w:p w14:paraId="61C922D4" w14:textId="77777777" w:rsidR="00757181" w:rsidRDefault="00757181" w:rsidP="00506334">
            <w:pPr>
              <w:jc w:val="center"/>
              <w:rPr>
                <w:rFonts w:ascii="TUOS Blake" w:hAnsi="TUOS Blake"/>
              </w:rPr>
            </w:pPr>
          </w:p>
        </w:tc>
        <w:tc>
          <w:tcPr>
            <w:tcW w:w="2343" w:type="dxa"/>
          </w:tcPr>
          <w:p w14:paraId="7C4A1852" w14:textId="77777777" w:rsidR="00757181" w:rsidRDefault="00757181" w:rsidP="00506334">
            <w:pPr>
              <w:jc w:val="center"/>
              <w:rPr>
                <w:rFonts w:ascii="TUOS Blake" w:hAnsi="TUOS Blake"/>
              </w:rPr>
            </w:pPr>
          </w:p>
        </w:tc>
      </w:tr>
    </w:tbl>
    <w:p w14:paraId="245ED53E" w14:textId="77777777" w:rsidR="00A43992" w:rsidRDefault="00A43992" w:rsidP="00A43992">
      <w:pPr>
        <w:pStyle w:val="NoSpacing"/>
      </w:pPr>
      <w:r>
        <w:t xml:space="preserve">* The table will be repeated for the 6, 12, 18 and 24 month time points. </w:t>
      </w:r>
    </w:p>
    <w:p w14:paraId="6527684A" w14:textId="77777777" w:rsidR="00A43992" w:rsidRDefault="00A43992" w:rsidP="00AB7AD9">
      <w:pPr>
        <w:pStyle w:val="NoSpacing"/>
      </w:pPr>
    </w:p>
    <w:p w14:paraId="33D8C4A3" w14:textId="77777777" w:rsidR="00A43992" w:rsidRDefault="00A43992" w:rsidP="00A43992">
      <w:pPr>
        <w:pStyle w:val="Caption"/>
        <w:keepNext/>
      </w:pPr>
      <w:bookmarkStart w:id="247" w:name="_Ref423614532"/>
      <w:r w:rsidRPr="00A43992">
        <w:t xml:space="preserve">Table </w:t>
      </w:r>
      <w:r w:rsidR="00886FF1">
        <w:fldChar w:fldCharType="begin"/>
      </w:r>
      <w:r w:rsidR="00886FF1">
        <w:instrText xml:space="preserve"> SEQ Table \* ARABIC </w:instrText>
      </w:r>
      <w:r w:rsidR="00886FF1">
        <w:fldChar w:fldCharType="separate"/>
      </w:r>
      <w:r w:rsidR="00F24727">
        <w:rPr>
          <w:noProof/>
        </w:rPr>
        <w:t>11</w:t>
      </w:r>
      <w:r w:rsidR="00886FF1">
        <w:rPr>
          <w:noProof/>
        </w:rPr>
        <w:fldChar w:fldCharType="end"/>
      </w:r>
      <w:bookmarkEnd w:id="247"/>
      <w:r>
        <w:t xml:space="preserve"> </w:t>
      </w:r>
      <w:r w:rsidRPr="00BF6899">
        <w:t xml:space="preserve">Mean scores and 95% confidence intervals (CIs) adjusted for baseline score or propensity score for the </w:t>
      </w:r>
      <w:r>
        <w:t xml:space="preserve">EORTC-QLQ-BR23 </w:t>
      </w:r>
      <w:r w:rsidRPr="00BF6899">
        <w:t>at 6 weeks</w:t>
      </w:r>
      <w:r>
        <w:t>*: chemotherapy versus no chemotherapy</w:t>
      </w:r>
      <w:r w:rsidRPr="00BF6899">
        <w:t>.</w:t>
      </w:r>
    </w:p>
    <w:tbl>
      <w:tblPr>
        <w:tblStyle w:val="TableGrid"/>
        <w:tblW w:w="12294" w:type="dxa"/>
        <w:jc w:val="center"/>
        <w:tblLook w:val="04A0" w:firstRow="1" w:lastRow="0" w:firstColumn="1" w:lastColumn="0" w:noHBand="0" w:noVBand="1"/>
      </w:tblPr>
      <w:tblGrid>
        <w:gridCol w:w="2926"/>
        <w:gridCol w:w="2339"/>
        <w:gridCol w:w="2343"/>
        <w:gridCol w:w="2343"/>
        <w:gridCol w:w="2343"/>
      </w:tblGrid>
      <w:tr w:rsidR="00757181" w14:paraId="165A24C4" w14:textId="66CF1CA4" w:rsidTr="003F42B8">
        <w:trPr>
          <w:cantSplit/>
          <w:trHeight w:val="558"/>
          <w:jc w:val="center"/>
        </w:trPr>
        <w:tc>
          <w:tcPr>
            <w:tcW w:w="2926" w:type="dxa"/>
          </w:tcPr>
          <w:p w14:paraId="1DFC6E52" w14:textId="77777777" w:rsidR="00757181" w:rsidRPr="001555F2" w:rsidRDefault="00757181" w:rsidP="004F62CD">
            <w:pPr>
              <w:rPr>
                <w:rFonts w:ascii="TUOS Blake" w:hAnsi="TUOS Blake"/>
                <w:b/>
              </w:rPr>
            </w:pPr>
            <w:r w:rsidRPr="001555F2">
              <w:rPr>
                <w:rFonts w:ascii="TUOS Blake" w:hAnsi="TUOS Blake"/>
                <w:b/>
              </w:rPr>
              <w:t>Domain</w:t>
            </w:r>
          </w:p>
        </w:tc>
        <w:tc>
          <w:tcPr>
            <w:tcW w:w="2339" w:type="dxa"/>
          </w:tcPr>
          <w:p w14:paraId="7820EFBD" w14:textId="77777777" w:rsidR="00757181" w:rsidRPr="001555F2" w:rsidRDefault="00757181" w:rsidP="004F62CD">
            <w:pPr>
              <w:jc w:val="center"/>
              <w:rPr>
                <w:rFonts w:ascii="TUOS Blake" w:hAnsi="TUOS Blake"/>
                <w:b/>
              </w:rPr>
            </w:pPr>
            <w:r>
              <w:rPr>
                <w:rFonts w:ascii="TUOS Blake" w:hAnsi="TUOS Blake"/>
                <w:b/>
              </w:rPr>
              <w:t>Chemotherapy</w:t>
            </w:r>
          </w:p>
          <w:p w14:paraId="229A2F75" w14:textId="77777777" w:rsidR="00757181" w:rsidRPr="001555F2" w:rsidRDefault="00757181" w:rsidP="004F62CD">
            <w:pPr>
              <w:jc w:val="center"/>
              <w:rPr>
                <w:rFonts w:ascii="TUOS Blake" w:hAnsi="TUOS Blake"/>
                <w:b/>
              </w:rPr>
            </w:pPr>
            <w:r w:rsidRPr="001555F2">
              <w:rPr>
                <w:rFonts w:ascii="TUOS Blake" w:hAnsi="TUOS Blake"/>
                <w:b/>
              </w:rPr>
              <w:t>(n=XX)</w:t>
            </w:r>
          </w:p>
        </w:tc>
        <w:tc>
          <w:tcPr>
            <w:tcW w:w="2343" w:type="dxa"/>
          </w:tcPr>
          <w:p w14:paraId="101B507B" w14:textId="77777777" w:rsidR="00757181" w:rsidRPr="001555F2" w:rsidRDefault="00757181" w:rsidP="004F62CD">
            <w:pPr>
              <w:jc w:val="center"/>
              <w:rPr>
                <w:rFonts w:ascii="TUOS Blake" w:hAnsi="TUOS Blake"/>
                <w:b/>
              </w:rPr>
            </w:pPr>
            <w:r>
              <w:rPr>
                <w:rFonts w:ascii="TUOS Blake" w:hAnsi="TUOS Blake"/>
                <w:b/>
              </w:rPr>
              <w:t>No chemotherapy</w:t>
            </w:r>
          </w:p>
          <w:p w14:paraId="02EB4246" w14:textId="77777777" w:rsidR="00757181" w:rsidRPr="001555F2" w:rsidRDefault="00757181" w:rsidP="004F62CD">
            <w:pPr>
              <w:jc w:val="center"/>
              <w:rPr>
                <w:rFonts w:ascii="TUOS Blake" w:hAnsi="TUOS Blake"/>
                <w:b/>
              </w:rPr>
            </w:pPr>
            <w:r w:rsidRPr="001555F2">
              <w:rPr>
                <w:rFonts w:ascii="TUOS Blake" w:hAnsi="TUOS Blake"/>
                <w:b/>
              </w:rPr>
              <w:t>(n=XX)</w:t>
            </w:r>
          </w:p>
        </w:tc>
        <w:tc>
          <w:tcPr>
            <w:tcW w:w="2343" w:type="dxa"/>
          </w:tcPr>
          <w:p w14:paraId="4584C1AD" w14:textId="7C553FEA" w:rsidR="00757181" w:rsidRDefault="00757181" w:rsidP="004F62CD">
            <w:pPr>
              <w:jc w:val="center"/>
              <w:rPr>
                <w:rFonts w:ascii="TUOS Blake" w:hAnsi="TUOS Blake"/>
                <w:b/>
              </w:rPr>
            </w:pPr>
            <w:r>
              <w:rPr>
                <w:rFonts w:ascii="TUOS Blake" w:hAnsi="TUOS Blake"/>
                <w:b/>
              </w:rPr>
              <w:t>Treatment effect</w:t>
            </w:r>
          </w:p>
        </w:tc>
        <w:tc>
          <w:tcPr>
            <w:tcW w:w="2343" w:type="dxa"/>
          </w:tcPr>
          <w:p w14:paraId="1106EA6F" w14:textId="6D81E466" w:rsidR="00757181" w:rsidRDefault="00757181" w:rsidP="004F62CD">
            <w:pPr>
              <w:jc w:val="center"/>
              <w:rPr>
                <w:rFonts w:ascii="TUOS Blake" w:hAnsi="TUOS Blake"/>
                <w:b/>
              </w:rPr>
            </w:pPr>
            <w:r>
              <w:rPr>
                <w:rFonts w:ascii="TUOS Blake" w:hAnsi="TUOS Blake"/>
                <w:b/>
              </w:rPr>
              <w:t>P value</w:t>
            </w:r>
          </w:p>
        </w:tc>
      </w:tr>
      <w:tr w:rsidR="00757181" w14:paraId="1FB0CEF4" w14:textId="0C73F54B" w:rsidTr="003F42B8">
        <w:trPr>
          <w:cantSplit/>
          <w:trHeight w:val="1134"/>
          <w:jc w:val="center"/>
        </w:trPr>
        <w:tc>
          <w:tcPr>
            <w:tcW w:w="2926" w:type="dxa"/>
          </w:tcPr>
          <w:p w14:paraId="1B412290" w14:textId="77777777" w:rsidR="00757181" w:rsidRPr="001555F2" w:rsidRDefault="00757181" w:rsidP="004F62CD">
            <w:pPr>
              <w:rPr>
                <w:rFonts w:ascii="TUOS Blake" w:hAnsi="TUOS Blake"/>
              </w:rPr>
            </w:pPr>
            <w:r w:rsidRPr="001555F2">
              <w:rPr>
                <w:rFonts w:ascii="TUOS Blake" w:hAnsi="TUOS Blake"/>
              </w:rPr>
              <w:t>Body image</w:t>
            </w:r>
          </w:p>
          <w:p w14:paraId="2CD7B100" w14:textId="77777777" w:rsidR="00757181" w:rsidRPr="001555F2" w:rsidRDefault="00757181" w:rsidP="004F62CD">
            <w:pPr>
              <w:rPr>
                <w:rFonts w:ascii="TUOS Blake" w:hAnsi="TUOS Blake"/>
              </w:rPr>
            </w:pPr>
            <w:r w:rsidRPr="001555F2">
              <w:rPr>
                <w:rFonts w:ascii="TUOS Blake" w:hAnsi="TUOS Blake"/>
              </w:rPr>
              <w:t>Sexual functioning</w:t>
            </w:r>
          </w:p>
          <w:p w14:paraId="69AE19CD" w14:textId="77777777" w:rsidR="00757181" w:rsidRPr="001555F2" w:rsidRDefault="00757181" w:rsidP="004F62CD">
            <w:pPr>
              <w:rPr>
                <w:rFonts w:ascii="TUOS Blake" w:hAnsi="TUOS Blake"/>
              </w:rPr>
            </w:pPr>
            <w:r w:rsidRPr="001555F2">
              <w:rPr>
                <w:rFonts w:ascii="TUOS Blake" w:hAnsi="TUOS Blake"/>
              </w:rPr>
              <w:t>Sexual enjoyment</w:t>
            </w:r>
          </w:p>
          <w:p w14:paraId="5720AE47" w14:textId="77777777" w:rsidR="00757181" w:rsidRPr="001555F2" w:rsidRDefault="00757181" w:rsidP="004F62CD">
            <w:pPr>
              <w:rPr>
                <w:rFonts w:ascii="TUOS Blake" w:hAnsi="TUOS Blake"/>
              </w:rPr>
            </w:pPr>
            <w:r w:rsidRPr="001555F2">
              <w:rPr>
                <w:rFonts w:ascii="TUOS Blake" w:hAnsi="TUOS Blake"/>
              </w:rPr>
              <w:t>Future perspective</w:t>
            </w:r>
          </w:p>
          <w:p w14:paraId="1BCACDB6" w14:textId="77777777" w:rsidR="00757181" w:rsidRPr="001555F2" w:rsidRDefault="00757181" w:rsidP="004F62CD">
            <w:pPr>
              <w:rPr>
                <w:rFonts w:ascii="TUOS Blake" w:hAnsi="TUOS Blake"/>
              </w:rPr>
            </w:pPr>
            <w:r w:rsidRPr="001555F2">
              <w:rPr>
                <w:rFonts w:ascii="TUOS Blake" w:hAnsi="TUOS Blake"/>
              </w:rPr>
              <w:t>Systemic therapy side effects</w:t>
            </w:r>
          </w:p>
          <w:p w14:paraId="4E427284" w14:textId="77777777" w:rsidR="00757181" w:rsidRPr="001555F2" w:rsidRDefault="00757181" w:rsidP="004F62CD">
            <w:pPr>
              <w:rPr>
                <w:rFonts w:ascii="TUOS Blake" w:hAnsi="TUOS Blake"/>
              </w:rPr>
            </w:pPr>
            <w:r w:rsidRPr="001555F2">
              <w:rPr>
                <w:rFonts w:ascii="TUOS Blake" w:hAnsi="TUOS Blake"/>
              </w:rPr>
              <w:t>Breast symptoms</w:t>
            </w:r>
          </w:p>
          <w:p w14:paraId="66302305" w14:textId="77777777" w:rsidR="00757181" w:rsidRPr="001555F2" w:rsidRDefault="00757181" w:rsidP="004F62CD">
            <w:pPr>
              <w:rPr>
                <w:rFonts w:ascii="TUOS Blake" w:hAnsi="TUOS Blake"/>
              </w:rPr>
            </w:pPr>
            <w:r w:rsidRPr="001555F2">
              <w:rPr>
                <w:rFonts w:ascii="TUOS Blake" w:hAnsi="TUOS Blake"/>
              </w:rPr>
              <w:t>Arm symptoms</w:t>
            </w:r>
          </w:p>
          <w:p w14:paraId="5FBC5453" w14:textId="77777777" w:rsidR="00757181" w:rsidRPr="001555F2" w:rsidRDefault="00757181" w:rsidP="004F62CD">
            <w:pPr>
              <w:rPr>
                <w:rFonts w:ascii="TUOS Blake" w:hAnsi="TUOS Blake"/>
              </w:rPr>
            </w:pPr>
            <w:r w:rsidRPr="001555F2">
              <w:rPr>
                <w:rFonts w:ascii="TUOS Blake" w:hAnsi="TUOS Blake"/>
              </w:rPr>
              <w:t>Upset by hair loss</w:t>
            </w:r>
          </w:p>
        </w:tc>
        <w:tc>
          <w:tcPr>
            <w:tcW w:w="2339" w:type="dxa"/>
          </w:tcPr>
          <w:p w14:paraId="56FBE85D" w14:textId="77777777" w:rsidR="00757181" w:rsidRDefault="00757181" w:rsidP="00506334">
            <w:pPr>
              <w:jc w:val="center"/>
              <w:rPr>
                <w:rFonts w:ascii="TUOS Blake" w:hAnsi="TUOS Blake"/>
              </w:rPr>
            </w:pPr>
            <w:r>
              <w:rPr>
                <w:rFonts w:ascii="TUOS Blake" w:hAnsi="TUOS Blake"/>
              </w:rPr>
              <w:t>XX (XX, XX)</w:t>
            </w:r>
          </w:p>
          <w:p w14:paraId="190E2D6D" w14:textId="77777777" w:rsidR="00757181" w:rsidRPr="001555F2" w:rsidRDefault="00757181" w:rsidP="00506334">
            <w:pPr>
              <w:jc w:val="center"/>
              <w:rPr>
                <w:rFonts w:ascii="TUOS Blake" w:hAnsi="TUOS Blake"/>
              </w:rPr>
            </w:pPr>
            <w:r>
              <w:rPr>
                <w:rFonts w:ascii="TUOS Blake" w:hAnsi="TUOS Blake"/>
              </w:rPr>
              <w:t>…</w:t>
            </w:r>
          </w:p>
        </w:tc>
        <w:tc>
          <w:tcPr>
            <w:tcW w:w="2343" w:type="dxa"/>
          </w:tcPr>
          <w:p w14:paraId="4FF168D1" w14:textId="77777777" w:rsidR="00757181" w:rsidRDefault="00757181" w:rsidP="00506334">
            <w:pPr>
              <w:jc w:val="center"/>
              <w:rPr>
                <w:rFonts w:ascii="TUOS Blake" w:hAnsi="TUOS Blake"/>
              </w:rPr>
            </w:pPr>
            <w:r>
              <w:rPr>
                <w:rFonts w:ascii="TUOS Blake" w:hAnsi="TUOS Blake"/>
              </w:rPr>
              <w:t>XX (XX, XX)</w:t>
            </w:r>
          </w:p>
          <w:p w14:paraId="7B4EF8EE" w14:textId="77777777" w:rsidR="00757181" w:rsidRPr="001555F2" w:rsidRDefault="00757181" w:rsidP="00506334">
            <w:pPr>
              <w:jc w:val="center"/>
              <w:rPr>
                <w:rFonts w:ascii="TUOS Blake" w:hAnsi="TUOS Blake"/>
              </w:rPr>
            </w:pPr>
            <w:r>
              <w:rPr>
                <w:rFonts w:ascii="TUOS Blake" w:hAnsi="TUOS Blake"/>
              </w:rPr>
              <w:t>…</w:t>
            </w:r>
          </w:p>
        </w:tc>
        <w:tc>
          <w:tcPr>
            <w:tcW w:w="2343" w:type="dxa"/>
          </w:tcPr>
          <w:p w14:paraId="5F677C38" w14:textId="77777777" w:rsidR="00757181" w:rsidRDefault="00757181" w:rsidP="00506334">
            <w:pPr>
              <w:jc w:val="center"/>
              <w:rPr>
                <w:rFonts w:ascii="TUOS Blake" w:hAnsi="TUOS Blake"/>
              </w:rPr>
            </w:pPr>
          </w:p>
        </w:tc>
        <w:tc>
          <w:tcPr>
            <w:tcW w:w="2343" w:type="dxa"/>
          </w:tcPr>
          <w:p w14:paraId="2015604A" w14:textId="77777777" w:rsidR="00757181" w:rsidRDefault="00757181" w:rsidP="00506334">
            <w:pPr>
              <w:jc w:val="center"/>
              <w:rPr>
                <w:rFonts w:ascii="TUOS Blake" w:hAnsi="TUOS Blake"/>
              </w:rPr>
            </w:pPr>
          </w:p>
        </w:tc>
      </w:tr>
    </w:tbl>
    <w:p w14:paraId="5D00304B" w14:textId="77777777" w:rsidR="00A43992" w:rsidRDefault="00A43992" w:rsidP="00A43992">
      <w:pPr>
        <w:pStyle w:val="NoSpacing"/>
      </w:pPr>
      <w:r>
        <w:t xml:space="preserve">* The table will be repeated for the 6, 12, 18 and 25 month time points. </w:t>
      </w:r>
    </w:p>
    <w:p w14:paraId="6B499C4A" w14:textId="77777777" w:rsidR="00A43992" w:rsidRDefault="00A43992" w:rsidP="00A43992">
      <w:pPr>
        <w:pStyle w:val="NoSpacing"/>
      </w:pPr>
    </w:p>
    <w:p w14:paraId="01FDA412" w14:textId="77777777" w:rsidR="00EA6EED" w:rsidRDefault="00EA6EED" w:rsidP="00A43992">
      <w:pPr>
        <w:pStyle w:val="NoSpacing"/>
      </w:pPr>
    </w:p>
    <w:p w14:paraId="7A8BEA47" w14:textId="77777777" w:rsidR="00EA6EED" w:rsidRDefault="00EA6EED" w:rsidP="00A43992">
      <w:pPr>
        <w:pStyle w:val="NoSpacing"/>
      </w:pPr>
    </w:p>
    <w:p w14:paraId="64A79849" w14:textId="77777777" w:rsidR="00EA6EED" w:rsidRDefault="00EA6EED" w:rsidP="00A43992">
      <w:pPr>
        <w:pStyle w:val="NoSpacing"/>
      </w:pPr>
    </w:p>
    <w:p w14:paraId="7B1ECF28" w14:textId="77777777" w:rsidR="00EA6EED" w:rsidRDefault="00EA6EED" w:rsidP="00EA6EED">
      <w:pPr>
        <w:pStyle w:val="Caption"/>
        <w:keepNext/>
      </w:pPr>
      <w:bookmarkStart w:id="248" w:name="_Ref423945010"/>
      <w:r>
        <w:lastRenderedPageBreak/>
        <w:t xml:space="preserve">Table </w:t>
      </w:r>
      <w:r w:rsidR="00886FF1">
        <w:fldChar w:fldCharType="begin"/>
      </w:r>
      <w:r w:rsidR="00886FF1">
        <w:instrText xml:space="preserve"> SEQ Table \* ARABIC </w:instrText>
      </w:r>
      <w:r w:rsidR="00886FF1">
        <w:fldChar w:fldCharType="separate"/>
      </w:r>
      <w:r w:rsidR="00F24727">
        <w:rPr>
          <w:noProof/>
        </w:rPr>
        <w:t>12</w:t>
      </w:r>
      <w:r w:rsidR="00886FF1">
        <w:rPr>
          <w:noProof/>
        </w:rPr>
        <w:fldChar w:fldCharType="end"/>
      </w:r>
      <w:bookmarkEnd w:id="248"/>
      <w:r>
        <w:t xml:space="preserve"> </w:t>
      </w:r>
      <w:r w:rsidRPr="0007259A">
        <w:t>Mean scores and 95% confidence intervals (CIs) adjusted for baseline score or propensity score for the EORTC-QLQ-</w:t>
      </w:r>
      <w:r>
        <w:t>ELD14 (formerly ELD15)</w:t>
      </w:r>
      <w:r w:rsidRPr="0007259A">
        <w:t xml:space="preserve"> at 6 weeks*: PET versus surgery.</w:t>
      </w:r>
    </w:p>
    <w:tbl>
      <w:tblPr>
        <w:tblStyle w:val="TableGrid"/>
        <w:tblW w:w="12564" w:type="dxa"/>
        <w:jc w:val="center"/>
        <w:tblLook w:val="04A0" w:firstRow="1" w:lastRow="0" w:firstColumn="1" w:lastColumn="0" w:noHBand="0" w:noVBand="1"/>
      </w:tblPr>
      <w:tblGrid>
        <w:gridCol w:w="3196"/>
        <w:gridCol w:w="2339"/>
        <w:gridCol w:w="2343"/>
        <w:gridCol w:w="2343"/>
        <w:gridCol w:w="2343"/>
      </w:tblGrid>
      <w:tr w:rsidR="00757181" w:rsidRPr="001555F2" w14:paraId="65C5A804" w14:textId="394AC7A8" w:rsidTr="003F42B8">
        <w:trPr>
          <w:cantSplit/>
          <w:trHeight w:val="519"/>
          <w:jc w:val="center"/>
        </w:trPr>
        <w:tc>
          <w:tcPr>
            <w:tcW w:w="3196" w:type="dxa"/>
          </w:tcPr>
          <w:p w14:paraId="67FE1A6E" w14:textId="77777777" w:rsidR="00757181" w:rsidRPr="001555F2" w:rsidRDefault="00757181" w:rsidP="00A448CE">
            <w:pPr>
              <w:rPr>
                <w:rFonts w:ascii="TUOS Blake" w:hAnsi="TUOS Blake"/>
                <w:b/>
              </w:rPr>
            </w:pPr>
            <w:r w:rsidRPr="001555F2">
              <w:rPr>
                <w:rFonts w:ascii="TUOS Blake" w:hAnsi="TUOS Blake"/>
                <w:b/>
              </w:rPr>
              <w:t>Domain</w:t>
            </w:r>
          </w:p>
        </w:tc>
        <w:tc>
          <w:tcPr>
            <w:tcW w:w="2339" w:type="dxa"/>
          </w:tcPr>
          <w:p w14:paraId="1A48D331" w14:textId="77777777" w:rsidR="00757181" w:rsidRPr="001555F2" w:rsidRDefault="00757181" w:rsidP="00A448CE">
            <w:pPr>
              <w:jc w:val="center"/>
              <w:rPr>
                <w:rFonts w:ascii="TUOS Blake" w:hAnsi="TUOS Blake"/>
                <w:b/>
              </w:rPr>
            </w:pPr>
            <w:r w:rsidRPr="001555F2">
              <w:rPr>
                <w:rFonts w:ascii="TUOS Blake" w:hAnsi="TUOS Blake"/>
                <w:b/>
              </w:rPr>
              <w:t>PET</w:t>
            </w:r>
          </w:p>
          <w:p w14:paraId="76DAC17C" w14:textId="77777777" w:rsidR="00757181" w:rsidRPr="001555F2" w:rsidRDefault="00757181" w:rsidP="00A448CE">
            <w:pPr>
              <w:jc w:val="center"/>
              <w:rPr>
                <w:rFonts w:ascii="TUOS Blake" w:hAnsi="TUOS Blake"/>
                <w:b/>
              </w:rPr>
            </w:pPr>
            <w:r w:rsidRPr="001555F2">
              <w:rPr>
                <w:rFonts w:ascii="TUOS Blake" w:hAnsi="TUOS Blake"/>
                <w:b/>
              </w:rPr>
              <w:t>(n=XX)</w:t>
            </w:r>
          </w:p>
        </w:tc>
        <w:tc>
          <w:tcPr>
            <w:tcW w:w="2343" w:type="dxa"/>
          </w:tcPr>
          <w:p w14:paraId="413DA536" w14:textId="77777777" w:rsidR="00757181" w:rsidRPr="001555F2" w:rsidRDefault="00757181" w:rsidP="00A448CE">
            <w:pPr>
              <w:jc w:val="center"/>
              <w:rPr>
                <w:rFonts w:ascii="TUOS Blake" w:hAnsi="TUOS Blake"/>
                <w:b/>
              </w:rPr>
            </w:pPr>
            <w:r w:rsidRPr="001555F2">
              <w:rPr>
                <w:rFonts w:ascii="TUOS Blake" w:hAnsi="TUOS Blake"/>
                <w:b/>
              </w:rPr>
              <w:t>Surgery</w:t>
            </w:r>
          </w:p>
          <w:p w14:paraId="74F7E97F" w14:textId="77777777" w:rsidR="00757181" w:rsidRPr="001555F2" w:rsidRDefault="00757181" w:rsidP="00A448CE">
            <w:pPr>
              <w:jc w:val="center"/>
              <w:rPr>
                <w:rFonts w:ascii="TUOS Blake" w:hAnsi="TUOS Blake"/>
                <w:b/>
              </w:rPr>
            </w:pPr>
            <w:r w:rsidRPr="001555F2">
              <w:rPr>
                <w:rFonts w:ascii="TUOS Blake" w:hAnsi="TUOS Blake"/>
                <w:b/>
              </w:rPr>
              <w:t>(n=XX)</w:t>
            </w:r>
          </w:p>
        </w:tc>
        <w:tc>
          <w:tcPr>
            <w:tcW w:w="2343" w:type="dxa"/>
          </w:tcPr>
          <w:p w14:paraId="0555E2AC" w14:textId="3BD50355" w:rsidR="00757181" w:rsidRPr="001555F2" w:rsidRDefault="00757181" w:rsidP="00A448CE">
            <w:pPr>
              <w:jc w:val="center"/>
              <w:rPr>
                <w:rFonts w:ascii="TUOS Blake" w:hAnsi="TUOS Blake"/>
                <w:b/>
              </w:rPr>
            </w:pPr>
            <w:r>
              <w:rPr>
                <w:rFonts w:ascii="TUOS Blake" w:hAnsi="TUOS Blake"/>
                <w:b/>
              </w:rPr>
              <w:t>Treatment effect</w:t>
            </w:r>
          </w:p>
        </w:tc>
        <w:tc>
          <w:tcPr>
            <w:tcW w:w="2343" w:type="dxa"/>
          </w:tcPr>
          <w:p w14:paraId="4AE58FD7" w14:textId="75ED9583" w:rsidR="00757181" w:rsidRPr="001555F2" w:rsidRDefault="00757181" w:rsidP="00A448CE">
            <w:pPr>
              <w:jc w:val="center"/>
              <w:rPr>
                <w:rFonts w:ascii="TUOS Blake" w:hAnsi="TUOS Blake"/>
                <w:b/>
              </w:rPr>
            </w:pPr>
            <w:r>
              <w:rPr>
                <w:rFonts w:ascii="TUOS Blake" w:hAnsi="TUOS Blake"/>
                <w:b/>
              </w:rPr>
              <w:t>P value</w:t>
            </w:r>
          </w:p>
        </w:tc>
      </w:tr>
      <w:tr w:rsidR="00757181" w:rsidRPr="001555F2" w14:paraId="2925B433" w14:textId="43E8C7B0" w:rsidTr="003F42B8">
        <w:trPr>
          <w:cantSplit/>
          <w:trHeight w:val="1134"/>
          <w:jc w:val="center"/>
        </w:trPr>
        <w:tc>
          <w:tcPr>
            <w:tcW w:w="3196" w:type="dxa"/>
          </w:tcPr>
          <w:p w14:paraId="6ACB9D75" w14:textId="77777777" w:rsidR="00757181" w:rsidRPr="001555F2" w:rsidRDefault="00757181" w:rsidP="00A448CE">
            <w:pPr>
              <w:rPr>
                <w:rFonts w:ascii="TUOS Blake" w:hAnsi="TUOS Blake"/>
              </w:rPr>
            </w:pPr>
            <w:r w:rsidRPr="001555F2">
              <w:rPr>
                <w:rFonts w:ascii="TUOS Blake" w:hAnsi="TUOS Blake"/>
              </w:rPr>
              <w:t>Mobility</w:t>
            </w:r>
          </w:p>
          <w:p w14:paraId="206482F3" w14:textId="77777777" w:rsidR="00757181" w:rsidRPr="001555F2" w:rsidRDefault="00757181" w:rsidP="00A448CE">
            <w:pPr>
              <w:rPr>
                <w:rFonts w:ascii="TUOS Blake" w:hAnsi="TUOS Blake"/>
              </w:rPr>
            </w:pPr>
            <w:r w:rsidRPr="001555F2">
              <w:rPr>
                <w:rFonts w:ascii="TUOS Blake" w:hAnsi="TUOS Blake"/>
              </w:rPr>
              <w:t>Joint stiffness</w:t>
            </w:r>
          </w:p>
          <w:p w14:paraId="4B00580D" w14:textId="77777777" w:rsidR="00757181" w:rsidRPr="001555F2" w:rsidRDefault="00757181" w:rsidP="00A448CE">
            <w:pPr>
              <w:rPr>
                <w:rFonts w:ascii="TUOS Blake" w:hAnsi="TUOS Blake"/>
              </w:rPr>
            </w:pPr>
            <w:r w:rsidRPr="001555F2">
              <w:rPr>
                <w:rFonts w:ascii="TUOS Blake" w:hAnsi="TUOS Blake"/>
              </w:rPr>
              <w:t>Family support</w:t>
            </w:r>
          </w:p>
          <w:p w14:paraId="673ED844" w14:textId="77777777" w:rsidR="00757181" w:rsidRPr="001555F2" w:rsidRDefault="00757181" w:rsidP="00A448CE">
            <w:pPr>
              <w:rPr>
                <w:rFonts w:ascii="TUOS Blake" w:hAnsi="TUOS Blake"/>
              </w:rPr>
            </w:pPr>
            <w:r w:rsidRPr="001555F2">
              <w:rPr>
                <w:rFonts w:ascii="TUOS Blake" w:hAnsi="TUOS Blake"/>
              </w:rPr>
              <w:t>Worries about others</w:t>
            </w:r>
          </w:p>
          <w:p w14:paraId="70FB97F8" w14:textId="77777777" w:rsidR="00757181" w:rsidRPr="001555F2" w:rsidRDefault="00757181" w:rsidP="00A448CE">
            <w:pPr>
              <w:rPr>
                <w:rFonts w:ascii="TUOS Blake" w:hAnsi="TUOS Blake"/>
              </w:rPr>
            </w:pPr>
            <w:r w:rsidRPr="001555F2">
              <w:rPr>
                <w:rFonts w:ascii="TUOS Blake" w:hAnsi="TUOS Blake"/>
              </w:rPr>
              <w:t>Maintaining purpose</w:t>
            </w:r>
          </w:p>
          <w:p w14:paraId="7F01FB2D" w14:textId="77777777" w:rsidR="00757181" w:rsidRPr="001555F2" w:rsidRDefault="00757181" w:rsidP="00A448CE">
            <w:pPr>
              <w:rPr>
                <w:rFonts w:ascii="TUOS Blake" w:hAnsi="TUOS Blake"/>
              </w:rPr>
            </w:pPr>
            <w:r w:rsidRPr="001555F2">
              <w:rPr>
                <w:rFonts w:ascii="TUOS Blake" w:hAnsi="TUOS Blake"/>
              </w:rPr>
              <w:t>Burden of illness</w:t>
            </w:r>
          </w:p>
        </w:tc>
        <w:tc>
          <w:tcPr>
            <w:tcW w:w="2339" w:type="dxa"/>
          </w:tcPr>
          <w:p w14:paraId="0A0DF7BE" w14:textId="77777777" w:rsidR="00757181" w:rsidRDefault="00757181" w:rsidP="00506334">
            <w:pPr>
              <w:jc w:val="center"/>
              <w:rPr>
                <w:rFonts w:ascii="TUOS Blake" w:hAnsi="TUOS Blake"/>
              </w:rPr>
            </w:pPr>
            <w:r>
              <w:rPr>
                <w:rFonts w:ascii="TUOS Blake" w:hAnsi="TUOS Blake"/>
              </w:rPr>
              <w:t>XX (XX, XX)</w:t>
            </w:r>
          </w:p>
          <w:p w14:paraId="54E5FA61" w14:textId="77777777" w:rsidR="00757181" w:rsidRPr="001555F2" w:rsidRDefault="00757181" w:rsidP="00506334">
            <w:pPr>
              <w:jc w:val="center"/>
              <w:rPr>
                <w:rFonts w:ascii="TUOS Blake" w:hAnsi="TUOS Blake"/>
              </w:rPr>
            </w:pPr>
            <w:r>
              <w:rPr>
                <w:rFonts w:ascii="TUOS Blake" w:hAnsi="TUOS Blake"/>
              </w:rPr>
              <w:t>…</w:t>
            </w:r>
          </w:p>
        </w:tc>
        <w:tc>
          <w:tcPr>
            <w:tcW w:w="2343" w:type="dxa"/>
          </w:tcPr>
          <w:p w14:paraId="15C34A96" w14:textId="77777777" w:rsidR="00757181" w:rsidRDefault="00757181" w:rsidP="00506334">
            <w:pPr>
              <w:jc w:val="center"/>
              <w:rPr>
                <w:rFonts w:ascii="TUOS Blake" w:hAnsi="TUOS Blake"/>
              </w:rPr>
            </w:pPr>
            <w:r>
              <w:rPr>
                <w:rFonts w:ascii="TUOS Blake" w:hAnsi="TUOS Blake"/>
              </w:rPr>
              <w:t>XX (XX, XX)</w:t>
            </w:r>
          </w:p>
          <w:p w14:paraId="00110CD3" w14:textId="77777777" w:rsidR="00757181" w:rsidRPr="001555F2" w:rsidRDefault="00757181" w:rsidP="00506334">
            <w:pPr>
              <w:jc w:val="center"/>
              <w:rPr>
                <w:rFonts w:ascii="TUOS Blake" w:hAnsi="TUOS Blake"/>
              </w:rPr>
            </w:pPr>
            <w:r>
              <w:rPr>
                <w:rFonts w:ascii="TUOS Blake" w:hAnsi="TUOS Blake"/>
              </w:rPr>
              <w:t>…</w:t>
            </w:r>
          </w:p>
        </w:tc>
        <w:tc>
          <w:tcPr>
            <w:tcW w:w="2343" w:type="dxa"/>
          </w:tcPr>
          <w:p w14:paraId="23BB970A" w14:textId="77777777" w:rsidR="00757181" w:rsidRDefault="00757181" w:rsidP="00506334">
            <w:pPr>
              <w:jc w:val="center"/>
              <w:rPr>
                <w:rFonts w:ascii="TUOS Blake" w:hAnsi="TUOS Blake"/>
              </w:rPr>
            </w:pPr>
          </w:p>
        </w:tc>
        <w:tc>
          <w:tcPr>
            <w:tcW w:w="2343" w:type="dxa"/>
          </w:tcPr>
          <w:p w14:paraId="6E9E1440" w14:textId="77777777" w:rsidR="00757181" w:rsidRDefault="00757181" w:rsidP="00506334">
            <w:pPr>
              <w:jc w:val="center"/>
              <w:rPr>
                <w:rFonts w:ascii="TUOS Blake" w:hAnsi="TUOS Blake"/>
              </w:rPr>
            </w:pPr>
          </w:p>
        </w:tc>
      </w:tr>
    </w:tbl>
    <w:p w14:paraId="267ECF30" w14:textId="77777777" w:rsidR="00EA6EED" w:rsidRDefault="00EA6EED" w:rsidP="00EA6EED">
      <w:pPr>
        <w:pStyle w:val="NoSpacing"/>
      </w:pPr>
      <w:r>
        <w:t xml:space="preserve">* The table will be repeated for the 6, 12, 18 and 24 month time points. </w:t>
      </w:r>
    </w:p>
    <w:p w14:paraId="69DF3090" w14:textId="77777777" w:rsidR="00EA6EED" w:rsidRDefault="00EA6EED" w:rsidP="00A43992">
      <w:pPr>
        <w:pStyle w:val="NoSpacing"/>
      </w:pPr>
    </w:p>
    <w:p w14:paraId="3256F322" w14:textId="77777777" w:rsidR="00EA6EED" w:rsidRDefault="00EA6EED" w:rsidP="00EA6EED">
      <w:pPr>
        <w:pStyle w:val="Caption"/>
        <w:keepNext/>
      </w:pPr>
      <w:bookmarkStart w:id="249" w:name="_Ref423945014"/>
      <w:r>
        <w:t xml:space="preserve">Table </w:t>
      </w:r>
      <w:r w:rsidR="00886FF1">
        <w:fldChar w:fldCharType="begin"/>
      </w:r>
      <w:r w:rsidR="00886FF1">
        <w:instrText xml:space="preserve"> SEQ Table \* ARABIC </w:instrText>
      </w:r>
      <w:r w:rsidR="00886FF1">
        <w:fldChar w:fldCharType="separate"/>
      </w:r>
      <w:r w:rsidR="00F24727">
        <w:rPr>
          <w:noProof/>
        </w:rPr>
        <w:t>13</w:t>
      </w:r>
      <w:r w:rsidR="00886FF1">
        <w:rPr>
          <w:noProof/>
        </w:rPr>
        <w:fldChar w:fldCharType="end"/>
      </w:r>
      <w:bookmarkEnd w:id="249"/>
      <w:r>
        <w:t xml:space="preserve"> </w:t>
      </w:r>
      <w:r w:rsidRPr="00373298">
        <w:t xml:space="preserve">Mean scores and 95% confidence intervals (CIs) adjusted for baseline score or propensity score for the EORTC-QLQ-ELD14 (formerly ELD15) at 6 weeks*: </w:t>
      </w:r>
      <w:r>
        <w:t>chemotherapy</w:t>
      </w:r>
      <w:r w:rsidRPr="00373298">
        <w:t xml:space="preserve"> versus</w:t>
      </w:r>
      <w:r>
        <w:t xml:space="preserve"> no chemotherapy</w:t>
      </w:r>
      <w:r w:rsidRPr="00373298">
        <w:t>.</w:t>
      </w:r>
    </w:p>
    <w:tbl>
      <w:tblPr>
        <w:tblStyle w:val="TableGrid"/>
        <w:tblW w:w="12564" w:type="dxa"/>
        <w:jc w:val="center"/>
        <w:tblLook w:val="04A0" w:firstRow="1" w:lastRow="0" w:firstColumn="1" w:lastColumn="0" w:noHBand="0" w:noVBand="1"/>
      </w:tblPr>
      <w:tblGrid>
        <w:gridCol w:w="3196"/>
        <w:gridCol w:w="2339"/>
        <w:gridCol w:w="2343"/>
        <w:gridCol w:w="2343"/>
        <w:gridCol w:w="2343"/>
      </w:tblGrid>
      <w:tr w:rsidR="00757181" w:rsidRPr="001555F2" w14:paraId="47C39574" w14:textId="31E33E75" w:rsidTr="003F42B8">
        <w:trPr>
          <w:cantSplit/>
          <w:trHeight w:val="519"/>
          <w:jc w:val="center"/>
        </w:trPr>
        <w:tc>
          <w:tcPr>
            <w:tcW w:w="3196" w:type="dxa"/>
          </w:tcPr>
          <w:p w14:paraId="4CBA2BA1" w14:textId="77777777" w:rsidR="00757181" w:rsidRPr="001555F2" w:rsidRDefault="00757181" w:rsidP="00A448CE">
            <w:pPr>
              <w:rPr>
                <w:rFonts w:ascii="TUOS Blake" w:hAnsi="TUOS Blake"/>
                <w:b/>
              </w:rPr>
            </w:pPr>
            <w:r w:rsidRPr="001555F2">
              <w:rPr>
                <w:rFonts w:ascii="TUOS Blake" w:hAnsi="TUOS Blake"/>
                <w:b/>
              </w:rPr>
              <w:t>Domain</w:t>
            </w:r>
          </w:p>
        </w:tc>
        <w:tc>
          <w:tcPr>
            <w:tcW w:w="2339" w:type="dxa"/>
          </w:tcPr>
          <w:p w14:paraId="1D2895E2" w14:textId="77777777" w:rsidR="00757181" w:rsidRPr="001555F2" w:rsidRDefault="00757181" w:rsidP="00A448CE">
            <w:pPr>
              <w:jc w:val="center"/>
              <w:rPr>
                <w:rFonts w:ascii="TUOS Blake" w:hAnsi="TUOS Blake"/>
                <w:b/>
              </w:rPr>
            </w:pPr>
            <w:r>
              <w:rPr>
                <w:rFonts w:ascii="TUOS Blake" w:hAnsi="TUOS Blake"/>
                <w:b/>
              </w:rPr>
              <w:t>Chemotherapy</w:t>
            </w:r>
          </w:p>
          <w:p w14:paraId="390AC323" w14:textId="77777777" w:rsidR="00757181" w:rsidRPr="001555F2" w:rsidRDefault="00757181" w:rsidP="00A448CE">
            <w:pPr>
              <w:jc w:val="center"/>
              <w:rPr>
                <w:rFonts w:ascii="TUOS Blake" w:hAnsi="TUOS Blake"/>
                <w:b/>
              </w:rPr>
            </w:pPr>
            <w:r w:rsidRPr="001555F2">
              <w:rPr>
                <w:rFonts w:ascii="TUOS Blake" w:hAnsi="TUOS Blake"/>
                <w:b/>
              </w:rPr>
              <w:t>(n=XX)</w:t>
            </w:r>
          </w:p>
        </w:tc>
        <w:tc>
          <w:tcPr>
            <w:tcW w:w="2343" w:type="dxa"/>
          </w:tcPr>
          <w:p w14:paraId="6CECECDB" w14:textId="77777777" w:rsidR="00757181" w:rsidRPr="001555F2" w:rsidRDefault="00757181" w:rsidP="00A448CE">
            <w:pPr>
              <w:jc w:val="center"/>
              <w:rPr>
                <w:rFonts w:ascii="TUOS Blake" w:hAnsi="TUOS Blake"/>
                <w:b/>
              </w:rPr>
            </w:pPr>
            <w:r>
              <w:rPr>
                <w:rFonts w:ascii="TUOS Blake" w:hAnsi="TUOS Blake"/>
                <w:b/>
              </w:rPr>
              <w:t>No chemotherapy</w:t>
            </w:r>
          </w:p>
          <w:p w14:paraId="584770EA" w14:textId="77777777" w:rsidR="00757181" w:rsidRPr="001555F2" w:rsidRDefault="00757181" w:rsidP="00A448CE">
            <w:pPr>
              <w:jc w:val="center"/>
              <w:rPr>
                <w:rFonts w:ascii="TUOS Blake" w:hAnsi="TUOS Blake"/>
                <w:b/>
              </w:rPr>
            </w:pPr>
            <w:r w:rsidRPr="001555F2">
              <w:rPr>
                <w:rFonts w:ascii="TUOS Blake" w:hAnsi="TUOS Blake"/>
                <w:b/>
              </w:rPr>
              <w:t>(n=XX)</w:t>
            </w:r>
          </w:p>
        </w:tc>
        <w:tc>
          <w:tcPr>
            <w:tcW w:w="2343" w:type="dxa"/>
          </w:tcPr>
          <w:p w14:paraId="710ECD06" w14:textId="7F1AD2F1" w:rsidR="00757181" w:rsidRDefault="00757181" w:rsidP="00A448CE">
            <w:pPr>
              <w:jc w:val="center"/>
              <w:rPr>
                <w:rFonts w:ascii="TUOS Blake" w:hAnsi="TUOS Blake"/>
                <w:b/>
              </w:rPr>
            </w:pPr>
            <w:r>
              <w:rPr>
                <w:rFonts w:ascii="TUOS Blake" w:hAnsi="TUOS Blake"/>
                <w:b/>
              </w:rPr>
              <w:t>Treatment effect</w:t>
            </w:r>
          </w:p>
        </w:tc>
        <w:tc>
          <w:tcPr>
            <w:tcW w:w="2343" w:type="dxa"/>
          </w:tcPr>
          <w:p w14:paraId="5FDC4348" w14:textId="431B711F" w:rsidR="00757181" w:rsidRDefault="00757181" w:rsidP="00A448CE">
            <w:pPr>
              <w:jc w:val="center"/>
              <w:rPr>
                <w:rFonts w:ascii="TUOS Blake" w:hAnsi="TUOS Blake"/>
                <w:b/>
              </w:rPr>
            </w:pPr>
            <w:r>
              <w:rPr>
                <w:rFonts w:ascii="TUOS Blake" w:hAnsi="TUOS Blake"/>
                <w:b/>
              </w:rPr>
              <w:t>P value</w:t>
            </w:r>
          </w:p>
        </w:tc>
      </w:tr>
      <w:tr w:rsidR="00757181" w:rsidRPr="001555F2" w14:paraId="34784FC4" w14:textId="29968D01" w:rsidTr="003F42B8">
        <w:trPr>
          <w:cantSplit/>
          <w:trHeight w:val="1134"/>
          <w:jc w:val="center"/>
        </w:trPr>
        <w:tc>
          <w:tcPr>
            <w:tcW w:w="3196" w:type="dxa"/>
          </w:tcPr>
          <w:p w14:paraId="354951D1" w14:textId="77777777" w:rsidR="00757181" w:rsidRPr="001555F2" w:rsidRDefault="00757181" w:rsidP="00A448CE">
            <w:pPr>
              <w:rPr>
                <w:rFonts w:ascii="TUOS Blake" w:hAnsi="TUOS Blake"/>
              </w:rPr>
            </w:pPr>
            <w:r w:rsidRPr="001555F2">
              <w:rPr>
                <w:rFonts w:ascii="TUOS Blake" w:hAnsi="TUOS Blake"/>
              </w:rPr>
              <w:t>Mobility</w:t>
            </w:r>
          </w:p>
          <w:p w14:paraId="58D48E20" w14:textId="77777777" w:rsidR="00757181" w:rsidRPr="001555F2" w:rsidRDefault="00757181" w:rsidP="00A448CE">
            <w:pPr>
              <w:rPr>
                <w:rFonts w:ascii="TUOS Blake" w:hAnsi="TUOS Blake"/>
              </w:rPr>
            </w:pPr>
            <w:r w:rsidRPr="001555F2">
              <w:rPr>
                <w:rFonts w:ascii="TUOS Blake" w:hAnsi="TUOS Blake"/>
              </w:rPr>
              <w:t>Joint stiffness</w:t>
            </w:r>
          </w:p>
          <w:p w14:paraId="6D5D3B3D" w14:textId="77777777" w:rsidR="00757181" w:rsidRPr="001555F2" w:rsidRDefault="00757181" w:rsidP="00A448CE">
            <w:pPr>
              <w:rPr>
                <w:rFonts w:ascii="TUOS Blake" w:hAnsi="TUOS Blake"/>
              </w:rPr>
            </w:pPr>
            <w:r w:rsidRPr="001555F2">
              <w:rPr>
                <w:rFonts w:ascii="TUOS Blake" w:hAnsi="TUOS Blake"/>
              </w:rPr>
              <w:t>Family support</w:t>
            </w:r>
          </w:p>
          <w:p w14:paraId="2CB6764B" w14:textId="77777777" w:rsidR="00757181" w:rsidRPr="001555F2" w:rsidRDefault="00757181" w:rsidP="00A448CE">
            <w:pPr>
              <w:rPr>
                <w:rFonts w:ascii="TUOS Blake" w:hAnsi="TUOS Blake"/>
              </w:rPr>
            </w:pPr>
            <w:r w:rsidRPr="001555F2">
              <w:rPr>
                <w:rFonts w:ascii="TUOS Blake" w:hAnsi="TUOS Blake"/>
              </w:rPr>
              <w:t>Worries about others</w:t>
            </w:r>
          </w:p>
          <w:p w14:paraId="6EE4DAB5" w14:textId="77777777" w:rsidR="00757181" w:rsidRPr="001555F2" w:rsidRDefault="00757181" w:rsidP="00A448CE">
            <w:pPr>
              <w:rPr>
                <w:rFonts w:ascii="TUOS Blake" w:hAnsi="TUOS Blake"/>
              </w:rPr>
            </w:pPr>
            <w:r w:rsidRPr="001555F2">
              <w:rPr>
                <w:rFonts w:ascii="TUOS Blake" w:hAnsi="TUOS Blake"/>
              </w:rPr>
              <w:t>Maintaining purpose</w:t>
            </w:r>
          </w:p>
          <w:p w14:paraId="5CA74C2F" w14:textId="77777777" w:rsidR="00757181" w:rsidRPr="001555F2" w:rsidRDefault="00757181" w:rsidP="00A448CE">
            <w:pPr>
              <w:rPr>
                <w:rFonts w:ascii="TUOS Blake" w:hAnsi="TUOS Blake"/>
              </w:rPr>
            </w:pPr>
            <w:r w:rsidRPr="001555F2">
              <w:rPr>
                <w:rFonts w:ascii="TUOS Blake" w:hAnsi="TUOS Blake"/>
              </w:rPr>
              <w:t>Burden of illness</w:t>
            </w:r>
          </w:p>
        </w:tc>
        <w:tc>
          <w:tcPr>
            <w:tcW w:w="2339" w:type="dxa"/>
          </w:tcPr>
          <w:p w14:paraId="19229FC9" w14:textId="77777777" w:rsidR="00757181" w:rsidRDefault="00757181" w:rsidP="00506334">
            <w:pPr>
              <w:jc w:val="center"/>
              <w:rPr>
                <w:rFonts w:ascii="TUOS Blake" w:hAnsi="TUOS Blake"/>
              </w:rPr>
            </w:pPr>
            <w:r>
              <w:rPr>
                <w:rFonts w:ascii="TUOS Blake" w:hAnsi="TUOS Blake"/>
              </w:rPr>
              <w:t>XX (XX, XX)</w:t>
            </w:r>
          </w:p>
          <w:p w14:paraId="6058AD65" w14:textId="77777777" w:rsidR="00757181" w:rsidRPr="001555F2" w:rsidRDefault="00757181" w:rsidP="00506334">
            <w:pPr>
              <w:jc w:val="center"/>
              <w:rPr>
                <w:rFonts w:ascii="TUOS Blake" w:hAnsi="TUOS Blake"/>
              </w:rPr>
            </w:pPr>
            <w:r>
              <w:rPr>
                <w:rFonts w:ascii="TUOS Blake" w:hAnsi="TUOS Blake"/>
              </w:rPr>
              <w:t>…</w:t>
            </w:r>
          </w:p>
        </w:tc>
        <w:tc>
          <w:tcPr>
            <w:tcW w:w="2343" w:type="dxa"/>
          </w:tcPr>
          <w:p w14:paraId="4500F18E" w14:textId="77777777" w:rsidR="00757181" w:rsidRDefault="00757181" w:rsidP="00506334">
            <w:pPr>
              <w:jc w:val="center"/>
              <w:rPr>
                <w:rFonts w:ascii="TUOS Blake" w:hAnsi="TUOS Blake"/>
              </w:rPr>
            </w:pPr>
            <w:r>
              <w:rPr>
                <w:rFonts w:ascii="TUOS Blake" w:hAnsi="TUOS Blake"/>
              </w:rPr>
              <w:t>XX (XX, XX)</w:t>
            </w:r>
          </w:p>
          <w:p w14:paraId="503FA3B6" w14:textId="77777777" w:rsidR="00757181" w:rsidRPr="001555F2" w:rsidRDefault="00757181" w:rsidP="00506334">
            <w:pPr>
              <w:jc w:val="center"/>
              <w:rPr>
                <w:rFonts w:ascii="TUOS Blake" w:hAnsi="TUOS Blake"/>
              </w:rPr>
            </w:pPr>
            <w:r>
              <w:rPr>
                <w:rFonts w:ascii="TUOS Blake" w:hAnsi="TUOS Blake"/>
              </w:rPr>
              <w:t>…</w:t>
            </w:r>
          </w:p>
        </w:tc>
        <w:tc>
          <w:tcPr>
            <w:tcW w:w="2343" w:type="dxa"/>
          </w:tcPr>
          <w:p w14:paraId="573FADD2" w14:textId="77777777" w:rsidR="00757181" w:rsidRDefault="00757181" w:rsidP="00506334">
            <w:pPr>
              <w:jc w:val="center"/>
              <w:rPr>
                <w:rFonts w:ascii="TUOS Blake" w:hAnsi="TUOS Blake"/>
              </w:rPr>
            </w:pPr>
          </w:p>
        </w:tc>
        <w:tc>
          <w:tcPr>
            <w:tcW w:w="2343" w:type="dxa"/>
          </w:tcPr>
          <w:p w14:paraId="40FC2C7A" w14:textId="77777777" w:rsidR="00757181" w:rsidRDefault="00757181" w:rsidP="00506334">
            <w:pPr>
              <w:jc w:val="center"/>
              <w:rPr>
                <w:rFonts w:ascii="TUOS Blake" w:hAnsi="TUOS Blake"/>
              </w:rPr>
            </w:pPr>
          </w:p>
        </w:tc>
      </w:tr>
    </w:tbl>
    <w:p w14:paraId="0698D318" w14:textId="77777777" w:rsidR="00EA6EED" w:rsidRDefault="00EA6EED" w:rsidP="00EA6EED">
      <w:pPr>
        <w:pStyle w:val="NoSpacing"/>
      </w:pPr>
      <w:r>
        <w:t xml:space="preserve">* The table will be repeated for the 6, 12, 18 and 24 month time points. </w:t>
      </w:r>
    </w:p>
    <w:p w14:paraId="2FE6FEBC" w14:textId="77777777" w:rsidR="00EA6EED" w:rsidRPr="00AB7AD9" w:rsidRDefault="00EA6EED" w:rsidP="00A43992">
      <w:pPr>
        <w:pStyle w:val="NoSpacing"/>
        <w:sectPr w:rsidR="00EA6EED" w:rsidRPr="00AB7AD9" w:rsidSect="00E870C0">
          <w:pgSz w:w="16838" w:h="11906" w:orient="landscape"/>
          <w:pgMar w:top="1440" w:right="1440" w:bottom="1440" w:left="1440" w:header="709" w:footer="709" w:gutter="0"/>
          <w:cols w:space="708"/>
          <w:docGrid w:linePitch="360"/>
        </w:sectPr>
      </w:pPr>
    </w:p>
    <w:p w14:paraId="4BC742EB" w14:textId="77777777" w:rsidR="000A530A" w:rsidRDefault="000A530A" w:rsidP="000A530A">
      <w:pPr>
        <w:pStyle w:val="Heading1"/>
      </w:pPr>
      <w:bookmarkStart w:id="250" w:name="_Toc464462370"/>
      <w:r>
        <w:lastRenderedPageBreak/>
        <w:t>5 References</w:t>
      </w:r>
      <w:bookmarkEnd w:id="250"/>
    </w:p>
    <w:p w14:paraId="365F1C4B" w14:textId="77777777" w:rsidR="00A12514" w:rsidRDefault="00A12514" w:rsidP="000A530A">
      <w:pPr>
        <w:jc w:val="both"/>
        <w:rPr>
          <w:rFonts w:ascii="TUOS Blake" w:hAnsi="TUOS Blake"/>
        </w:rPr>
      </w:pPr>
    </w:p>
    <w:p w14:paraId="79CD4ACD" w14:textId="77777777" w:rsidR="00FA50EF" w:rsidRDefault="003A0732" w:rsidP="000A530A">
      <w:pPr>
        <w:jc w:val="both"/>
        <w:rPr>
          <w:rFonts w:ascii="TUOS Blake" w:hAnsi="TUOS Blake"/>
        </w:rPr>
      </w:pPr>
      <w:r>
        <w:rPr>
          <w:rFonts w:ascii="TUOS Blake" w:hAnsi="TUOS Blake"/>
        </w:rPr>
        <w:t>[1] ICH Harmonised Tripartite Guideline Topic E9: Statistical Principles for Clinical Trials 1998. Available at:</w:t>
      </w:r>
    </w:p>
    <w:p w14:paraId="53BB8758" w14:textId="77777777" w:rsidR="003A0732" w:rsidRDefault="00886FF1" w:rsidP="000A530A">
      <w:pPr>
        <w:jc w:val="both"/>
        <w:rPr>
          <w:rFonts w:ascii="TUOS Blake" w:hAnsi="TUOS Blake"/>
        </w:rPr>
      </w:pPr>
      <w:hyperlink r:id="rId16" w:history="1">
        <w:r w:rsidR="003A0732" w:rsidRPr="00592D86">
          <w:rPr>
            <w:rStyle w:val="Hyperlink"/>
            <w:rFonts w:ascii="TUOS Blake" w:hAnsi="TUOS Blake"/>
          </w:rPr>
          <w:t>http://www.ich.org/fileadmin/Public_Web_Site/ICH_Products/Guidelines/Efficacy/E9/Step4/E9_Guideline.pdf</w:t>
        </w:r>
      </w:hyperlink>
    </w:p>
    <w:p w14:paraId="5C4411F6" w14:textId="77777777" w:rsidR="003A0732" w:rsidRDefault="003A0732" w:rsidP="000A530A">
      <w:pPr>
        <w:jc w:val="both"/>
        <w:rPr>
          <w:rFonts w:ascii="TUOS Blake" w:hAnsi="TUOS Blake"/>
        </w:rPr>
      </w:pPr>
      <w:r>
        <w:rPr>
          <w:rFonts w:ascii="TUOS Blake" w:hAnsi="TUOS Blake"/>
        </w:rPr>
        <w:t xml:space="preserve">[2] </w:t>
      </w:r>
      <w:r w:rsidR="00A94A21">
        <w:rPr>
          <w:rFonts w:ascii="TUOS Blake" w:hAnsi="TUOS Blake"/>
        </w:rPr>
        <w:t>Bridging the Age GAP Protocol Version 3, 31 July 2013</w:t>
      </w:r>
    </w:p>
    <w:p w14:paraId="3A71DFC9" w14:textId="77777777" w:rsidR="0007368A" w:rsidRDefault="00A94A21" w:rsidP="000A530A">
      <w:pPr>
        <w:jc w:val="both"/>
        <w:rPr>
          <w:rFonts w:ascii="TUOS Blake" w:hAnsi="TUOS Blake"/>
        </w:rPr>
      </w:pPr>
      <w:r>
        <w:rPr>
          <w:rFonts w:ascii="TUOS Blake" w:hAnsi="TUOS Blake"/>
        </w:rPr>
        <w:t xml:space="preserve">[3] The Medicines for Human Use (Clinical Trials) Amendment (No.2) Regulations </w:t>
      </w:r>
      <w:r w:rsidR="00527A5E">
        <w:rPr>
          <w:rFonts w:ascii="TUOS Blake" w:hAnsi="TUOS Blake"/>
        </w:rPr>
        <w:t>2006</w:t>
      </w:r>
    </w:p>
    <w:p w14:paraId="3DA2FE8E" w14:textId="77777777" w:rsidR="003E3A00" w:rsidRDefault="003E3A00" w:rsidP="003E3A00">
      <w:pPr>
        <w:jc w:val="both"/>
        <w:rPr>
          <w:rFonts w:ascii="TUOS Blake" w:hAnsi="TUOS Blake"/>
        </w:rPr>
      </w:pPr>
      <w:r>
        <w:rPr>
          <w:rFonts w:ascii="TUOS Blake" w:hAnsi="TUOS Blake"/>
        </w:rPr>
        <w:t>[4] Aaronson, N.K., et al. The European Organisation for Research and Treatment of Cancer QLQ-C30: A quality-of-life instrument for use in international clinical trials in oncology</w:t>
      </w:r>
      <w:r w:rsidR="0038424B">
        <w:rPr>
          <w:rFonts w:ascii="TUOS Blake" w:hAnsi="TUOS Blake"/>
        </w:rPr>
        <w:t>.</w:t>
      </w:r>
      <w:r>
        <w:rPr>
          <w:rFonts w:ascii="TUOS Blake" w:hAnsi="TUOS Blake"/>
        </w:rPr>
        <w:t xml:space="preserve">  </w:t>
      </w:r>
      <w:r>
        <w:rPr>
          <w:rFonts w:ascii="TUOS Blake" w:hAnsi="TUOS Blake"/>
          <w:i/>
        </w:rPr>
        <w:t>Journal of the National Cancer Institute:</w:t>
      </w:r>
      <w:r>
        <w:rPr>
          <w:rFonts w:ascii="TUOS Blake" w:hAnsi="TUOS Blake"/>
        </w:rPr>
        <w:t xml:space="preserve"> </w:t>
      </w:r>
      <w:r w:rsidR="0038424B">
        <w:rPr>
          <w:rFonts w:ascii="TUOS Blake" w:hAnsi="TUOS Blake"/>
        </w:rPr>
        <w:t xml:space="preserve">1993; </w:t>
      </w:r>
      <w:r>
        <w:rPr>
          <w:rFonts w:ascii="TUOS Blake" w:hAnsi="TUOS Blake"/>
        </w:rPr>
        <w:t>85: 363-376</w:t>
      </w:r>
    </w:p>
    <w:p w14:paraId="310C73F0" w14:textId="77777777" w:rsidR="00BD3D43" w:rsidRDefault="00BD3D43" w:rsidP="003E3A00">
      <w:pPr>
        <w:jc w:val="both"/>
        <w:rPr>
          <w:rFonts w:ascii="TUOS Blake" w:hAnsi="TUOS Blake"/>
        </w:rPr>
      </w:pPr>
      <w:r>
        <w:rPr>
          <w:rFonts w:ascii="TUOS Blake" w:hAnsi="TUOS Blake"/>
        </w:rPr>
        <w:t xml:space="preserve">[5] </w:t>
      </w:r>
      <w:proofErr w:type="spellStart"/>
      <w:r w:rsidRPr="00BD3D43">
        <w:rPr>
          <w:rFonts w:ascii="TUOS Blake" w:hAnsi="TUOS Blake"/>
        </w:rPr>
        <w:t>Sprangers</w:t>
      </w:r>
      <w:proofErr w:type="spellEnd"/>
      <w:r w:rsidRPr="00BD3D43">
        <w:rPr>
          <w:rFonts w:ascii="TUOS Blake" w:hAnsi="TUOS Blake"/>
        </w:rPr>
        <w:t xml:space="preserve">, M.A., </w:t>
      </w:r>
      <w:proofErr w:type="spellStart"/>
      <w:r w:rsidRPr="00BD3D43">
        <w:rPr>
          <w:rFonts w:ascii="TUOS Blake" w:hAnsi="TUOS Blake"/>
        </w:rPr>
        <w:t>Groenvold</w:t>
      </w:r>
      <w:proofErr w:type="spellEnd"/>
      <w:r w:rsidRPr="00BD3D43">
        <w:rPr>
          <w:rFonts w:ascii="TUOS Blake" w:hAnsi="TUOS Blake"/>
        </w:rPr>
        <w:t xml:space="preserve">, M., </w:t>
      </w:r>
      <w:proofErr w:type="spellStart"/>
      <w:r w:rsidRPr="00BD3D43">
        <w:rPr>
          <w:rFonts w:ascii="TUOS Blake" w:hAnsi="TUOS Blake"/>
        </w:rPr>
        <w:t>Arraras</w:t>
      </w:r>
      <w:proofErr w:type="spellEnd"/>
      <w:r w:rsidRPr="00BD3D43">
        <w:rPr>
          <w:rFonts w:ascii="TUOS Blake" w:hAnsi="TUOS Blake"/>
        </w:rPr>
        <w:t xml:space="preserve">, J.I., Franklin, J., </w:t>
      </w:r>
      <w:proofErr w:type="spellStart"/>
      <w:proofErr w:type="gramStart"/>
      <w:r w:rsidRPr="00BD3D43">
        <w:rPr>
          <w:rFonts w:ascii="TUOS Blake" w:hAnsi="TUOS Blake"/>
        </w:rPr>
        <w:t>te</w:t>
      </w:r>
      <w:proofErr w:type="spellEnd"/>
      <w:proofErr w:type="gramEnd"/>
      <w:r w:rsidRPr="00BD3D43">
        <w:rPr>
          <w:rFonts w:ascii="TUOS Blake" w:hAnsi="TUOS Blake"/>
        </w:rPr>
        <w:t xml:space="preserve"> </w:t>
      </w:r>
      <w:proofErr w:type="spellStart"/>
      <w:r w:rsidRPr="00BD3D43">
        <w:rPr>
          <w:rFonts w:ascii="TUOS Blake" w:hAnsi="TUOS Blake"/>
        </w:rPr>
        <w:t>Velde</w:t>
      </w:r>
      <w:proofErr w:type="spellEnd"/>
      <w:r w:rsidRPr="00BD3D43">
        <w:rPr>
          <w:rFonts w:ascii="TUOS Blake" w:hAnsi="TUOS Blake"/>
        </w:rPr>
        <w:t xml:space="preserve">, A., Muller, M., et al. The European Organization for Research and Treatment of Cancer breast cancer-specific quality-of-life questionnaire module: first results from a three-country field study. </w:t>
      </w:r>
      <w:r w:rsidRPr="00BD3D43">
        <w:rPr>
          <w:rFonts w:ascii="TUOS Blake" w:hAnsi="TUOS Blake"/>
          <w:i/>
        </w:rPr>
        <w:t>Journal of Clinical Oncology</w:t>
      </w:r>
      <w:r w:rsidRPr="00BD3D43">
        <w:rPr>
          <w:rFonts w:ascii="TUOS Blake" w:hAnsi="TUOS Blake"/>
        </w:rPr>
        <w:t>: 1996; 14(10): 2756-2768.</w:t>
      </w:r>
    </w:p>
    <w:p w14:paraId="45C89CAC" w14:textId="77777777" w:rsidR="00BD3D43" w:rsidRPr="003E3A00" w:rsidRDefault="00BD3D43" w:rsidP="003E3A00">
      <w:pPr>
        <w:jc w:val="both"/>
        <w:rPr>
          <w:rFonts w:ascii="TUOS Blake" w:hAnsi="TUOS Blake"/>
        </w:rPr>
      </w:pPr>
      <w:r>
        <w:rPr>
          <w:rFonts w:ascii="TUOS Blake" w:hAnsi="TUOS Blake"/>
        </w:rPr>
        <w:t xml:space="preserve">[6] </w:t>
      </w:r>
      <w:r w:rsidRPr="00BD3D43">
        <w:rPr>
          <w:rFonts w:ascii="TUOS Blake" w:hAnsi="TUOS Blake"/>
        </w:rPr>
        <w:t xml:space="preserve">Johnson, C., Fitzsimmons, D., Gilbert, J., </w:t>
      </w:r>
      <w:proofErr w:type="spellStart"/>
      <w:r w:rsidRPr="00BD3D43">
        <w:rPr>
          <w:rFonts w:ascii="TUOS Blake" w:hAnsi="TUOS Blake"/>
        </w:rPr>
        <w:t>Arraras</w:t>
      </w:r>
      <w:proofErr w:type="spellEnd"/>
      <w:r w:rsidRPr="00BD3D43">
        <w:rPr>
          <w:rFonts w:ascii="TUOS Blake" w:hAnsi="TUOS Blake"/>
        </w:rPr>
        <w:t xml:space="preserve">, J.I., </w:t>
      </w:r>
      <w:proofErr w:type="spellStart"/>
      <w:r w:rsidRPr="00BD3D43">
        <w:rPr>
          <w:rFonts w:ascii="TUOS Blake" w:hAnsi="TUOS Blake"/>
        </w:rPr>
        <w:t>Hammerlid</w:t>
      </w:r>
      <w:proofErr w:type="spellEnd"/>
      <w:r w:rsidRPr="00BD3D43">
        <w:rPr>
          <w:rFonts w:ascii="TUOS Blake" w:hAnsi="TUOS Blake"/>
        </w:rPr>
        <w:t xml:space="preserve">, E., </w:t>
      </w:r>
      <w:proofErr w:type="spellStart"/>
      <w:r w:rsidRPr="00BD3D43">
        <w:rPr>
          <w:rFonts w:ascii="TUOS Blake" w:hAnsi="TUOS Blake"/>
        </w:rPr>
        <w:t>Bredart</w:t>
      </w:r>
      <w:proofErr w:type="spellEnd"/>
      <w:r w:rsidRPr="00BD3D43">
        <w:rPr>
          <w:rFonts w:ascii="TUOS Blake" w:hAnsi="TUOS Blake"/>
        </w:rPr>
        <w:t xml:space="preserve">, A., et al. Development of the European Organisation for Research and Treatment of Cancer quality of life questionnaire module for older people with cancer: The EORTC QLQ-ELD15. </w:t>
      </w:r>
      <w:r w:rsidRPr="00BD3D43">
        <w:rPr>
          <w:rFonts w:ascii="TUOS Blake" w:hAnsi="TUOS Blake"/>
          <w:i/>
        </w:rPr>
        <w:t>European Journal of Cancer</w:t>
      </w:r>
      <w:r w:rsidRPr="00BD3D43">
        <w:rPr>
          <w:rFonts w:ascii="TUOS Blake" w:hAnsi="TUOS Blake"/>
        </w:rPr>
        <w:t>: 46(12): 2010; 2242-2252.</w:t>
      </w:r>
    </w:p>
    <w:p w14:paraId="3C2F4E32" w14:textId="77777777" w:rsidR="0046784A" w:rsidRDefault="00527A5E" w:rsidP="000A530A">
      <w:pPr>
        <w:jc w:val="both"/>
        <w:rPr>
          <w:rFonts w:ascii="TUOS Blake" w:hAnsi="TUOS Blake"/>
        </w:rPr>
      </w:pPr>
      <w:r>
        <w:rPr>
          <w:rFonts w:ascii="TUOS Blake" w:hAnsi="TUOS Blake"/>
        </w:rPr>
        <w:t>[</w:t>
      </w:r>
      <w:r w:rsidR="00BD3D43">
        <w:rPr>
          <w:rFonts w:ascii="TUOS Blake" w:hAnsi="TUOS Blake"/>
        </w:rPr>
        <w:t>7</w:t>
      </w:r>
      <w:r>
        <w:rPr>
          <w:rFonts w:ascii="TUOS Blake" w:hAnsi="TUOS Blake"/>
        </w:rPr>
        <w:t>]</w:t>
      </w:r>
      <w:r w:rsidR="003F5A94">
        <w:rPr>
          <w:rFonts w:ascii="TUOS Blake" w:hAnsi="TUOS Blake"/>
        </w:rPr>
        <w:t xml:space="preserve"> Surgery </w:t>
      </w:r>
      <w:proofErr w:type="spellStart"/>
      <w:r w:rsidR="003F5A94">
        <w:rPr>
          <w:rFonts w:ascii="TUOS Blake" w:hAnsi="TUOS Blake"/>
        </w:rPr>
        <w:t>AoBSatBAfC</w:t>
      </w:r>
      <w:proofErr w:type="spellEnd"/>
      <w:r w:rsidR="003F5A94">
        <w:rPr>
          <w:rFonts w:ascii="TUOS Blake" w:hAnsi="TUOS Blake"/>
        </w:rPr>
        <w:t xml:space="preserve">. </w:t>
      </w:r>
      <w:proofErr w:type="gramStart"/>
      <w:r w:rsidR="003F5A94">
        <w:rPr>
          <w:rFonts w:ascii="TUOS Blake" w:hAnsi="TUOS Blake"/>
        </w:rPr>
        <w:t>Breast cancer clinical outcome measures, (BCCOM) 200</w:t>
      </w:r>
      <w:r w:rsidR="005F3602">
        <w:rPr>
          <w:rFonts w:ascii="TUOS Blake" w:hAnsi="TUOS Blake"/>
        </w:rPr>
        <w:t xml:space="preserve">7; </w:t>
      </w:r>
      <w:r w:rsidR="003F5A94">
        <w:rPr>
          <w:rFonts w:ascii="TUOS Blake" w:hAnsi="TUOS Blake"/>
        </w:rPr>
        <w:t>26.</w:t>
      </w:r>
      <w:proofErr w:type="gramEnd"/>
      <w:r w:rsidR="003F5A94">
        <w:rPr>
          <w:rFonts w:ascii="TUOS Blake" w:hAnsi="TUOS Blake"/>
        </w:rPr>
        <w:t xml:space="preserve"> Available at:</w:t>
      </w:r>
    </w:p>
    <w:p w14:paraId="7DD7BA96" w14:textId="77777777" w:rsidR="003F5A94" w:rsidRDefault="00886FF1" w:rsidP="000A530A">
      <w:pPr>
        <w:jc w:val="both"/>
        <w:rPr>
          <w:rFonts w:ascii="TUOS Blake" w:hAnsi="TUOS Blake"/>
        </w:rPr>
      </w:pPr>
      <w:hyperlink r:id="rId17" w:history="1">
        <w:r w:rsidR="003F5A94" w:rsidRPr="00592D86">
          <w:rPr>
            <w:rStyle w:val="Hyperlink"/>
            <w:rFonts w:ascii="TUOS Blake" w:hAnsi="TUOS Blake"/>
          </w:rPr>
          <w:t>http://www.wmciu.nhs.uk/documents/BCCOM%20Year%203%20report.pdf</w:t>
        </w:r>
      </w:hyperlink>
    </w:p>
    <w:p w14:paraId="581E184F" w14:textId="77777777" w:rsidR="003F5A94" w:rsidRPr="0038424B" w:rsidRDefault="003F5A94" w:rsidP="000A530A">
      <w:pPr>
        <w:jc w:val="both"/>
        <w:rPr>
          <w:rFonts w:ascii="TUOS Blake" w:hAnsi="TUOS Blake"/>
        </w:rPr>
      </w:pPr>
      <w:r>
        <w:rPr>
          <w:rFonts w:ascii="TUOS Blake" w:hAnsi="TUOS Blake"/>
        </w:rPr>
        <w:t>[</w:t>
      </w:r>
      <w:r w:rsidR="00BD3D43">
        <w:rPr>
          <w:rFonts w:ascii="TUOS Blake" w:hAnsi="TUOS Blake"/>
        </w:rPr>
        <w:t>8</w:t>
      </w:r>
      <w:r>
        <w:rPr>
          <w:rFonts w:ascii="TUOS Blake" w:hAnsi="TUOS Blake"/>
        </w:rPr>
        <w:t xml:space="preserve">] </w:t>
      </w:r>
      <w:proofErr w:type="spellStart"/>
      <w:r>
        <w:rPr>
          <w:rFonts w:ascii="TUOS Blake" w:hAnsi="TUOS Blake"/>
        </w:rPr>
        <w:t>Anota</w:t>
      </w:r>
      <w:proofErr w:type="spellEnd"/>
      <w:r>
        <w:rPr>
          <w:rFonts w:ascii="TUOS Blake" w:hAnsi="TUOS Blake"/>
        </w:rPr>
        <w:t>, A. Analysis of Health-Related Quality of Life in oncology</w:t>
      </w:r>
      <w:r w:rsidR="0038424B">
        <w:rPr>
          <w:rFonts w:ascii="TUOS Blake" w:hAnsi="TUOS Blake"/>
        </w:rPr>
        <w:t>.</w:t>
      </w:r>
      <w:r>
        <w:rPr>
          <w:rFonts w:ascii="TUOS Blake" w:hAnsi="TUOS Blake"/>
        </w:rPr>
        <w:t xml:space="preserve"> </w:t>
      </w:r>
      <w:proofErr w:type="gramStart"/>
      <w:r w:rsidRPr="00891DA7">
        <w:rPr>
          <w:rFonts w:ascii="TUOS Blake" w:hAnsi="TUOS Blake"/>
          <w:i/>
        </w:rPr>
        <w:t>R package version 1.0.</w:t>
      </w:r>
      <w:proofErr w:type="gramEnd"/>
      <w:r w:rsidR="0038424B">
        <w:rPr>
          <w:rFonts w:ascii="TUOS Blake" w:hAnsi="TUOS Blake"/>
          <w:i/>
        </w:rPr>
        <w:t xml:space="preserve"> </w:t>
      </w:r>
      <w:r w:rsidR="0038424B">
        <w:rPr>
          <w:rFonts w:ascii="TUOS Blake" w:hAnsi="TUOS Blake"/>
        </w:rPr>
        <w:t>2014</w:t>
      </w:r>
      <w:r w:rsidR="005F3602">
        <w:rPr>
          <w:rFonts w:ascii="TUOS Blake" w:hAnsi="TUOS Blake"/>
        </w:rPr>
        <w:t>.</w:t>
      </w:r>
    </w:p>
    <w:p w14:paraId="15976671" w14:textId="77777777" w:rsidR="003F5A94" w:rsidRDefault="003F5A94" w:rsidP="000A530A">
      <w:pPr>
        <w:jc w:val="both"/>
        <w:rPr>
          <w:rFonts w:ascii="TUOS Blake" w:hAnsi="TUOS Blake"/>
        </w:rPr>
      </w:pPr>
      <w:r>
        <w:rPr>
          <w:rFonts w:ascii="TUOS Blake" w:hAnsi="TUOS Blake"/>
        </w:rPr>
        <w:t>[</w:t>
      </w:r>
      <w:r w:rsidR="00BD3D43">
        <w:rPr>
          <w:rFonts w:ascii="TUOS Blake" w:hAnsi="TUOS Blake"/>
        </w:rPr>
        <w:t>9</w:t>
      </w:r>
      <w:r>
        <w:rPr>
          <w:rFonts w:ascii="TUOS Blake" w:hAnsi="TUOS Blake"/>
        </w:rPr>
        <w:t xml:space="preserve">] </w:t>
      </w:r>
      <w:proofErr w:type="spellStart"/>
      <w:r>
        <w:rPr>
          <w:rFonts w:ascii="TUOS Blake" w:hAnsi="TUOS Blake"/>
        </w:rPr>
        <w:t>Fayers</w:t>
      </w:r>
      <w:proofErr w:type="spellEnd"/>
      <w:r>
        <w:rPr>
          <w:rFonts w:ascii="TUOS Blake" w:hAnsi="TUOS Blake"/>
        </w:rPr>
        <w:t xml:space="preserve">, P. M., Aaronson, N. K., </w:t>
      </w:r>
      <w:proofErr w:type="spellStart"/>
      <w:r>
        <w:rPr>
          <w:rFonts w:ascii="TUOS Blake" w:hAnsi="TUOS Blake"/>
        </w:rPr>
        <w:t>Bjordal</w:t>
      </w:r>
      <w:proofErr w:type="spellEnd"/>
      <w:r>
        <w:rPr>
          <w:rFonts w:ascii="TUOS Blake" w:hAnsi="TUOS Blake"/>
        </w:rPr>
        <w:t xml:space="preserve">, K., </w:t>
      </w:r>
      <w:proofErr w:type="spellStart"/>
      <w:r>
        <w:rPr>
          <w:rFonts w:ascii="TUOS Blake" w:hAnsi="TUOS Blake"/>
        </w:rPr>
        <w:t>Groenvold</w:t>
      </w:r>
      <w:proofErr w:type="spellEnd"/>
      <w:r>
        <w:rPr>
          <w:rFonts w:ascii="TUOS Blake" w:hAnsi="TUOS Blake"/>
        </w:rPr>
        <w:t>, M., Curran, D., and Bottomley, A. The EORTC QLQ-C30 Scoring Manual (3</w:t>
      </w:r>
      <w:r w:rsidRPr="003F5A94">
        <w:rPr>
          <w:rFonts w:ascii="TUOS Blake" w:hAnsi="TUOS Blake"/>
          <w:vertAlign w:val="superscript"/>
        </w:rPr>
        <w:t>rd</w:t>
      </w:r>
      <w:r>
        <w:rPr>
          <w:rFonts w:ascii="TUOS Blake" w:hAnsi="TUOS Blake"/>
        </w:rPr>
        <w:t xml:space="preserve"> Edition). Brussels, </w:t>
      </w:r>
      <w:r w:rsidRPr="00891DA7">
        <w:rPr>
          <w:rFonts w:ascii="TUOS Blake" w:hAnsi="TUOS Blake"/>
          <w:i/>
        </w:rPr>
        <w:t>European Organisation for Research and Treatment of Cancer.</w:t>
      </w:r>
      <w:r>
        <w:rPr>
          <w:rFonts w:ascii="TUOS Blake" w:hAnsi="TUOS Blake"/>
        </w:rPr>
        <w:t xml:space="preserve"> </w:t>
      </w:r>
      <w:r w:rsidR="0038424B">
        <w:rPr>
          <w:rFonts w:ascii="TUOS Blake" w:hAnsi="TUOS Blake"/>
        </w:rPr>
        <w:t>2001.</w:t>
      </w:r>
      <w:r>
        <w:rPr>
          <w:rFonts w:ascii="TUOS Blake" w:hAnsi="TUOS Blake"/>
        </w:rPr>
        <w:t xml:space="preserve"> </w:t>
      </w:r>
    </w:p>
    <w:p w14:paraId="6C41CB6C" w14:textId="77777777" w:rsidR="0046784A" w:rsidRDefault="003F5A94" w:rsidP="000A530A">
      <w:pPr>
        <w:jc w:val="both"/>
        <w:rPr>
          <w:rFonts w:ascii="TUOS Blake" w:hAnsi="TUOS Blake"/>
        </w:rPr>
      </w:pPr>
      <w:r>
        <w:rPr>
          <w:rFonts w:ascii="TUOS Blake" w:hAnsi="TUOS Blake"/>
        </w:rPr>
        <w:t>[</w:t>
      </w:r>
      <w:r w:rsidR="00BD3D43">
        <w:rPr>
          <w:rFonts w:ascii="TUOS Blake" w:hAnsi="TUOS Blake"/>
        </w:rPr>
        <w:t>10</w:t>
      </w:r>
      <w:r>
        <w:rPr>
          <w:rFonts w:ascii="TUOS Blake" w:hAnsi="TUOS Blake"/>
        </w:rPr>
        <w:t xml:space="preserve">] Wheelwright, S., et al. International validation of the EORTC QLQ-ELD14 questionnaire for assessment of health-related quality of life elderly patients with cancer. </w:t>
      </w:r>
      <w:r w:rsidRPr="00891DA7">
        <w:rPr>
          <w:rFonts w:ascii="TUOS Blake" w:hAnsi="TUOS Blake"/>
          <w:i/>
        </w:rPr>
        <w:t xml:space="preserve">British Journal of Cancer: </w:t>
      </w:r>
      <w:r w:rsidR="0038424B">
        <w:rPr>
          <w:rFonts w:ascii="TUOS Blake" w:hAnsi="TUOS Blake"/>
        </w:rPr>
        <w:t xml:space="preserve">2013; </w:t>
      </w:r>
      <w:r>
        <w:rPr>
          <w:rFonts w:ascii="TUOS Blake" w:hAnsi="TUOS Blake"/>
        </w:rPr>
        <w:t>109</w:t>
      </w:r>
      <w:r w:rsidR="00327C2C">
        <w:rPr>
          <w:rFonts w:ascii="TUOS Blake" w:hAnsi="TUOS Blake"/>
        </w:rPr>
        <w:t>:</w:t>
      </w:r>
      <w:r>
        <w:rPr>
          <w:rFonts w:ascii="TUOS Blake" w:hAnsi="TUOS Blake"/>
        </w:rPr>
        <w:t xml:space="preserve"> 852-58.</w:t>
      </w:r>
    </w:p>
    <w:p w14:paraId="3325EE4A" w14:textId="77777777" w:rsidR="00854493" w:rsidRPr="00D774AB" w:rsidRDefault="00854493" w:rsidP="00854493">
      <w:pPr>
        <w:jc w:val="both"/>
        <w:rPr>
          <w:rFonts w:ascii="TUOS Blake" w:hAnsi="TUOS Blake"/>
        </w:rPr>
      </w:pPr>
      <w:r>
        <w:rPr>
          <w:rFonts w:ascii="TUOS Blake" w:hAnsi="TUOS Blake"/>
        </w:rPr>
        <w:t>[</w:t>
      </w:r>
      <w:r w:rsidR="00BD3D43">
        <w:rPr>
          <w:rFonts w:ascii="TUOS Blake" w:hAnsi="TUOS Blake"/>
        </w:rPr>
        <w:t>11</w:t>
      </w:r>
      <w:r>
        <w:rPr>
          <w:rFonts w:ascii="TUOS Blake" w:hAnsi="TUOS Blake"/>
        </w:rPr>
        <w:t xml:space="preserve">] Johnson, C., et al. </w:t>
      </w:r>
      <w:r w:rsidRPr="00D774AB">
        <w:rPr>
          <w:rFonts w:ascii="TUOS Blake" w:hAnsi="TUOS Blake"/>
        </w:rPr>
        <w:t>Development of the European Organisation for Research</w:t>
      </w:r>
      <w:r>
        <w:rPr>
          <w:rFonts w:ascii="TUOS Blake" w:hAnsi="TUOS Blake"/>
        </w:rPr>
        <w:t xml:space="preserve"> </w:t>
      </w:r>
      <w:r w:rsidRPr="00D774AB">
        <w:rPr>
          <w:rFonts w:ascii="TUOS Blake" w:hAnsi="TUOS Blake"/>
        </w:rPr>
        <w:t>and Treatment of Cancer quality of life questionnaire module</w:t>
      </w:r>
      <w:r>
        <w:rPr>
          <w:rFonts w:ascii="TUOS Blake" w:hAnsi="TUOS Blake"/>
        </w:rPr>
        <w:t xml:space="preserve"> </w:t>
      </w:r>
      <w:r w:rsidRPr="00D774AB">
        <w:rPr>
          <w:rFonts w:ascii="TUOS Blake" w:hAnsi="TUOS Blake"/>
        </w:rPr>
        <w:t>for older people with cancer: The EORTC QLQ-ELD15</w:t>
      </w:r>
      <w:r>
        <w:rPr>
          <w:rFonts w:ascii="TUOS Blake" w:hAnsi="TUOS Blake"/>
        </w:rPr>
        <w:t xml:space="preserve">. </w:t>
      </w:r>
      <w:r>
        <w:rPr>
          <w:rFonts w:ascii="TUOS Blake" w:hAnsi="TUOS Blake"/>
          <w:i/>
        </w:rPr>
        <w:t>European Journal of Cancer:</w:t>
      </w:r>
      <w:r>
        <w:rPr>
          <w:rFonts w:ascii="TUOS Blake" w:hAnsi="TUOS Blake"/>
        </w:rPr>
        <w:t xml:space="preserve"> </w:t>
      </w:r>
      <w:r w:rsidR="0038424B">
        <w:rPr>
          <w:rFonts w:ascii="TUOS Blake" w:hAnsi="TUOS Blake"/>
        </w:rPr>
        <w:t xml:space="preserve">2010; </w:t>
      </w:r>
      <w:r>
        <w:rPr>
          <w:rFonts w:ascii="TUOS Blake" w:hAnsi="TUOS Blake"/>
        </w:rPr>
        <w:t>46: 2242-2252.</w:t>
      </w:r>
    </w:p>
    <w:p w14:paraId="513350B1" w14:textId="77777777" w:rsidR="003F5A94" w:rsidRDefault="003F5A94" w:rsidP="000A530A">
      <w:pPr>
        <w:jc w:val="both"/>
        <w:rPr>
          <w:rFonts w:ascii="TUOS Blake" w:hAnsi="TUOS Blake"/>
        </w:rPr>
      </w:pPr>
      <w:r>
        <w:rPr>
          <w:rFonts w:ascii="TUOS Blake" w:hAnsi="TUOS Blake"/>
        </w:rPr>
        <w:t>[</w:t>
      </w:r>
      <w:r w:rsidR="00854493">
        <w:rPr>
          <w:rFonts w:ascii="TUOS Blake" w:hAnsi="TUOS Blake"/>
        </w:rPr>
        <w:t>1</w:t>
      </w:r>
      <w:r w:rsidR="00BD3D43">
        <w:rPr>
          <w:rFonts w:ascii="TUOS Blake" w:hAnsi="TUOS Blake"/>
        </w:rPr>
        <w:t>2</w:t>
      </w:r>
      <w:r>
        <w:rPr>
          <w:rFonts w:ascii="TUOS Blake" w:hAnsi="TUOS Blake"/>
        </w:rPr>
        <w:t xml:space="preserve">] Austin, P. C. </w:t>
      </w:r>
      <w:proofErr w:type="gramStart"/>
      <w:r w:rsidRPr="003F5A94">
        <w:rPr>
          <w:rFonts w:ascii="TUOS Blake" w:hAnsi="TUOS Blake"/>
        </w:rPr>
        <w:t>A comparison of 12 algorithms for matching on the propensity score</w:t>
      </w:r>
      <w:r>
        <w:rPr>
          <w:rFonts w:ascii="TUOS Blake" w:hAnsi="TUOS Blake"/>
        </w:rPr>
        <w:t>.</w:t>
      </w:r>
      <w:proofErr w:type="gramEnd"/>
      <w:r>
        <w:rPr>
          <w:rFonts w:ascii="TUOS Blake" w:hAnsi="TUOS Blake"/>
        </w:rPr>
        <w:t xml:space="preserve"> </w:t>
      </w:r>
      <w:r w:rsidRPr="00891DA7">
        <w:rPr>
          <w:rFonts w:ascii="TUOS Blake" w:hAnsi="TUOS Blake"/>
          <w:i/>
        </w:rPr>
        <w:t xml:space="preserve">Statistics in Medicine: </w:t>
      </w:r>
      <w:r w:rsidR="0038424B">
        <w:rPr>
          <w:rFonts w:ascii="TUOS Blake" w:hAnsi="TUOS Blake"/>
        </w:rPr>
        <w:t>201</w:t>
      </w:r>
      <w:r w:rsidR="00037779">
        <w:rPr>
          <w:rFonts w:ascii="TUOS Blake" w:hAnsi="TUOS Blake"/>
        </w:rPr>
        <w:t>3</w:t>
      </w:r>
      <w:r w:rsidR="0038424B">
        <w:rPr>
          <w:rFonts w:ascii="TUOS Blake" w:hAnsi="TUOS Blake"/>
        </w:rPr>
        <w:t xml:space="preserve">; </w:t>
      </w:r>
      <w:r w:rsidRPr="003F5A94">
        <w:rPr>
          <w:rFonts w:ascii="TUOS Blake" w:hAnsi="TUOS Blake"/>
        </w:rPr>
        <w:t>33(6): 1057–1069.</w:t>
      </w:r>
    </w:p>
    <w:p w14:paraId="38AB7EE7" w14:textId="77777777" w:rsidR="00AE7FC7" w:rsidRDefault="00AE7FC7" w:rsidP="000A530A">
      <w:pPr>
        <w:jc w:val="both"/>
        <w:rPr>
          <w:rFonts w:ascii="TUOS Blake" w:hAnsi="TUOS Blake"/>
        </w:rPr>
      </w:pPr>
      <w:r>
        <w:rPr>
          <w:rFonts w:ascii="TUOS Blake" w:hAnsi="TUOS Blake"/>
        </w:rPr>
        <w:lastRenderedPageBreak/>
        <w:t>[</w:t>
      </w:r>
      <w:r w:rsidR="003E3A00">
        <w:rPr>
          <w:rFonts w:ascii="TUOS Blake" w:hAnsi="TUOS Blake"/>
        </w:rPr>
        <w:t>1</w:t>
      </w:r>
      <w:r w:rsidR="00BD3D43">
        <w:rPr>
          <w:rFonts w:ascii="TUOS Blake" w:hAnsi="TUOS Blake"/>
        </w:rPr>
        <w:t>3</w:t>
      </w:r>
      <w:r>
        <w:rPr>
          <w:rFonts w:ascii="TUOS Blake" w:hAnsi="TUOS Blake"/>
        </w:rPr>
        <w:t>]</w:t>
      </w:r>
      <w:r w:rsidR="00891DA7">
        <w:rPr>
          <w:rFonts w:ascii="TUOS Blake" w:hAnsi="TUOS Blake"/>
        </w:rPr>
        <w:t xml:space="preserve"> Austin, P.C. Optimal </w:t>
      </w:r>
      <w:proofErr w:type="spellStart"/>
      <w:r w:rsidR="00891DA7">
        <w:rPr>
          <w:rFonts w:ascii="TUOS Blake" w:hAnsi="TUOS Blake"/>
        </w:rPr>
        <w:t>caliper</w:t>
      </w:r>
      <w:proofErr w:type="spellEnd"/>
      <w:r w:rsidR="00891DA7">
        <w:rPr>
          <w:rFonts w:ascii="TUOS Blake" w:hAnsi="TUOS Blake"/>
        </w:rPr>
        <w:t xml:space="preserve"> widths for propensity-score matching when estimating differences in means and differences in proportions of observational studies. </w:t>
      </w:r>
      <w:r w:rsidR="00891DA7" w:rsidRPr="00891DA7">
        <w:rPr>
          <w:rFonts w:ascii="TUOS Blake" w:hAnsi="TUOS Blake"/>
          <w:i/>
        </w:rPr>
        <w:t>Pharmaceutical Statistics:</w:t>
      </w:r>
      <w:r w:rsidR="00891DA7">
        <w:rPr>
          <w:rFonts w:ascii="TUOS Blake" w:hAnsi="TUOS Blake"/>
        </w:rPr>
        <w:t xml:space="preserve"> </w:t>
      </w:r>
      <w:r w:rsidR="0038424B">
        <w:rPr>
          <w:rFonts w:ascii="TUOS Blake" w:hAnsi="TUOS Blake"/>
        </w:rPr>
        <w:t xml:space="preserve">2011; </w:t>
      </w:r>
      <w:r w:rsidR="00891DA7">
        <w:rPr>
          <w:rFonts w:ascii="TUOS Blake" w:hAnsi="TUOS Blake"/>
        </w:rPr>
        <w:t>10: 150-161.</w:t>
      </w:r>
    </w:p>
    <w:p w14:paraId="26302D46" w14:textId="77777777" w:rsidR="00891DA7" w:rsidRDefault="00891DA7" w:rsidP="000A530A">
      <w:pPr>
        <w:jc w:val="both"/>
        <w:rPr>
          <w:rFonts w:ascii="TUOS Blake" w:hAnsi="TUOS Blake"/>
        </w:rPr>
      </w:pPr>
      <w:r>
        <w:rPr>
          <w:rFonts w:ascii="TUOS Blake" w:hAnsi="TUOS Blake"/>
        </w:rPr>
        <w:t>[1</w:t>
      </w:r>
      <w:r w:rsidR="00BD3D43">
        <w:rPr>
          <w:rFonts w:ascii="TUOS Blake" w:hAnsi="TUOS Blake"/>
        </w:rPr>
        <w:t>4</w:t>
      </w:r>
      <w:r>
        <w:rPr>
          <w:rFonts w:ascii="TUOS Blake" w:hAnsi="TUOS Blake"/>
        </w:rPr>
        <w:t xml:space="preserve">] Austin, P.C. </w:t>
      </w:r>
      <w:proofErr w:type="gramStart"/>
      <w:r>
        <w:rPr>
          <w:rFonts w:ascii="TUOS Blake" w:hAnsi="TUOS Blake"/>
        </w:rPr>
        <w:t>An Introduction to Propensity Score Methods for Reducing the Effects of Confounding in Observational Studies.</w:t>
      </w:r>
      <w:proofErr w:type="gramEnd"/>
      <w:r>
        <w:rPr>
          <w:rFonts w:ascii="TUOS Blake" w:hAnsi="TUOS Blake"/>
        </w:rPr>
        <w:t xml:space="preserve"> </w:t>
      </w:r>
      <w:r>
        <w:rPr>
          <w:rFonts w:ascii="TUOS Blake" w:hAnsi="TUOS Blake"/>
          <w:i/>
        </w:rPr>
        <w:t>Multivariate Behavioural Research:</w:t>
      </w:r>
      <w:r>
        <w:rPr>
          <w:rFonts w:ascii="TUOS Blake" w:hAnsi="TUOS Blake"/>
        </w:rPr>
        <w:t xml:space="preserve"> </w:t>
      </w:r>
      <w:r w:rsidR="0038424B">
        <w:rPr>
          <w:rFonts w:ascii="TUOS Blake" w:hAnsi="TUOS Blake"/>
        </w:rPr>
        <w:t xml:space="preserve">2011; </w:t>
      </w:r>
      <w:r>
        <w:rPr>
          <w:rFonts w:ascii="TUOS Blake" w:hAnsi="TUOS Blake"/>
        </w:rPr>
        <w:t>46: 399-424.</w:t>
      </w:r>
    </w:p>
    <w:p w14:paraId="2145A99A" w14:textId="77777777" w:rsidR="00891DA7" w:rsidRDefault="00891DA7" w:rsidP="000A530A">
      <w:pPr>
        <w:jc w:val="both"/>
        <w:rPr>
          <w:rFonts w:ascii="TUOS Blake" w:hAnsi="TUOS Blake"/>
        </w:rPr>
      </w:pPr>
      <w:r>
        <w:rPr>
          <w:rFonts w:ascii="TUOS Blake" w:hAnsi="TUOS Blake"/>
        </w:rPr>
        <w:t>[1</w:t>
      </w:r>
      <w:r w:rsidR="00BD3D43">
        <w:rPr>
          <w:rFonts w:ascii="TUOS Blake" w:hAnsi="TUOS Blake"/>
        </w:rPr>
        <w:t>5</w:t>
      </w:r>
      <w:r>
        <w:rPr>
          <w:rFonts w:ascii="TUOS Blake" w:hAnsi="TUOS Blake"/>
        </w:rPr>
        <w:t xml:space="preserve">] </w:t>
      </w:r>
      <w:r w:rsidR="00D51D48">
        <w:rPr>
          <w:rFonts w:ascii="TUOS Blake" w:hAnsi="TUOS Blake"/>
        </w:rPr>
        <w:t xml:space="preserve">Walters, S.J. Quality of Life Outcomes in Clinical Trials and Health-Care Evaluation: a Practical Guide to Analysis and Interpretation. </w:t>
      </w:r>
      <w:proofErr w:type="gramStart"/>
      <w:r w:rsidR="00D51D48" w:rsidRPr="0038424B">
        <w:rPr>
          <w:rFonts w:ascii="TUOS Blake" w:hAnsi="TUOS Blake"/>
          <w:i/>
        </w:rPr>
        <w:t>John Wiley &amp; Sons.</w:t>
      </w:r>
      <w:proofErr w:type="gramEnd"/>
      <w:r w:rsidR="0038424B">
        <w:rPr>
          <w:rFonts w:ascii="TUOS Blake" w:hAnsi="TUOS Blake"/>
        </w:rPr>
        <w:t xml:space="preserve"> 2009.</w:t>
      </w:r>
      <w:r w:rsidR="00D51D48">
        <w:rPr>
          <w:rFonts w:ascii="TUOS Blake" w:hAnsi="TUOS Blake"/>
        </w:rPr>
        <w:t xml:space="preserve">  </w:t>
      </w:r>
    </w:p>
    <w:p w14:paraId="08884441" w14:textId="77777777" w:rsidR="0038424B" w:rsidRDefault="0038424B" w:rsidP="000A530A">
      <w:pPr>
        <w:jc w:val="both"/>
        <w:rPr>
          <w:rFonts w:ascii="TUOS Blake" w:hAnsi="TUOS Blake"/>
        </w:rPr>
      </w:pPr>
      <w:r>
        <w:rPr>
          <w:rFonts w:ascii="TUOS Blake" w:hAnsi="TUOS Blake"/>
        </w:rPr>
        <w:t>[1</w:t>
      </w:r>
      <w:r w:rsidR="00BD3D43">
        <w:rPr>
          <w:rFonts w:ascii="TUOS Blake" w:hAnsi="TUOS Blake"/>
        </w:rPr>
        <w:t>6</w:t>
      </w:r>
      <w:r>
        <w:rPr>
          <w:rFonts w:ascii="TUOS Blake" w:hAnsi="TUOS Blake"/>
        </w:rPr>
        <w:t xml:space="preserve">] Austin, P.C., Goodness-of-fit diagnostics for the propensity score model when estimating treatment effects using covariate adjustment with the propensity score. </w:t>
      </w:r>
      <w:proofErr w:type="spellStart"/>
      <w:r>
        <w:rPr>
          <w:rFonts w:ascii="TUOS Blake" w:hAnsi="TUOS Blake"/>
          <w:i/>
        </w:rPr>
        <w:t>Pharmacoepidemiology</w:t>
      </w:r>
      <w:proofErr w:type="spellEnd"/>
      <w:r>
        <w:rPr>
          <w:rFonts w:ascii="TUOS Blake" w:hAnsi="TUOS Blake"/>
          <w:i/>
        </w:rPr>
        <w:t xml:space="preserve"> and Drug Safety:</w:t>
      </w:r>
      <w:r>
        <w:rPr>
          <w:rFonts w:ascii="TUOS Blake" w:hAnsi="TUOS Blake"/>
        </w:rPr>
        <w:t xml:space="preserve"> 2008; 17: 1202-1217. </w:t>
      </w:r>
    </w:p>
    <w:p w14:paraId="6EAF13C7" w14:textId="77777777" w:rsidR="00D51D48" w:rsidRDefault="00D51D48" w:rsidP="000A530A">
      <w:pPr>
        <w:jc w:val="both"/>
        <w:rPr>
          <w:rFonts w:ascii="TUOS Blake" w:hAnsi="TUOS Blake"/>
        </w:rPr>
      </w:pPr>
      <w:r>
        <w:rPr>
          <w:rFonts w:ascii="TUOS Blake" w:hAnsi="TUOS Blake"/>
        </w:rPr>
        <w:t>[1</w:t>
      </w:r>
      <w:r w:rsidR="00BD3D43">
        <w:rPr>
          <w:rFonts w:ascii="TUOS Blake" w:hAnsi="TUOS Blake"/>
        </w:rPr>
        <w:t>7</w:t>
      </w:r>
      <w:r>
        <w:rPr>
          <w:rFonts w:ascii="TUOS Blake" w:hAnsi="TUOS Blake"/>
        </w:rPr>
        <w:t xml:space="preserve">] </w:t>
      </w:r>
      <w:proofErr w:type="spellStart"/>
      <w:r>
        <w:rPr>
          <w:rFonts w:ascii="TUOS Blake" w:hAnsi="TUOS Blake"/>
        </w:rPr>
        <w:t>Thernau</w:t>
      </w:r>
      <w:proofErr w:type="spellEnd"/>
      <w:r>
        <w:rPr>
          <w:rFonts w:ascii="TUOS Blake" w:hAnsi="TUOS Blake"/>
        </w:rPr>
        <w:t xml:space="preserve">, T.M. and </w:t>
      </w:r>
      <w:proofErr w:type="spellStart"/>
      <w:r>
        <w:rPr>
          <w:rFonts w:ascii="TUOS Blake" w:hAnsi="TUOS Blake"/>
        </w:rPr>
        <w:t>Grambsch</w:t>
      </w:r>
      <w:proofErr w:type="spellEnd"/>
      <w:r>
        <w:rPr>
          <w:rFonts w:ascii="TUOS Blake" w:hAnsi="TUOS Blake"/>
        </w:rPr>
        <w:t xml:space="preserve">, P.M. </w:t>
      </w:r>
      <w:proofErr w:type="spellStart"/>
      <w:r>
        <w:rPr>
          <w:rFonts w:ascii="TUOS Blake" w:hAnsi="TUOS Blake"/>
        </w:rPr>
        <w:t>Modeling</w:t>
      </w:r>
      <w:proofErr w:type="spellEnd"/>
      <w:r>
        <w:rPr>
          <w:rFonts w:ascii="TUOS Blake" w:hAnsi="TUOS Blake"/>
        </w:rPr>
        <w:t xml:space="preserve"> Survival data analysis: Extending the Cox Model. </w:t>
      </w:r>
      <w:proofErr w:type="gramStart"/>
      <w:r w:rsidRPr="0038424B">
        <w:rPr>
          <w:rFonts w:ascii="TUOS Blake" w:hAnsi="TUOS Blake"/>
          <w:i/>
        </w:rPr>
        <w:t>Springer Science &amp; Business Media.</w:t>
      </w:r>
      <w:proofErr w:type="gramEnd"/>
      <w:r w:rsidR="0038424B">
        <w:rPr>
          <w:rFonts w:ascii="TUOS Blake" w:hAnsi="TUOS Blake"/>
        </w:rPr>
        <w:t xml:space="preserve"> 2000.</w:t>
      </w:r>
      <w:r>
        <w:rPr>
          <w:rFonts w:ascii="TUOS Blake" w:hAnsi="TUOS Blake"/>
        </w:rPr>
        <w:t xml:space="preserve"> </w:t>
      </w:r>
    </w:p>
    <w:p w14:paraId="4D96B2E7" w14:textId="77777777" w:rsidR="00D51D48" w:rsidRDefault="00D51D48" w:rsidP="000A530A">
      <w:pPr>
        <w:jc w:val="both"/>
        <w:rPr>
          <w:rFonts w:ascii="TUOS Blake" w:hAnsi="TUOS Blake"/>
        </w:rPr>
      </w:pPr>
      <w:r>
        <w:rPr>
          <w:rFonts w:ascii="TUOS Blake" w:hAnsi="TUOS Blake"/>
        </w:rPr>
        <w:t>[1</w:t>
      </w:r>
      <w:r w:rsidR="00BD3D43">
        <w:rPr>
          <w:rFonts w:ascii="TUOS Blake" w:hAnsi="TUOS Blake"/>
        </w:rPr>
        <w:t>8</w:t>
      </w:r>
      <w:r>
        <w:rPr>
          <w:rFonts w:ascii="TUOS Blake" w:hAnsi="TUOS Blake"/>
        </w:rPr>
        <w:t xml:space="preserve">] </w:t>
      </w:r>
      <w:proofErr w:type="spellStart"/>
      <w:r>
        <w:rPr>
          <w:rFonts w:ascii="TUOS Blake" w:hAnsi="TUOS Blake"/>
        </w:rPr>
        <w:t>Bradburn</w:t>
      </w:r>
      <w:proofErr w:type="spellEnd"/>
      <w:r>
        <w:rPr>
          <w:rFonts w:ascii="TUOS Blake" w:hAnsi="TUOS Blake"/>
        </w:rPr>
        <w:t>, M.J., et al. Survival analysis Part III: multivariate data analysis</w:t>
      </w:r>
      <w:r w:rsidR="00F715C1">
        <w:rPr>
          <w:rFonts w:ascii="TUOS Blake" w:hAnsi="TUOS Blake"/>
        </w:rPr>
        <w:t xml:space="preserve"> - choosing a model and assessing its adequacy and fit. </w:t>
      </w:r>
      <w:r w:rsidR="00F715C1">
        <w:rPr>
          <w:rFonts w:ascii="TUOS Blake" w:hAnsi="TUOS Blake"/>
          <w:i/>
        </w:rPr>
        <w:t>British Journal of Cancer:</w:t>
      </w:r>
      <w:r w:rsidR="00F715C1">
        <w:rPr>
          <w:rFonts w:ascii="TUOS Blake" w:hAnsi="TUOS Blake"/>
        </w:rPr>
        <w:t xml:space="preserve"> </w:t>
      </w:r>
      <w:r w:rsidR="0038424B">
        <w:rPr>
          <w:rFonts w:ascii="TUOS Blake" w:hAnsi="TUOS Blake"/>
        </w:rPr>
        <w:t xml:space="preserve">2003; </w:t>
      </w:r>
      <w:r w:rsidR="00F715C1">
        <w:rPr>
          <w:rFonts w:ascii="TUOS Blake" w:hAnsi="TUOS Blake"/>
        </w:rPr>
        <w:t xml:space="preserve">89: 605. </w:t>
      </w:r>
    </w:p>
    <w:p w14:paraId="295A1A44" w14:textId="16CBD9AE" w:rsidR="003E3A00" w:rsidRDefault="00287BC8" w:rsidP="00287BC8">
      <w:pPr>
        <w:jc w:val="both"/>
        <w:rPr>
          <w:rFonts w:ascii="TUOS Blake" w:hAnsi="TUOS Blake"/>
        </w:rPr>
      </w:pPr>
      <w:ins w:id="251" w:author="User" w:date="2016-09-13T12:18:00Z">
        <w:r>
          <w:rPr>
            <w:rFonts w:ascii="TUOS Blake" w:hAnsi="TUOS Blake"/>
          </w:rPr>
          <w:t xml:space="preserve">[19] </w:t>
        </w:r>
      </w:ins>
      <w:ins w:id="252" w:author="User" w:date="2016-09-13T12:19:00Z">
        <w:r w:rsidRPr="00287BC8">
          <w:rPr>
            <w:rFonts w:ascii="TUOS Blake" w:hAnsi="TUOS Blake"/>
          </w:rPr>
          <w:t>Royston P, Altman DG. External validation of a Cox prognostic model:</w:t>
        </w:r>
        <w:r>
          <w:rPr>
            <w:rFonts w:ascii="TUOS Blake" w:hAnsi="TUOS Blake"/>
          </w:rPr>
          <w:t xml:space="preserve"> </w:t>
        </w:r>
        <w:r w:rsidRPr="00287BC8">
          <w:rPr>
            <w:rFonts w:ascii="TUOS Blake" w:hAnsi="TUOS Blake"/>
          </w:rPr>
          <w:t xml:space="preserve">principles and methods. </w:t>
        </w:r>
        <w:proofErr w:type="gramStart"/>
        <w:r w:rsidRPr="00287BC8">
          <w:rPr>
            <w:rFonts w:ascii="TUOS Blake" w:hAnsi="TUOS Blake"/>
          </w:rPr>
          <w:t xml:space="preserve">BMC Med Res </w:t>
        </w:r>
        <w:proofErr w:type="spellStart"/>
        <w:r w:rsidRPr="00287BC8">
          <w:rPr>
            <w:rFonts w:ascii="TUOS Blake" w:hAnsi="TUOS Blake"/>
          </w:rPr>
          <w:t>Methodol</w:t>
        </w:r>
        <w:proofErr w:type="spellEnd"/>
        <w:r w:rsidRPr="00287BC8">
          <w:rPr>
            <w:rFonts w:ascii="TUOS Blake" w:hAnsi="TUOS Blake"/>
          </w:rPr>
          <w:t>.</w:t>
        </w:r>
        <w:proofErr w:type="gramEnd"/>
        <w:r w:rsidRPr="00287BC8">
          <w:rPr>
            <w:rFonts w:ascii="TUOS Blake" w:hAnsi="TUOS Blake"/>
          </w:rPr>
          <w:t xml:space="preserve"> 2013 Mar 6</w:t>
        </w:r>
        <w:proofErr w:type="gramStart"/>
        <w:r w:rsidRPr="00287BC8">
          <w:rPr>
            <w:rFonts w:ascii="TUOS Blake" w:hAnsi="TUOS Blake"/>
          </w:rPr>
          <w:t>;13:33</w:t>
        </w:r>
        <w:proofErr w:type="gramEnd"/>
        <w:r w:rsidRPr="00287BC8">
          <w:rPr>
            <w:rFonts w:ascii="TUOS Blake" w:hAnsi="TUOS Blake"/>
          </w:rPr>
          <w:t xml:space="preserve">. </w:t>
        </w:r>
        <w:proofErr w:type="spellStart"/>
        <w:proofErr w:type="gramStart"/>
        <w:r w:rsidRPr="00287BC8">
          <w:rPr>
            <w:rFonts w:ascii="TUOS Blake" w:hAnsi="TUOS Blake"/>
          </w:rPr>
          <w:t>doi</w:t>
        </w:r>
        <w:proofErr w:type="spellEnd"/>
        <w:proofErr w:type="gramEnd"/>
        <w:r w:rsidRPr="00287BC8">
          <w:rPr>
            <w:rFonts w:ascii="TUOS Blake" w:hAnsi="TUOS Blake"/>
          </w:rPr>
          <w:t>:</w:t>
        </w:r>
        <w:r>
          <w:rPr>
            <w:rFonts w:ascii="TUOS Blake" w:hAnsi="TUOS Blake"/>
          </w:rPr>
          <w:t xml:space="preserve"> </w:t>
        </w:r>
        <w:r w:rsidRPr="00287BC8">
          <w:rPr>
            <w:rFonts w:ascii="TUOS Blake" w:hAnsi="TUOS Blake"/>
          </w:rPr>
          <w:t>10.1186/1471-2288-13-33. PubMed PMID: 23496923; PubMed Central PMCID: PMC3667097.</w:t>
        </w:r>
      </w:ins>
    </w:p>
    <w:p w14:paraId="7DE61E9A" w14:textId="77777777" w:rsidR="00490938" w:rsidRDefault="00287BC8">
      <w:pPr>
        <w:rPr>
          <w:ins w:id="253" w:author="User" w:date="2016-09-13T12:24:00Z"/>
          <w:rFonts w:ascii="TUOS Blake" w:hAnsi="TUOS Blake"/>
        </w:rPr>
        <w:pPrChange w:id="254" w:author="User" w:date="2016-09-13T12:19:00Z">
          <w:pPr>
            <w:jc w:val="center"/>
          </w:pPr>
        </w:pPrChange>
      </w:pPr>
      <w:ins w:id="255" w:author="User" w:date="2016-09-13T12:19:00Z">
        <w:r>
          <w:rPr>
            <w:rFonts w:ascii="TUOS Blake" w:hAnsi="TUOS Blake"/>
          </w:rPr>
          <w:t xml:space="preserve">[20] </w:t>
        </w:r>
      </w:ins>
      <w:ins w:id="256" w:author="User" w:date="2016-09-13T12:24:00Z">
        <w:r w:rsidR="00490938" w:rsidRPr="00490938">
          <w:rPr>
            <w:rFonts w:ascii="TUOS Blake" w:hAnsi="TUOS Blake"/>
          </w:rPr>
          <w:t xml:space="preserve">Moons KG, Altman DG, </w:t>
        </w:r>
        <w:proofErr w:type="spellStart"/>
        <w:r w:rsidR="00490938" w:rsidRPr="00490938">
          <w:rPr>
            <w:rFonts w:ascii="TUOS Blake" w:hAnsi="TUOS Blake"/>
          </w:rPr>
          <w:t>Reitsma</w:t>
        </w:r>
        <w:proofErr w:type="spellEnd"/>
        <w:r w:rsidR="00490938" w:rsidRPr="00490938">
          <w:rPr>
            <w:rFonts w:ascii="TUOS Blake" w:hAnsi="TUOS Blake"/>
          </w:rPr>
          <w:t xml:space="preserve"> JB, Ioannidis JP, </w:t>
        </w:r>
        <w:proofErr w:type="spellStart"/>
        <w:r w:rsidR="00490938" w:rsidRPr="00490938">
          <w:rPr>
            <w:rFonts w:ascii="TUOS Blake" w:hAnsi="TUOS Blake"/>
          </w:rPr>
          <w:t>Macaskill</w:t>
        </w:r>
        <w:proofErr w:type="spellEnd"/>
        <w:r w:rsidR="00490938" w:rsidRPr="00490938">
          <w:rPr>
            <w:rFonts w:ascii="TUOS Blake" w:hAnsi="TUOS Blake"/>
          </w:rPr>
          <w:t xml:space="preserve"> P, </w:t>
        </w:r>
        <w:proofErr w:type="spellStart"/>
        <w:r w:rsidR="00490938" w:rsidRPr="00490938">
          <w:rPr>
            <w:rFonts w:ascii="TUOS Blake" w:hAnsi="TUOS Blake"/>
          </w:rPr>
          <w:t>Steyerberg</w:t>
        </w:r>
        <w:proofErr w:type="spellEnd"/>
        <w:r w:rsidR="00490938" w:rsidRPr="00490938">
          <w:rPr>
            <w:rFonts w:ascii="TUOS Blake" w:hAnsi="TUOS Blake"/>
          </w:rPr>
          <w:t xml:space="preserve"> EW,</w:t>
        </w:r>
        <w:r w:rsidR="00490938">
          <w:rPr>
            <w:rFonts w:ascii="TUOS Blake" w:hAnsi="TUOS Blake"/>
          </w:rPr>
          <w:t xml:space="preserve"> </w:t>
        </w:r>
        <w:r w:rsidR="00490938" w:rsidRPr="00490938">
          <w:rPr>
            <w:rFonts w:ascii="TUOS Blake" w:hAnsi="TUOS Blake"/>
          </w:rPr>
          <w:t xml:space="preserve">Vickers AJ, </w:t>
        </w:r>
        <w:proofErr w:type="spellStart"/>
        <w:r w:rsidR="00490938" w:rsidRPr="00490938">
          <w:rPr>
            <w:rFonts w:ascii="TUOS Blake" w:hAnsi="TUOS Blake"/>
          </w:rPr>
          <w:t>Ransohoff</w:t>
        </w:r>
        <w:proofErr w:type="spellEnd"/>
        <w:r w:rsidR="00490938" w:rsidRPr="00490938">
          <w:rPr>
            <w:rFonts w:ascii="TUOS Blake" w:hAnsi="TUOS Blake"/>
          </w:rPr>
          <w:t xml:space="preserve"> DF, Collins GS. Transparent Reporting of a multivariable</w:t>
        </w:r>
        <w:r w:rsidR="00490938">
          <w:rPr>
            <w:rFonts w:ascii="TUOS Blake" w:hAnsi="TUOS Blake"/>
          </w:rPr>
          <w:t xml:space="preserve"> </w:t>
        </w:r>
        <w:r w:rsidR="00490938" w:rsidRPr="00490938">
          <w:rPr>
            <w:rFonts w:ascii="TUOS Blake" w:hAnsi="TUOS Blake"/>
          </w:rPr>
          <w:t xml:space="preserve">prediction model for </w:t>
        </w:r>
        <w:r w:rsidR="00490938">
          <w:rPr>
            <w:rFonts w:ascii="TUOS Blake" w:hAnsi="TUOS Blake"/>
          </w:rPr>
          <w:t>i</w:t>
        </w:r>
        <w:r w:rsidR="00490938" w:rsidRPr="00490938">
          <w:rPr>
            <w:rFonts w:ascii="TUOS Blake" w:hAnsi="TUOS Blake"/>
          </w:rPr>
          <w:t>ndividual Prognosis or Diagnosis (TRIPOD): explanation and elaboration. Ann Intern Med. 2015 Jan 6</w:t>
        </w:r>
        <w:proofErr w:type="gramStart"/>
        <w:r w:rsidR="00490938" w:rsidRPr="00490938">
          <w:rPr>
            <w:rFonts w:ascii="TUOS Blake" w:hAnsi="TUOS Blake"/>
          </w:rPr>
          <w:t>;162</w:t>
        </w:r>
        <w:proofErr w:type="gramEnd"/>
        <w:r w:rsidR="00490938" w:rsidRPr="00490938">
          <w:rPr>
            <w:rFonts w:ascii="TUOS Blake" w:hAnsi="TUOS Blake"/>
          </w:rPr>
          <w:t xml:space="preserve">(1):W1-73. </w:t>
        </w:r>
        <w:proofErr w:type="spellStart"/>
        <w:proofErr w:type="gramStart"/>
        <w:r w:rsidR="00490938" w:rsidRPr="00490938">
          <w:rPr>
            <w:rFonts w:ascii="TUOS Blake" w:hAnsi="TUOS Blake"/>
          </w:rPr>
          <w:t>doi</w:t>
        </w:r>
        <w:proofErr w:type="spellEnd"/>
        <w:proofErr w:type="gramEnd"/>
        <w:r w:rsidR="00490938" w:rsidRPr="00490938">
          <w:rPr>
            <w:rFonts w:ascii="TUOS Blake" w:hAnsi="TUOS Blake"/>
          </w:rPr>
          <w:t>: 10.7326/M14-0698.</w:t>
        </w:r>
        <w:r w:rsidR="00490938">
          <w:rPr>
            <w:rFonts w:ascii="TUOS Blake" w:hAnsi="TUOS Blake"/>
          </w:rPr>
          <w:t xml:space="preserve"> </w:t>
        </w:r>
        <w:r w:rsidR="00490938" w:rsidRPr="00490938">
          <w:rPr>
            <w:rFonts w:ascii="TUOS Blake" w:hAnsi="TUOS Blake"/>
          </w:rPr>
          <w:t>PubMed PMID: 25560730.</w:t>
        </w:r>
        <w:r w:rsidR="00490938">
          <w:rPr>
            <w:rFonts w:ascii="TUOS Blake" w:hAnsi="TUOS Blake"/>
          </w:rPr>
          <w:t xml:space="preserve"> </w:t>
        </w:r>
      </w:ins>
    </w:p>
    <w:p w14:paraId="00AE6E16" w14:textId="0030F37C" w:rsidR="00CA2B10" w:rsidRDefault="00D946A1">
      <w:pPr>
        <w:rPr>
          <w:rFonts w:ascii="Calibri" w:hAnsi="Calibri"/>
          <w:noProof/>
        </w:rPr>
        <w:pPrChange w:id="257" w:author="User" w:date="2016-09-13T12:19:00Z">
          <w:pPr>
            <w:jc w:val="center"/>
          </w:pPr>
        </w:pPrChange>
      </w:pPr>
      <w:ins w:id="258" w:author="User" w:date="2016-09-13T12:23:00Z">
        <w:r>
          <w:rPr>
            <w:rFonts w:ascii="TUOS Blake" w:hAnsi="TUOS Blake"/>
          </w:rPr>
          <w:t xml:space="preserve">[21] RMS package </w:t>
        </w:r>
        <w:r>
          <w:rPr>
            <w:rFonts w:ascii="TUOS Blake" w:hAnsi="TUOS Blake"/>
          </w:rPr>
          <w:fldChar w:fldCharType="begin"/>
        </w:r>
        <w:r>
          <w:rPr>
            <w:rFonts w:ascii="TUOS Blake" w:hAnsi="TUOS Blake"/>
          </w:rPr>
          <w:instrText xml:space="preserve"> HYPERLINK "</w:instrText>
        </w:r>
        <w:r w:rsidRPr="00287BC8">
          <w:rPr>
            <w:rFonts w:ascii="TUOS Blake" w:hAnsi="TUOS Blake"/>
          </w:rPr>
          <w:instrText>https://cran.r-project.org/web/packages/rms/</w:instrText>
        </w:r>
        <w:r>
          <w:rPr>
            <w:rFonts w:ascii="TUOS Blake" w:hAnsi="TUOS Blake"/>
          </w:rPr>
          <w:instrText xml:space="preserve">" </w:instrText>
        </w:r>
        <w:r>
          <w:rPr>
            <w:rFonts w:ascii="TUOS Blake" w:hAnsi="TUOS Blake"/>
          </w:rPr>
          <w:fldChar w:fldCharType="separate"/>
        </w:r>
        <w:r w:rsidRPr="007A58A7">
          <w:rPr>
            <w:rStyle w:val="Hyperlink"/>
            <w:rFonts w:ascii="TUOS Blake" w:hAnsi="TUOS Blake"/>
          </w:rPr>
          <w:t>https://cran.r-project.org/web/packages/rms/</w:t>
        </w:r>
        <w:r>
          <w:rPr>
            <w:rFonts w:ascii="TUOS Blake" w:hAnsi="TUOS Blake"/>
          </w:rPr>
          <w:fldChar w:fldCharType="end"/>
        </w:r>
      </w:ins>
      <w:r w:rsidR="0046784A">
        <w:rPr>
          <w:rFonts w:ascii="TUOS Blake" w:hAnsi="TUOS Blake"/>
        </w:rPr>
        <w:fldChar w:fldCharType="begin"/>
      </w:r>
      <w:r w:rsidR="0046784A">
        <w:rPr>
          <w:rFonts w:ascii="TUOS Blake" w:hAnsi="TUOS Blake"/>
        </w:rPr>
        <w:instrText xml:space="preserve"> ADDIN REFMGR.REFLIST </w:instrText>
      </w:r>
      <w:r w:rsidR="0046784A">
        <w:rPr>
          <w:rFonts w:ascii="TUOS Blake" w:hAnsi="TUOS Blake"/>
        </w:rPr>
        <w:fldChar w:fldCharType="separate"/>
      </w:r>
    </w:p>
    <w:p w14:paraId="710C8AD6" w14:textId="503AF646" w:rsidR="002A38D5" w:rsidRPr="00926244" w:rsidRDefault="0046784A" w:rsidP="007B6DD5">
      <w:pPr>
        <w:spacing w:before="100" w:beforeAutospacing="1" w:after="100" w:afterAutospacing="1" w:line="240" w:lineRule="auto"/>
        <w:rPr>
          <w:rFonts w:ascii="TUOS Blake" w:hAnsi="TUOS Blake"/>
        </w:rPr>
      </w:pPr>
      <w:r>
        <w:rPr>
          <w:rFonts w:ascii="TUOS Blake" w:hAnsi="TUOS Blake"/>
        </w:rPr>
        <w:fldChar w:fldCharType="end"/>
      </w:r>
      <w:r w:rsidR="003C198B">
        <w:rPr>
          <w:rStyle w:val="CommentReference"/>
        </w:rPr>
        <w:commentReference w:id="259"/>
      </w:r>
    </w:p>
    <w:sectPr w:rsidR="002A38D5" w:rsidRPr="00926244" w:rsidSect="00173AE5">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3" w:author="User" w:date="2016-09-13T12:23:00Z" w:initials="U">
    <w:p w14:paraId="112151A6" w14:textId="65E03BD2" w:rsidR="00886FF1" w:rsidRDefault="00886FF1">
      <w:pPr>
        <w:pStyle w:val="CommentText"/>
      </w:pPr>
      <w:r>
        <w:rPr>
          <w:rStyle w:val="CommentReference"/>
        </w:rPr>
        <w:annotationRef/>
      </w:r>
      <w:r>
        <w:t xml:space="preserve">OB: Can you please give categories? This will be based on the </w:t>
      </w:r>
      <w:proofErr w:type="spellStart"/>
      <w:r>
        <w:t>Charlson</w:t>
      </w:r>
      <w:proofErr w:type="spellEnd"/>
      <w:r>
        <w:t xml:space="preserve"> score</w:t>
      </w:r>
    </w:p>
    <w:p w14:paraId="2DCDAF16" w14:textId="77777777" w:rsidR="00886FF1" w:rsidRDefault="00886FF1">
      <w:pPr>
        <w:pStyle w:val="CommentText"/>
      </w:pPr>
    </w:p>
    <w:p w14:paraId="7231B585" w14:textId="3F0AD1EE" w:rsidR="00886FF1" w:rsidRDefault="00886FF1">
      <w:pPr>
        <w:pStyle w:val="CommentText"/>
      </w:pPr>
      <w:r>
        <w:t>OB 09/06/2016: I have added some subchapters for scoring. Please fill in</w:t>
      </w:r>
    </w:p>
  </w:comment>
  <w:comment w:id="64" w:author="User" w:date="2016-09-13T12:23:00Z" w:initials="U">
    <w:p w14:paraId="67FB18B4" w14:textId="74F79413" w:rsidR="00886FF1" w:rsidRDefault="00886FF1">
      <w:pPr>
        <w:pStyle w:val="CommentText"/>
      </w:pPr>
      <w:r>
        <w:rPr>
          <w:rStyle w:val="CommentReference"/>
        </w:rPr>
        <w:annotationRef/>
      </w:r>
      <w:r>
        <w:t xml:space="preserve">OB: please can you provide a definition for this and provide categories?  Frailty will be based on the ADL or IADL score of the PS.  </w:t>
      </w:r>
    </w:p>
    <w:p w14:paraId="6F89757F" w14:textId="77777777" w:rsidR="00886FF1" w:rsidRDefault="00886FF1">
      <w:pPr>
        <w:pStyle w:val="CommentText"/>
      </w:pPr>
    </w:p>
    <w:p w14:paraId="1E91D167" w14:textId="50B7EA97" w:rsidR="00886FF1" w:rsidRDefault="00886FF1">
      <w:pPr>
        <w:pStyle w:val="CommentText"/>
      </w:pPr>
      <w:r>
        <w:t xml:space="preserve">OB 09/06/2016: I have added some subchapters for scoring. Please fill in.   </w:t>
      </w:r>
      <w:r w:rsidRPr="00AF7971">
        <w:rPr>
          <w:highlight w:val="green"/>
        </w:rPr>
        <w:t>My feedback is that it is simply a summated score of these items</w:t>
      </w:r>
    </w:p>
  </w:comment>
  <w:comment w:id="66" w:author="User" w:date="2016-09-13T12:23:00Z" w:initials="U">
    <w:p w14:paraId="6E7D97C8" w14:textId="3C4168DA" w:rsidR="00886FF1" w:rsidRDefault="00886FF1">
      <w:pPr>
        <w:pStyle w:val="CommentText"/>
      </w:pPr>
      <w:r>
        <w:rPr>
          <w:rStyle w:val="CommentReference"/>
        </w:rPr>
        <w:annotationRef/>
      </w:r>
      <w:r>
        <w:t xml:space="preserve">Please provide some sample data for testing the algorithm (e.g. 5 subjects)   </w:t>
      </w:r>
      <w:r w:rsidRPr="00AF7971">
        <w:rPr>
          <w:highlight w:val="green"/>
        </w:rPr>
        <w:t>I don’t understand this I’m afraid</w:t>
      </w:r>
    </w:p>
  </w:comment>
  <w:comment w:id="67" w:author="cm1ara" w:date="2016-09-13T12:23:00Z" w:initials="AA">
    <w:p w14:paraId="592E5C6C" w14:textId="77777777" w:rsidR="00886FF1" w:rsidRDefault="00886FF1">
      <w:pPr>
        <w:pStyle w:val="CommentText"/>
      </w:pPr>
      <w:r>
        <w:rPr>
          <w:rStyle w:val="CommentReference"/>
        </w:rPr>
        <w:annotationRef/>
      </w:r>
      <w:r>
        <w:t>Want 100 to represent higher quality of life so I think it is scored as follows - the R code matches this. Need to get this checked.</w:t>
      </w:r>
    </w:p>
  </w:comment>
  <w:comment w:id="68" w:author="User" w:date="2016-09-13T12:23:00Z" w:initials="U">
    <w:p w14:paraId="3D37E6C8" w14:textId="190EFF84" w:rsidR="00886FF1" w:rsidRDefault="00886FF1" w:rsidP="002A4AAE">
      <w:pPr>
        <w:pStyle w:val="CommentText"/>
      </w:pPr>
      <w:r>
        <w:rPr>
          <w:rStyle w:val="CommentReference"/>
        </w:rPr>
        <w:annotationRef/>
      </w:r>
      <w:r>
        <w:t>Missing items? I think we have the scoring system implemented on PROSPECT for this</w:t>
      </w:r>
    </w:p>
  </w:comment>
  <w:comment w:id="70" w:author="User" w:date="2016-09-13T12:23:00Z" w:initials="U">
    <w:p w14:paraId="12011DF9" w14:textId="4F5F282F" w:rsidR="00886FF1" w:rsidRDefault="00886FF1">
      <w:pPr>
        <w:pStyle w:val="CommentText"/>
      </w:pPr>
      <w:r>
        <w:rPr>
          <w:rStyle w:val="CommentReference"/>
        </w:rPr>
        <w:annotationRef/>
      </w:r>
      <w:r>
        <w:t>Missing items?</w:t>
      </w:r>
    </w:p>
  </w:comment>
  <w:comment w:id="101" w:author="lynda wyld" w:date="2016-10-10T16:31:00Z" w:initials="lw">
    <w:p w14:paraId="206CCD9C" w14:textId="011F4A98" w:rsidR="00886FF1" w:rsidRDefault="00886FF1">
      <w:pPr>
        <w:pStyle w:val="CommentText"/>
      </w:pPr>
      <w:r w:rsidRPr="00371928">
        <w:rPr>
          <w:rStyle w:val="CommentReference"/>
          <w:highlight w:val="green"/>
        </w:rPr>
        <w:annotationRef/>
      </w:r>
      <w:r w:rsidRPr="00371928">
        <w:rPr>
          <w:highlight w:val="green"/>
        </w:rPr>
        <w:t>Awaiting feedback…..otherwise default is just to use as a continuous scale 0-100</w:t>
      </w:r>
    </w:p>
  </w:comment>
  <w:comment w:id="92" w:author="User" w:date="2016-09-13T12:23:00Z" w:initials="U">
    <w:p w14:paraId="4EA75E1E" w14:textId="1B9C5117" w:rsidR="00886FF1" w:rsidRDefault="00886FF1">
      <w:pPr>
        <w:pStyle w:val="CommentText"/>
      </w:pPr>
      <w:r>
        <w:rPr>
          <w:rStyle w:val="CommentReference"/>
        </w:rPr>
        <w:annotationRef/>
      </w:r>
      <w:r>
        <w:t>Please provide definitions</w:t>
      </w:r>
    </w:p>
  </w:comment>
  <w:comment w:id="106" w:author="User" w:date="2017-02-02T10:01:00Z" w:initials="U">
    <w:p w14:paraId="3DBBF5B8" w14:textId="287D5A99" w:rsidR="00886FF1" w:rsidRDefault="00886FF1" w:rsidP="001133A9">
      <w:pPr>
        <w:pStyle w:val="CommentText"/>
      </w:pPr>
      <w:r>
        <w:rPr>
          <w:rStyle w:val="CommentReference"/>
        </w:rPr>
        <w:annotationRef/>
      </w:r>
      <w:r>
        <w:t xml:space="preserve">Missing items? Please provide definition </w:t>
      </w:r>
      <w:r w:rsidRPr="00371928">
        <w:rPr>
          <w:highlight w:val="green"/>
        </w:rPr>
        <w:t>as above</w:t>
      </w:r>
    </w:p>
    <w:p w14:paraId="1082068D" w14:textId="77777777" w:rsidR="00E369DD" w:rsidRDefault="00E369DD" w:rsidP="001133A9">
      <w:pPr>
        <w:pStyle w:val="CommentText"/>
      </w:pPr>
    </w:p>
    <w:p w14:paraId="6741FE33" w14:textId="7F61DF1A" w:rsidR="00E369DD" w:rsidRDefault="00E369DD" w:rsidP="001133A9">
      <w:pPr>
        <w:pStyle w:val="CommentText"/>
      </w:pPr>
      <w:r>
        <w:t xml:space="preserve">Update 02/02/2017: ask Lynda Wild. Mail </w:t>
      </w:r>
      <w:proofErr w:type="gramStart"/>
      <w:r>
        <w:t xml:space="preserve">to  </w:t>
      </w:r>
      <w:r w:rsidRPr="00E369DD">
        <w:t>Robinson</w:t>
      </w:r>
      <w:proofErr w:type="gramEnd"/>
      <w:r w:rsidRPr="00E369DD">
        <w:t>, Thompson G. (</w:t>
      </w:r>
      <w:proofErr w:type="spellStart"/>
      <w:r w:rsidRPr="00E369DD">
        <w:t>Prof.</w:t>
      </w:r>
      <w:proofErr w:type="spellEnd"/>
      <w:r w:rsidRPr="00E369DD">
        <w:t xml:space="preserve">) </w:t>
      </w:r>
      <w:hyperlink r:id="rId1" w:history="1">
        <w:r w:rsidRPr="009D4F70">
          <w:rPr>
            <w:rStyle w:val="Hyperlink"/>
          </w:rPr>
          <w:t>tgr2@leicester.ac.uk</w:t>
        </w:r>
      </w:hyperlink>
      <w:r>
        <w:t>. Waiting feedback for it.</w:t>
      </w:r>
      <w:bookmarkStart w:id="107" w:name="_GoBack"/>
      <w:bookmarkEnd w:id="107"/>
    </w:p>
  </w:comment>
  <w:comment w:id="114" w:author="User" w:date="2016-09-13T12:23:00Z" w:initials="U">
    <w:p w14:paraId="06034D36" w14:textId="77777777" w:rsidR="00886FF1" w:rsidRDefault="00886FF1" w:rsidP="002A4AAE">
      <w:pPr>
        <w:pStyle w:val="CommentText"/>
      </w:pPr>
      <w:r>
        <w:rPr>
          <w:rStyle w:val="CommentReference"/>
        </w:rPr>
        <w:annotationRef/>
      </w:r>
      <w:r>
        <w:t>Missing items?</w:t>
      </w:r>
    </w:p>
  </w:comment>
  <w:comment w:id="129" w:author="User" w:date="2016-09-13T12:23:00Z" w:initials="U">
    <w:p w14:paraId="60D524D4" w14:textId="0920FF0F" w:rsidR="00886FF1" w:rsidRDefault="00886FF1">
      <w:pPr>
        <w:pStyle w:val="CommentText"/>
      </w:pPr>
      <w:r>
        <w:rPr>
          <w:rStyle w:val="CommentReference"/>
        </w:rPr>
        <w:annotationRef/>
      </w:r>
      <w:r>
        <w:t>Please provide definitions</w:t>
      </w:r>
    </w:p>
  </w:comment>
  <w:comment w:id="123" w:author="lynda wyld" w:date="2016-10-10T16:32:00Z" w:initials="lw">
    <w:p w14:paraId="58525F64" w14:textId="24022769" w:rsidR="00886FF1" w:rsidRDefault="00886FF1">
      <w:pPr>
        <w:pStyle w:val="CommentText"/>
      </w:pPr>
      <w:r>
        <w:rPr>
          <w:rStyle w:val="CommentReference"/>
        </w:rPr>
        <w:annotationRef/>
      </w:r>
      <w:r>
        <w:t>I think this one is just used as a score and not by category</w:t>
      </w:r>
    </w:p>
  </w:comment>
  <w:comment w:id="135" w:author="lynda wyld" w:date="2016-09-13T12:23:00Z" w:initials="lw">
    <w:p w14:paraId="2E8CE9EB" w14:textId="00DA44FA" w:rsidR="00886FF1" w:rsidRDefault="00886FF1">
      <w:pPr>
        <w:pStyle w:val="CommentText"/>
      </w:pPr>
      <w:r>
        <w:rPr>
          <w:rStyle w:val="CommentReference"/>
        </w:rPr>
        <w:annotationRef/>
      </w:r>
      <w:r>
        <w:t>See previous query re use of 6 months as the optimal primary endpoint</w:t>
      </w:r>
    </w:p>
    <w:p w14:paraId="3E232D68" w14:textId="77777777" w:rsidR="00886FF1" w:rsidRDefault="00886FF1">
      <w:pPr>
        <w:pStyle w:val="CommentText"/>
      </w:pPr>
    </w:p>
    <w:p w14:paraId="05971EB5" w14:textId="32EEDA52" w:rsidR="00886FF1" w:rsidRDefault="00886FF1">
      <w:pPr>
        <w:pStyle w:val="CommentText"/>
      </w:pPr>
      <w:r>
        <w:t>OB 08/06/2016 before answering to this compare this primary outcome to what stated in the protocol</w:t>
      </w:r>
    </w:p>
  </w:comment>
  <w:comment w:id="138" w:author="cm1ara" w:date="2016-09-13T12:23:00Z" w:initials="AA">
    <w:p w14:paraId="629C8FE5" w14:textId="77777777" w:rsidR="00886FF1" w:rsidRDefault="00886FF1">
      <w:pPr>
        <w:pStyle w:val="CommentText"/>
      </w:pPr>
      <w:r>
        <w:rPr>
          <w:rStyle w:val="CommentReference"/>
        </w:rPr>
        <w:annotationRef/>
      </w:r>
      <w:r>
        <w:t xml:space="preserve">Check with Lynda. </w:t>
      </w:r>
    </w:p>
  </w:comment>
  <w:comment w:id="139" w:author="User" w:date="2016-09-13T12:23:00Z" w:initials="U">
    <w:p w14:paraId="5AD2EF19" w14:textId="4311604F" w:rsidR="00886FF1" w:rsidRDefault="00886FF1">
      <w:pPr>
        <w:pStyle w:val="CommentText"/>
      </w:pPr>
      <w:r>
        <w:rPr>
          <w:rStyle w:val="CommentReference"/>
        </w:rPr>
        <w:annotationRef/>
      </w:r>
      <w:r>
        <w:t xml:space="preserve">What about standard errors? Does this work as </w:t>
      </w:r>
      <w:proofErr w:type="spellStart"/>
      <w:r>
        <w:t>metanalysis</w:t>
      </w:r>
      <w:proofErr w:type="spellEnd"/>
      <w:r>
        <w:t>?</w:t>
      </w:r>
    </w:p>
    <w:p w14:paraId="475373D1" w14:textId="77777777" w:rsidR="00886FF1" w:rsidRDefault="00886FF1">
      <w:pPr>
        <w:pStyle w:val="CommentText"/>
      </w:pPr>
    </w:p>
    <w:p w14:paraId="25F70F1C" w14:textId="30C17149" w:rsidR="00886FF1" w:rsidRDefault="00886FF1">
      <w:pPr>
        <w:pStyle w:val="CommentText"/>
      </w:pPr>
      <w:r>
        <w:t>OB 13/09/2016: search literature</w:t>
      </w:r>
    </w:p>
  </w:comment>
  <w:comment w:id="147" w:author="User" w:date="2016-09-13T12:23:00Z" w:initials="U">
    <w:p w14:paraId="7E67C706" w14:textId="140FDF4B" w:rsidR="00886FF1" w:rsidRDefault="00886FF1">
      <w:pPr>
        <w:pStyle w:val="CommentText"/>
      </w:pPr>
      <w:r>
        <w:rPr>
          <w:rStyle w:val="CommentReference"/>
        </w:rPr>
        <w:annotationRef/>
      </w:r>
      <w:r>
        <w:t>OB 13/09/2016 This should address Sue concern so we can have a starting point</w:t>
      </w:r>
    </w:p>
  </w:comment>
  <w:comment w:id="188" w:author="User" w:date="2016-09-13T12:23:00Z" w:initials="U">
    <w:p w14:paraId="0CA89B42" w14:textId="4754F47F" w:rsidR="00886FF1" w:rsidRDefault="00886FF1">
      <w:pPr>
        <w:pStyle w:val="CommentText"/>
      </w:pPr>
      <w:r>
        <w:rPr>
          <w:rStyle w:val="CommentReference"/>
        </w:rPr>
        <w:annotationRef/>
      </w:r>
      <w:proofErr w:type="gramStart"/>
      <w:r>
        <w:t>OB :</w:t>
      </w:r>
      <w:proofErr w:type="gramEnd"/>
      <w:r>
        <w:t xml:space="preserve"> how this is defined? </w:t>
      </w:r>
      <w:r w:rsidRPr="00EB2489">
        <w:rPr>
          <w:highlight w:val="green"/>
        </w:rPr>
        <w:t>Awaiting feedback</w:t>
      </w:r>
    </w:p>
  </w:comment>
  <w:comment w:id="192" w:author="lynda wyld" w:date="2016-09-13T12:23:00Z" w:initials="lw">
    <w:p w14:paraId="53BD8C20" w14:textId="4C30C3CC" w:rsidR="00886FF1" w:rsidRDefault="00886FF1">
      <w:pPr>
        <w:pStyle w:val="CommentText"/>
      </w:pPr>
      <w:r>
        <w:rPr>
          <w:rStyle w:val="CommentReference"/>
        </w:rPr>
        <w:annotationRef/>
      </w:r>
      <w:r>
        <w:t xml:space="preserve">If numbers are adequate it would be </w:t>
      </w:r>
      <w:proofErr w:type="spellStart"/>
      <w:r>
        <w:t>ice</w:t>
      </w:r>
      <w:proofErr w:type="spellEnd"/>
      <w:r>
        <w:t xml:space="preserve"> to assess the grade and percentage of AE between age cohorts having surgery and between comorbidity and frailty subgroups if possible.</w:t>
      </w:r>
    </w:p>
  </w:comment>
  <w:comment w:id="259" w:author="lynda wyld" w:date="2016-09-13T12:23:00Z" w:initials="lw">
    <w:p w14:paraId="19FDECF1" w14:textId="76357393" w:rsidR="00886FF1" w:rsidRDefault="00886FF1">
      <w:pPr>
        <w:pStyle w:val="CommentText"/>
      </w:pPr>
      <w:r>
        <w:rPr>
          <w:rStyle w:val="CommentReference"/>
        </w:rPr>
        <w:annotationRef/>
      </w:r>
      <w:r>
        <w:t xml:space="preserve">Survival analysis with longer term data from registries.  Will aim to acquire to develop Kaplan </w:t>
      </w:r>
      <w:proofErr w:type="spellStart"/>
      <w:r>
        <w:t>meier</w:t>
      </w:r>
      <w:proofErr w:type="spellEnd"/>
      <w:r>
        <w:t xml:space="preserve"> curves of OS and DFS between chemo and no chemo and pet and no pet.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62FCAC" w15:done="0"/>
  <w15:commentEx w15:paraId="3936E0D8" w15:done="0"/>
  <w15:commentEx w15:paraId="3B4EDED8" w15:done="0"/>
  <w15:commentEx w15:paraId="26A4A9D0" w15:done="0"/>
  <w15:commentEx w15:paraId="047E36C1" w15:done="0"/>
  <w15:commentEx w15:paraId="463A00E2" w15:done="0"/>
  <w15:commentEx w15:paraId="3612DE94" w15:done="0"/>
  <w15:commentEx w15:paraId="33A3F81F" w15:done="0"/>
  <w15:commentEx w15:paraId="3561F0CA" w15:done="0"/>
  <w15:commentEx w15:paraId="362FFE2B" w15:done="0"/>
  <w15:commentEx w15:paraId="6840F6B9" w15:done="0"/>
  <w15:commentEx w15:paraId="7231B585" w15:done="0"/>
  <w15:commentEx w15:paraId="1E91D167" w15:done="0"/>
  <w15:commentEx w15:paraId="6E7D97C8" w15:done="0"/>
  <w15:commentEx w15:paraId="30E10FBB" w15:done="0"/>
  <w15:commentEx w15:paraId="592E5C6C" w15:done="0"/>
  <w15:commentEx w15:paraId="3D37E6C8" w15:done="0"/>
  <w15:commentEx w15:paraId="12011DF9" w15:done="0"/>
  <w15:commentEx w15:paraId="206CCD9C" w15:done="0"/>
  <w15:commentEx w15:paraId="4EA75E1E" w15:done="0"/>
  <w15:commentEx w15:paraId="3DBBF5B8" w15:done="0"/>
  <w15:commentEx w15:paraId="411048A5" w15:done="0"/>
  <w15:commentEx w15:paraId="06034D36" w15:done="0"/>
  <w15:commentEx w15:paraId="60D524D4" w15:done="0"/>
  <w15:commentEx w15:paraId="58525F64" w15:done="0"/>
  <w15:commentEx w15:paraId="05971EB5" w15:done="0"/>
  <w15:commentEx w15:paraId="629C8FE5" w15:done="0"/>
  <w15:commentEx w15:paraId="78ACC50F" w15:done="0"/>
  <w15:commentEx w15:paraId="25F70F1C" w15:done="0"/>
  <w15:commentEx w15:paraId="7E67C706" w15:done="0"/>
  <w15:commentEx w15:paraId="6114E84B" w15:done="0"/>
  <w15:commentEx w15:paraId="0CA89B42" w15:done="0"/>
  <w15:commentEx w15:paraId="53BD8C20" w15:done="0"/>
  <w15:commentEx w15:paraId="7E13858F" w15:done="0"/>
  <w15:commentEx w15:paraId="1EC92261" w15:done="0"/>
  <w15:commentEx w15:paraId="0D3A4E67" w15:done="0"/>
  <w15:commentEx w15:paraId="19FDEC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B2CAA" w14:textId="77777777" w:rsidR="00886FF1" w:rsidRDefault="00886FF1" w:rsidP="0098119A">
      <w:pPr>
        <w:spacing w:after="0" w:line="240" w:lineRule="auto"/>
      </w:pPr>
      <w:r>
        <w:separator/>
      </w:r>
    </w:p>
  </w:endnote>
  <w:endnote w:type="continuationSeparator" w:id="0">
    <w:p w14:paraId="1BD1D19C" w14:textId="77777777" w:rsidR="00886FF1" w:rsidRDefault="00886FF1" w:rsidP="0098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OS Blake">
    <w:panose1 w:val="020B0503040000020004"/>
    <w:charset w:val="00"/>
    <w:family w:val="swiss"/>
    <w:pitch w:val="variable"/>
    <w:sig w:usb0="8000002F" w:usb1="4000004A" w:usb2="00000000" w:usb3="00000000" w:csb0="0000001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221" w:author="User" w:date="2016-09-13T12:32:00Z"/>
  <w:sdt>
    <w:sdtPr>
      <w:id w:val="-188690515"/>
      <w:docPartObj>
        <w:docPartGallery w:val="Page Numbers (Bottom of Page)"/>
        <w:docPartUnique/>
      </w:docPartObj>
    </w:sdtPr>
    <w:sdtEndPr>
      <w:rPr>
        <w:noProof/>
      </w:rPr>
    </w:sdtEndPr>
    <w:sdtContent>
      <w:customXmlInsRangeEnd w:id="221"/>
      <w:p w14:paraId="29270323" w14:textId="7A200C20" w:rsidR="00886FF1" w:rsidRDefault="00886FF1">
        <w:pPr>
          <w:pStyle w:val="Footer"/>
          <w:jc w:val="center"/>
          <w:rPr>
            <w:ins w:id="222" w:author="User" w:date="2016-09-13T12:32:00Z"/>
          </w:rPr>
        </w:pPr>
        <w:ins w:id="223" w:author="User" w:date="2016-09-13T12:32:00Z">
          <w:r>
            <w:fldChar w:fldCharType="begin"/>
          </w:r>
          <w:r>
            <w:instrText xml:space="preserve"> PAGE   \* MERGEFORMAT </w:instrText>
          </w:r>
          <w:r>
            <w:fldChar w:fldCharType="separate"/>
          </w:r>
        </w:ins>
        <w:r w:rsidR="00E369DD">
          <w:rPr>
            <w:noProof/>
          </w:rPr>
          <w:t>13</w:t>
        </w:r>
        <w:ins w:id="224" w:author="User" w:date="2016-09-13T12:32:00Z">
          <w:r>
            <w:rPr>
              <w:noProof/>
            </w:rPr>
            <w:fldChar w:fldCharType="end"/>
          </w:r>
        </w:ins>
      </w:p>
      <w:customXmlInsRangeStart w:id="225" w:author="User" w:date="2016-09-13T12:32:00Z"/>
    </w:sdtContent>
  </w:sdt>
  <w:customXmlInsRangeEnd w:id="225"/>
  <w:p w14:paraId="65772DB9" w14:textId="77777777" w:rsidR="00886FF1" w:rsidRDefault="00886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2BD86" w14:textId="77777777" w:rsidR="00886FF1" w:rsidRDefault="00886FF1" w:rsidP="0098119A">
      <w:pPr>
        <w:spacing w:after="0" w:line="240" w:lineRule="auto"/>
      </w:pPr>
      <w:r>
        <w:separator/>
      </w:r>
    </w:p>
  </w:footnote>
  <w:footnote w:type="continuationSeparator" w:id="0">
    <w:p w14:paraId="77D23770" w14:textId="77777777" w:rsidR="00886FF1" w:rsidRDefault="00886FF1" w:rsidP="00981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3A297" w14:textId="19E14E07" w:rsidR="00886FF1" w:rsidRDefault="00886FF1">
    <w:pPr>
      <w:pStyle w:val="Header"/>
      <w:rPr>
        <w:ins w:id="207" w:author="User" w:date="2016-07-21T14:22:00Z"/>
        <w:rFonts w:ascii="TUOS Blake" w:hAnsi="TUOS Blake"/>
      </w:rPr>
    </w:pPr>
    <w:ins w:id="208" w:author="User" w:date="2016-07-21T14:22:00Z">
      <w:r>
        <w:rPr>
          <w:rFonts w:ascii="TUOS Blake" w:hAnsi="TUOS Blake"/>
        </w:rPr>
        <w:t>BTAG cohort</w:t>
      </w:r>
    </w:ins>
  </w:p>
  <w:p w14:paraId="4C63269A" w14:textId="6C9492DD" w:rsidR="00886FF1" w:rsidRPr="00E4774B" w:rsidRDefault="00886FF1">
    <w:pPr>
      <w:pStyle w:val="Header"/>
      <w:rPr>
        <w:ins w:id="209" w:author="User" w:date="2016-02-15T09:40:00Z"/>
        <w:rFonts w:ascii="TUOS Blake" w:hAnsi="TUOS Blake"/>
      </w:rPr>
    </w:pPr>
    <w:ins w:id="210" w:author="User" w:date="2016-02-15T09:40:00Z">
      <w:r>
        <w:rPr>
          <w:rFonts w:ascii="TUOS Blake" w:hAnsi="TUOS Blake"/>
        </w:rPr>
        <w:t xml:space="preserve">SAP version: </w:t>
      </w:r>
    </w:ins>
    <w:ins w:id="211" w:author="User" w:date="2016-10-17T11:43:00Z">
      <w:r>
        <w:rPr>
          <w:rFonts w:ascii="TUOS Blake" w:hAnsi="TUOS Blake"/>
        </w:rPr>
        <w:t>1</w:t>
      </w:r>
    </w:ins>
    <w:ins w:id="212" w:author="User" w:date="2016-02-15T09:40:00Z">
      <w:r>
        <w:rPr>
          <w:rFonts w:ascii="TUOS Blake" w:hAnsi="TUOS Blake"/>
        </w:rPr>
        <w:t>.</w:t>
      </w:r>
    </w:ins>
    <w:ins w:id="213" w:author="User" w:date="2017-02-02T09:53:00Z">
      <w:r>
        <w:rPr>
          <w:rFonts w:ascii="TUOS Blake" w:hAnsi="TUOS Blake"/>
        </w:rPr>
        <w:t>1</w:t>
      </w:r>
    </w:ins>
  </w:p>
  <w:p w14:paraId="1E0CCD78" w14:textId="33C4AC52" w:rsidR="00886FF1" w:rsidRPr="00E4774B" w:rsidRDefault="00886FF1">
    <w:pPr>
      <w:pStyle w:val="Header"/>
      <w:rPr>
        <w:rFonts w:ascii="TUOS Blake" w:hAnsi="TUOS Blake"/>
      </w:rPr>
    </w:pPr>
    <w:ins w:id="214" w:author="User" w:date="2016-02-15T09:40:00Z">
      <w:r w:rsidRPr="00E4774B">
        <w:rPr>
          <w:rFonts w:ascii="TUOS Blake" w:hAnsi="TUOS Blake"/>
        </w:rPr>
        <w:t xml:space="preserve">Date: </w:t>
      </w:r>
    </w:ins>
    <w:ins w:id="215" w:author="User" w:date="2016-10-17T11:43:00Z">
      <w:r>
        <w:rPr>
          <w:rFonts w:ascii="TUOS Blake" w:hAnsi="TUOS Blake"/>
        </w:rPr>
        <w:t>0</w:t>
      </w:r>
    </w:ins>
    <w:ins w:id="216" w:author="User" w:date="2017-02-02T09:53:00Z">
      <w:r>
        <w:rPr>
          <w:rFonts w:ascii="TUOS Blake" w:hAnsi="TUOS Blake"/>
        </w:rPr>
        <w:t>2</w:t>
      </w:r>
      <w:r>
        <w:rPr>
          <w:rFonts w:ascii="TUOS Blake" w:hAnsi="TUOS Blake"/>
          <w:vertAlign w:val="superscript"/>
        </w:rPr>
        <w:t>nd</w:t>
      </w:r>
    </w:ins>
    <w:ins w:id="217" w:author="User" w:date="2016-02-15T09:40:00Z">
      <w:r w:rsidRPr="00E4774B">
        <w:rPr>
          <w:rFonts w:ascii="TUOS Blake" w:hAnsi="TUOS Blake"/>
        </w:rPr>
        <w:t xml:space="preserve"> </w:t>
      </w:r>
    </w:ins>
    <w:ins w:id="218" w:author="User" w:date="2017-02-02T09:53:00Z">
      <w:r>
        <w:rPr>
          <w:rFonts w:ascii="TUOS Blake" w:hAnsi="TUOS Blake"/>
        </w:rPr>
        <w:t>February</w:t>
      </w:r>
    </w:ins>
    <w:ins w:id="219" w:author="User" w:date="2016-02-15T09:40:00Z">
      <w:r w:rsidRPr="00E4774B">
        <w:rPr>
          <w:rFonts w:ascii="TUOS Blake" w:hAnsi="TUOS Blake"/>
        </w:rPr>
        <w:t xml:space="preserve"> 201</w:t>
      </w:r>
    </w:ins>
    <w:ins w:id="220" w:author="User" w:date="2017-02-02T09:53:00Z">
      <w:r>
        <w:rPr>
          <w:rFonts w:ascii="TUOS Blake" w:hAnsi="TUOS Blake"/>
        </w:rPr>
        <w:t>7</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06E"/>
    <w:multiLevelType w:val="hybridMultilevel"/>
    <w:tmpl w:val="56B60FB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1EC787E"/>
    <w:multiLevelType w:val="hybridMultilevel"/>
    <w:tmpl w:val="91F8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2A30B2"/>
    <w:multiLevelType w:val="hybridMultilevel"/>
    <w:tmpl w:val="D5665E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F65386"/>
    <w:multiLevelType w:val="hybridMultilevel"/>
    <w:tmpl w:val="F356D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B00F52"/>
    <w:multiLevelType w:val="hybridMultilevel"/>
    <w:tmpl w:val="03DA4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3A95B7C"/>
    <w:multiLevelType w:val="hybridMultilevel"/>
    <w:tmpl w:val="04045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8B5510"/>
    <w:multiLevelType w:val="hybridMultilevel"/>
    <w:tmpl w:val="1DF81C7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7">
    <w:nsid w:val="15A52014"/>
    <w:multiLevelType w:val="hybridMultilevel"/>
    <w:tmpl w:val="AA168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75B4358"/>
    <w:multiLevelType w:val="hybridMultilevel"/>
    <w:tmpl w:val="A4F27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ABD3E15"/>
    <w:multiLevelType w:val="hybridMultilevel"/>
    <w:tmpl w:val="D65C0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E2460F0"/>
    <w:multiLevelType w:val="hybridMultilevel"/>
    <w:tmpl w:val="2B1658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2E4203"/>
    <w:multiLevelType w:val="hybridMultilevel"/>
    <w:tmpl w:val="58D44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F518F9"/>
    <w:multiLevelType w:val="hybridMultilevel"/>
    <w:tmpl w:val="76A86AFE"/>
    <w:lvl w:ilvl="0" w:tplc="325EA3F0">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D5A6923"/>
    <w:multiLevelType w:val="hybridMultilevel"/>
    <w:tmpl w:val="85A241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F4B7239"/>
    <w:multiLevelType w:val="hybridMultilevel"/>
    <w:tmpl w:val="707E1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E60DA5"/>
    <w:multiLevelType w:val="hybridMultilevel"/>
    <w:tmpl w:val="64CAF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0828E7"/>
    <w:multiLevelType w:val="hybridMultilevel"/>
    <w:tmpl w:val="C9AE8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1F15314"/>
    <w:multiLevelType w:val="hybridMultilevel"/>
    <w:tmpl w:val="B4A4B0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4132FBC"/>
    <w:multiLevelType w:val="hybridMultilevel"/>
    <w:tmpl w:val="1C984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7F81E62"/>
    <w:multiLevelType w:val="hybridMultilevel"/>
    <w:tmpl w:val="A8845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17232E"/>
    <w:multiLevelType w:val="hybridMultilevel"/>
    <w:tmpl w:val="C7A20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C0A3C68"/>
    <w:multiLevelType w:val="hybridMultilevel"/>
    <w:tmpl w:val="4962A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C8109C7"/>
    <w:multiLevelType w:val="hybridMultilevel"/>
    <w:tmpl w:val="8CCA9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27C027C"/>
    <w:multiLevelType w:val="hybridMultilevel"/>
    <w:tmpl w:val="103C2230"/>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24">
    <w:nsid w:val="66522707"/>
    <w:multiLevelType w:val="hybridMultilevel"/>
    <w:tmpl w:val="DA1CF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A0F7E58"/>
    <w:multiLevelType w:val="hybridMultilevel"/>
    <w:tmpl w:val="8DAC8F3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6E31133F"/>
    <w:multiLevelType w:val="hybridMultilevel"/>
    <w:tmpl w:val="28023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F68300C"/>
    <w:multiLevelType w:val="hybridMultilevel"/>
    <w:tmpl w:val="CE2023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07F148D"/>
    <w:multiLevelType w:val="hybridMultilevel"/>
    <w:tmpl w:val="835E1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1517367"/>
    <w:multiLevelType w:val="hybridMultilevel"/>
    <w:tmpl w:val="EE26B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26C6F58"/>
    <w:multiLevelType w:val="hybridMultilevel"/>
    <w:tmpl w:val="BDB8D1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5410870"/>
    <w:multiLevelType w:val="hybridMultilevel"/>
    <w:tmpl w:val="E06E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56D246B"/>
    <w:multiLevelType w:val="hybridMultilevel"/>
    <w:tmpl w:val="03DA4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8203FB9"/>
    <w:multiLevelType w:val="hybridMultilevel"/>
    <w:tmpl w:val="A22C0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8D565AC"/>
    <w:multiLevelType w:val="hybridMultilevel"/>
    <w:tmpl w:val="66621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DA56C1"/>
    <w:multiLevelType w:val="multilevel"/>
    <w:tmpl w:val="F44A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C91245"/>
    <w:multiLevelType w:val="hybridMultilevel"/>
    <w:tmpl w:val="2E70D6FE"/>
    <w:lvl w:ilvl="0" w:tplc="0809000F">
      <w:start w:val="1"/>
      <w:numFmt w:val="decimal"/>
      <w:lvlText w:val="%1."/>
      <w:lvlJc w:val="left"/>
      <w:pPr>
        <w:ind w:left="785"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EB255E2"/>
    <w:multiLevelType w:val="hybridMultilevel"/>
    <w:tmpl w:val="01AC7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FE673CB"/>
    <w:multiLevelType w:val="hybridMultilevel"/>
    <w:tmpl w:val="21AE9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2"/>
    <w:lvlOverride w:ilvl="0">
      <w:startOverride w:val="1"/>
    </w:lvlOverride>
  </w:num>
  <w:num w:numId="4">
    <w:abstractNumId w:val="12"/>
    <w:lvlOverride w:ilvl="0">
      <w:startOverride w:val="1"/>
    </w:lvlOverride>
  </w:num>
  <w:num w:numId="5">
    <w:abstractNumId w:val="37"/>
  </w:num>
  <w:num w:numId="6">
    <w:abstractNumId w:val="13"/>
  </w:num>
  <w:num w:numId="7">
    <w:abstractNumId w:val="32"/>
  </w:num>
  <w:num w:numId="8">
    <w:abstractNumId w:val="4"/>
  </w:num>
  <w:num w:numId="9">
    <w:abstractNumId w:val="27"/>
  </w:num>
  <w:num w:numId="10">
    <w:abstractNumId w:val="34"/>
  </w:num>
  <w:num w:numId="11">
    <w:abstractNumId w:val="8"/>
  </w:num>
  <w:num w:numId="12">
    <w:abstractNumId w:val="2"/>
  </w:num>
  <w:num w:numId="13">
    <w:abstractNumId w:val="10"/>
  </w:num>
  <w:num w:numId="14">
    <w:abstractNumId w:val="6"/>
  </w:num>
  <w:num w:numId="15">
    <w:abstractNumId w:val="24"/>
  </w:num>
  <w:num w:numId="16">
    <w:abstractNumId w:val="18"/>
  </w:num>
  <w:num w:numId="17">
    <w:abstractNumId w:val="19"/>
  </w:num>
  <w:num w:numId="18">
    <w:abstractNumId w:val="36"/>
  </w:num>
  <w:num w:numId="19">
    <w:abstractNumId w:val="29"/>
  </w:num>
  <w:num w:numId="20">
    <w:abstractNumId w:val="21"/>
  </w:num>
  <w:num w:numId="21">
    <w:abstractNumId w:val="14"/>
  </w:num>
  <w:num w:numId="22">
    <w:abstractNumId w:val="23"/>
  </w:num>
  <w:num w:numId="23">
    <w:abstractNumId w:val="11"/>
  </w:num>
  <w:num w:numId="24">
    <w:abstractNumId w:val="30"/>
  </w:num>
  <w:num w:numId="25">
    <w:abstractNumId w:val="15"/>
  </w:num>
  <w:num w:numId="26">
    <w:abstractNumId w:val="33"/>
  </w:num>
  <w:num w:numId="27">
    <w:abstractNumId w:val="31"/>
  </w:num>
  <w:num w:numId="28">
    <w:abstractNumId w:val="38"/>
  </w:num>
  <w:num w:numId="29">
    <w:abstractNumId w:val="28"/>
  </w:num>
  <w:num w:numId="30">
    <w:abstractNumId w:val="26"/>
  </w:num>
  <w:num w:numId="31">
    <w:abstractNumId w:val="3"/>
  </w:num>
  <w:num w:numId="32">
    <w:abstractNumId w:val="22"/>
  </w:num>
  <w:num w:numId="33">
    <w:abstractNumId w:val="20"/>
  </w:num>
  <w:num w:numId="34">
    <w:abstractNumId w:val="16"/>
  </w:num>
  <w:num w:numId="35">
    <w:abstractNumId w:val="7"/>
  </w:num>
  <w:num w:numId="36">
    <w:abstractNumId w:val="5"/>
  </w:num>
  <w:num w:numId="37">
    <w:abstractNumId w:val="1"/>
  </w:num>
  <w:num w:numId="38">
    <w:abstractNumId w:val="35"/>
  </w:num>
  <w:num w:numId="39">
    <w:abstractNumId w:val="9"/>
  </w:num>
  <w:num w:numId="40">
    <w:abstractNumId w:val="25"/>
  </w:num>
  <w:num w:numId="4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ynda wyld">
    <w15:presenceInfo w15:providerId="Windows Live" w15:userId="50dde47867cd3f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Cohort refs&lt;/item&gt;&lt;/Libraries&gt;&lt;/ENLibraries&gt;"/>
  </w:docVars>
  <w:rsids>
    <w:rsidRoot w:val="000460C1"/>
    <w:rsid w:val="00021F35"/>
    <w:rsid w:val="000239C7"/>
    <w:rsid w:val="000262AD"/>
    <w:rsid w:val="0003041E"/>
    <w:rsid w:val="000306B1"/>
    <w:rsid w:val="00037779"/>
    <w:rsid w:val="00037878"/>
    <w:rsid w:val="000441B1"/>
    <w:rsid w:val="000460C1"/>
    <w:rsid w:val="000522D3"/>
    <w:rsid w:val="0006066A"/>
    <w:rsid w:val="00062420"/>
    <w:rsid w:val="00062E0D"/>
    <w:rsid w:val="000657D2"/>
    <w:rsid w:val="0006782E"/>
    <w:rsid w:val="0007050E"/>
    <w:rsid w:val="00070CB6"/>
    <w:rsid w:val="0007228F"/>
    <w:rsid w:val="00072516"/>
    <w:rsid w:val="0007368A"/>
    <w:rsid w:val="00073EDF"/>
    <w:rsid w:val="00081773"/>
    <w:rsid w:val="00087E24"/>
    <w:rsid w:val="000912CA"/>
    <w:rsid w:val="0009308A"/>
    <w:rsid w:val="00095B1D"/>
    <w:rsid w:val="000A4BEE"/>
    <w:rsid w:val="000A530A"/>
    <w:rsid w:val="000B2367"/>
    <w:rsid w:val="000B2A37"/>
    <w:rsid w:val="000C4157"/>
    <w:rsid w:val="000C6804"/>
    <w:rsid w:val="000D2E98"/>
    <w:rsid w:val="000D32DE"/>
    <w:rsid w:val="000D4494"/>
    <w:rsid w:val="000E6D98"/>
    <w:rsid w:val="000F0E64"/>
    <w:rsid w:val="000F2666"/>
    <w:rsid w:val="000F378A"/>
    <w:rsid w:val="000F3A97"/>
    <w:rsid w:val="000F7DB8"/>
    <w:rsid w:val="00101886"/>
    <w:rsid w:val="001133A9"/>
    <w:rsid w:val="00115656"/>
    <w:rsid w:val="001262F3"/>
    <w:rsid w:val="00141202"/>
    <w:rsid w:val="00153605"/>
    <w:rsid w:val="001555F2"/>
    <w:rsid w:val="001601B2"/>
    <w:rsid w:val="001613A4"/>
    <w:rsid w:val="0016185E"/>
    <w:rsid w:val="00162F50"/>
    <w:rsid w:val="001639B6"/>
    <w:rsid w:val="001653B8"/>
    <w:rsid w:val="001675C5"/>
    <w:rsid w:val="00173AE5"/>
    <w:rsid w:val="00176644"/>
    <w:rsid w:val="0017723E"/>
    <w:rsid w:val="00183AAE"/>
    <w:rsid w:val="00185878"/>
    <w:rsid w:val="00190E0F"/>
    <w:rsid w:val="00193F3D"/>
    <w:rsid w:val="001942EF"/>
    <w:rsid w:val="00194B65"/>
    <w:rsid w:val="001966F6"/>
    <w:rsid w:val="001A589C"/>
    <w:rsid w:val="001A6827"/>
    <w:rsid w:val="001A7CBC"/>
    <w:rsid w:val="001C638E"/>
    <w:rsid w:val="001E7EAF"/>
    <w:rsid w:val="001F2EF5"/>
    <w:rsid w:val="002057A9"/>
    <w:rsid w:val="00205B2C"/>
    <w:rsid w:val="00211AC6"/>
    <w:rsid w:val="00214071"/>
    <w:rsid w:val="00215D94"/>
    <w:rsid w:val="0023229D"/>
    <w:rsid w:val="00235560"/>
    <w:rsid w:val="00242446"/>
    <w:rsid w:val="00243FF3"/>
    <w:rsid w:val="00251B2C"/>
    <w:rsid w:val="00251B34"/>
    <w:rsid w:val="00253E82"/>
    <w:rsid w:val="002619A1"/>
    <w:rsid w:val="00262668"/>
    <w:rsid w:val="002642FC"/>
    <w:rsid w:val="002760A5"/>
    <w:rsid w:val="00276423"/>
    <w:rsid w:val="00276625"/>
    <w:rsid w:val="002817D2"/>
    <w:rsid w:val="00281F8C"/>
    <w:rsid w:val="0028425D"/>
    <w:rsid w:val="00284CB5"/>
    <w:rsid w:val="002853A8"/>
    <w:rsid w:val="00285DC7"/>
    <w:rsid w:val="0028652A"/>
    <w:rsid w:val="00287BC8"/>
    <w:rsid w:val="002932F3"/>
    <w:rsid w:val="002A13A8"/>
    <w:rsid w:val="002A38D5"/>
    <w:rsid w:val="002A4AAE"/>
    <w:rsid w:val="002A6670"/>
    <w:rsid w:val="002B03E2"/>
    <w:rsid w:val="002B2506"/>
    <w:rsid w:val="002C6F99"/>
    <w:rsid w:val="002D1AE6"/>
    <w:rsid w:val="002D2381"/>
    <w:rsid w:val="002D2C54"/>
    <w:rsid w:val="002D6778"/>
    <w:rsid w:val="002E35E8"/>
    <w:rsid w:val="002E6E4C"/>
    <w:rsid w:val="00306DF1"/>
    <w:rsid w:val="003133E8"/>
    <w:rsid w:val="003212BB"/>
    <w:rsid w:val="00327C2C"/>
    <w:rsid w:val="00330A36"/>
    <w:rsid w:val="003335D3"/>
    <w:rsid w:val="003341A2"/>
    <w:rsid w:val="003400A1"/>
    <w:rsid w:val="00344C80"/>
    <w:rsid w:val="00345259"/>
    <w:rsid w:val="00350EE1"/>
    <w:rsid w:val="00354351"/>
    <w:rsid w:val="003547C5"/>
    <w:rsid w:val="00364113"/>
    <w:rsid w:val="00371928"/>
    <w:rsid w:val="0037578D"/>
    <w:rsid w:val="00376B21"/>
    <w:rsid w:val="00377DDC"/>
    <w:rsid w:val="00380DEC"/>
    <w:rsid w:val="0038424B"/>
    <w:rsid w:val="00392F8B"/>
    <w:rsid w:val="003944BB"/>
    <w:rsid w:val="00396AEC"/>
    <w:rsid w:val="003A0732"/>
    <w:rsid w:val="003A1A6A"/>
    <w:rsid w:val="003A7EC9"/>
    <w:rsid w:val="003C0FA5"/>
    <w:rsid w:val="003C198B"/>
    <w:rsid w:val="003C2A50"/>
    <w:rsid w:val="003C56EB"/>
    <w:rsid w:val="003C58ED"/>
    <w:rsid w:val="003C6F53"/>
    <w:rsid w:val="003D222D"/>
    <w:rsid w:val="003D6B51"/>
    <w:rsid w:val="003E2098"/>
    <w:rsid w:val="003E38E5"/>
    <w:rsid w:val="003E3A00"/>
    <w:rsid w:val="003E45CB"/>
    <w:rsid w:val="003E6357"/>
    <w:rsid w:val="003F0239"/>
    <w:rsid w:val="003F42B8"/>
    <w:rsid w:val="003F5A94"/>
    <w:rsid w:val="0040003C"/>
    <w:rsid w:val="00400620"/>
    <w:rsid w:val="0040325A"/>
    <w:rsid w:val="00404D45"/>
    <w:rsid w:val="00415117"/>
    <w:rsid w:val="00416B88"/>
    <w:rsid w:val="00417C86"/>
    <w:rsid w:val="004343BC"/>
    <w:rsid w:val="00450924"/>
    <w:rsid w:val="0045174E"/>
    <w:rsid w:val="00453312"/>
    <w:rsid w:val="00454AC7"/>
    <w:rsid w:val="00460F57"/>
    <w:rsid w:val="00464D13"/>
    <w:rsid w:val="0046784A"/>
    <w:rsid w:val="0048325C"/>
    <w:rsid w:val="00483C02"/>
    <w:rsid w:val="00485BF9"/>
    <w:rsid w:val="00490938"/>
    <w:rsid w:val="00491434"/>
    <w:rsid w:val="004958BF"/>
    <w:rsid w:val="004A30AD"/>
    <w:rsid w:val="004A6974"/>
    <w:rsid w:val="004B54EF"/>
    <w:rsid w:val="004C3FE2"/>
    <w:rsid w:val="004D23DA"/>
    <w:rsid w:val="004D7088"/>
    <w:rsid w:val="004E0CDA"/>
    <w:rsid w:val="004E6D3D"/>
    <w:rsid w:val="004F0E97"/>
    <w:rsid w:val="004F38D7"/>
    <w:rsid w:val="004F4479"/>
    <w:rsid w:val="004F5DA6"/>
    <w:rsid w:val="004F62CD"/>
    <w:rsid w:val="00500DDF"/>
    <w:rsid w:val="005037F2"/>
    <w:rsid w:val="00506334"/>
    <w:rsid w:val="00507C3A"/>
    <w:rsid w:val="00512665"/>
    <w:rsid w:val="0051395B"/>
    <w:rsid w:val="0051421E"/>
    <w:rsid w:val="005166BD"/>
    <w:rsid w:val="00516E5A"/>
    <w:rsid w:val="005170FF"/>
    <w:rsid w:val="005179AB"/>
    <w:rsid w:val="005229F8"/>
    <w:rsid w:val="00525976"/>
    <w:rsid w:val="00526EC3"/>
    <w:rsid w:val="00527A5E"/>
    <w:rsid w:val="0053328A"/>
    <w:rsid w:val="00534403"/>
    <w:rsid w:val="00534E52"/>
    <w:rsid w:val="00534E6C"/>
    <w:rsid w:val="005350C2"/>
    <w:rsid w:val="00537967"/>
    <w:rsid w:val="0056245C"/>
    <w:rsid w:val="00564F91"/>
    <w:rsid w:val="00565A4C"/>
    <w:rsid w:val="00573E58"/>
    <w:rsid w:val="0057636A"/>
    <w:rsid w:val="00576828"/>
    <w:rsid w:val="005926B5"/>
    <w:rsid w:val="005A6C1F"/>
    <w:rsid w:val="005A7A15"/>
    <w:rsid w:val="005B1846"/>
    <w:rsid w:val="005B4755"/>
    <w:rsid w:val="005B6574"/>
    <w:rsid w:val="005B6B48"/>
    <w:rsid w:val="005D486D"/>
    <w:rsid w:val="005F3602"/>
    <w:rsid w:val="005F411E"/>
    <w:rsid w:val="006001BE"/>
    <w:rsid w:val="00602E25"/>
    <w:rsid w:val="00603195"/>
    <w:rsid w:val="00605B22"/>
    <w:rsid w:val="00612459"/>
    <w:rsid w:val="006263D4"/>
    <w:rsid w:val="006263E4"/>
    <w:rsid w:val="00626858"/>
    <w:rsid w:val="00635742"/>
    <w:rsid w:val="00637202"/>
    <w:rsid w:val="00640330"/>
    <w:rsid w:val="00642866"/>
    <w:rsid w:val="00645033"/>
    <w:rsid w:val="006453C0"/>
    <w:rsid w:val="00654285"/>
    <w:rsid w:val="00660C34"/>
    <w:rsid w:val="00667921"/>
    <w:rsid w:val="006777C0"/>
    <w:rsid w:val="00690107"/>
    <w:rsid w:val="00690EAD"/>
    <w:rsid w:val="00693BF8"/>
    <w:rsid w:val="006945EA"/>
    <w:rsid w:val="006964F9"/>
    <w:rsid w:val="006A1D37"/>
    <w:rsid w:val="006B0B49"/>
    <w:rsid w:val="006B3144"/>
    <w:rsid w:val="006B59B4"/>
    <w:rsid w:val="006B6440"/>
    <w:rsid w:val="006B64F4"/>
    <w:rsid w:val="006C09C0"/>
    <w:rsid w:val="006C4074"/>
    <w:rsid w:val="006D17A0"/>
    <w:rsid w:val="006D2CF9"/>
    <w:rsid w:val="006D3E62"/>
    <w:rsid w:val="006D6903"/>
    <w:rsid w:val="006E0EA6"/>
    <w:rsid w:val="006F309A"/>
    <w:rsid w:val="00700833"/>
    <w:rsid w:val="00700BB7"/>
    <w:rsid w:val="0070211C"/>
    <w:rsid w:val="00710A09"/>
    <w:rsid w:val="00714D3D"/>
    <w:rsid w:val="00715884"/>
    <w:rsid w:val="007203F0"/>
    <w:rsid w:val="00721CD5"/>
    <w:rsid w:val="00722147"/>
    <w:rsid w:val="00722991"/>
    <w:rsid w:val="00731055"/>
    <w:rsid w:val="00731C63"/>
    <w:rsid w:val="0073382B"/>
    <w:rsid w:val="00734ABB"/>
    <w:rsid w:val="007368AD"/>
    <w:rsid w:val="007402D9"/>
    <w:rsid w:val="00757181"/>
    <w:rsid w:val="0076508B"/>
    <w:rsid w:val="00771C07"/>
    <w:rsid w:val="00782544"/>
    <w:rsid w:val="00782728"/>
    <w:rsid w:val="007A1897"/>
    <w:rsid w:val="007A3D61"/>
    <w:rsid w:val="007A4442"/>
    <w:rsid w:val="007A4450"/>
    <w:rsid w:val="007A63A1"/>
    <w:rsid w:val="007B1AC5"/>
    <w:rsid w:val="007B3271"/>
    <w:rsid w:val="007B6DD5"/>
    <w:rsid w:val="007C0922"/>
    <w:rsid w:val="007C19C9"/>
    <w:rsid w:val="007C45DF"/>
    <w:rsid w:val="007C4B6B"/>
    <w:rsid w:val="007C67CB"/>
    <w:rsid w:val="007D5096"/>
    <w:rsid w:val="007E0125"/>
    <w:rsid w:val="007E698A"/>
    <w:rsid w:val="00802361"/>
    <w:rsid w:val="00807DD5"/>
    <w:rsid w:val="008107E9"/>
    <w:rsid w:val="00810D04"/>
    <w:rsid w:val="008246E0"/>
    <w:rsid w:val="0084329A"/>
    <w:rsid w:val="00843F30"/>
    <w:rsid w:val="00846F4F"/>
    <w:rsid w:val="00852172"/>
    <w:rsid w:val="00852850"/>
    <w:rsid w:val="00852BEA"/>
    <w:rsid w:val="008530DA"/>
    <w:rsid w:val="00854493"/>
    <w:rsid w:val="00854D16"/>
    <w:rsid w:val="00855E1E"/>
    <w:rsid w:val="00864217"/>
    <w:rsid w:val="0086712F"/>
    <w:rsid w:val="00871F59"/>
    <w:rsid w:val="0087268E"/>
    <w:rsid w:val="0087460B"/>
    <w:rsid w:val="00876675"/>
    <w:rsid w:val="008769ED"/>
    <w:rsid w:val="00877F1F"/>
    <w:rsid w:val="00886FF1"/>
    <w:rsid w:val="008901A2"/>
    <w:rsid w:val="00891DA7"/>
    <w:rsid w:val="008954DB"/>
    <w:rsid w:val="008A3321"/>
    <w:rsid w:val="008A38B0"/>
    <w:rsid w:val="008A4FCB"/>
    <w:rsid w:val="008B0B87"/>
    <w:rsid w:val="008B25B8"/>
    <w:rsid w:val="008B64E2"/>
    <w:rsid w:val="008B7679"/>
    <w:rsid w:val="008C7F80"/>
    <w:rsid w:val="008E0774"/>
    <w:rsid w:val="008E190A"/>
    <w:rsid w:val="008E3D3A"/>
    <w:rsid w:val="008E4066"/>
    <w:rsid w:val="008E5919"/>
    <w:rsid w:val="008E5E9F"/>
    <w:rsid w:val="008E7247"/>
    <w:rsid w:val="008F6B9E"/>
    <w:rsid w:val="0090026F"/>
    <w:rsid w:val="00905AE3"/>
    <w:rsid w:val="00925205"/>
    <w:rsid w:val="00926244"/>
    <w:rsid w:val="00932D1D"/>
    <w:rsid w:val="00933327"/>
    <w:rsid w:val="0094590E"/>
    <w:rsid w:val="00950900"/>
    <w:rsid w:val="00962BB6"/>
    <w:rsid w:val="0097177E"/>
    <w:rsid w:val="00972D30"/>
    <w:rsid w:val="009758B5"/>
    <w:rsid w:val="00976815"/>
    <w:rsid w:val="00976E62"/>
    <w:rsid w:val="0098119A"/>
    <w:rsid w:val="00987C61"/>
    <w:rsid w:val="009952D0"/>
    <w:rsid w:val="009965B2"/>
    <w:rsid w:val="00996727"/>
    <w:rsid w:val="009A1F2F"/>
    <w:rsid w:val="009A4AE8"/>
    <w:rsid w:val="009A6A84"/>
    <w:rsid w:val="009B05BA"/>
    <w:rsid w:val="009B1897"/>
    <w:rsid w:val="009B3EBB"/>
    <w:rsid w:val="009C0987"/>
    <w:rsid w:val="009C1D50"/>
    <w:rsid w:val="009C35A8"/>
    <w:rsid w:val="009C4509"/>
    <w:rsid w:val="009D23FC"/>
    <w:rsid w:val="009D254E"/>
    <w:rsid w:val="009D4E9C"/>
    <w:rsid w:val="009E03AC"/>
    <w:rsid w:val="009E050D"/>
    <w:rsid w:val="009E0C06"/>
    <w:rsid w:val="009E2192"/>
    <w:rsid w:val="009E4265"/>
    <w:rsid w:val="009E51D4"/>
    <w:rsid w:val="009E776D"/>
    <w:rsid w:val="009F75C0"/>
    <w:rsid w:val="00A030DD"/>
    <w:rsid w:val="00A04287"/>
    <w:rsid w:val="00A05345"/>
    <w:rsid w:val="00A072BC"/>
    <w:rsid w:val="00A12514"/>
    <w:rsid w:val="00A246E4"/>
    <w:rsid w:val="00A25248"/>
    <w:rsid w:val="00A319C6"/>
    <w:rsid w:val="00A31F5D"/>
    <w:rsid w:val="00A34589"/>
    <w:rsid w:val="00A360D8"/>
    <w:rsid w:val="00A41A7D"/>
    <w:rsid w:val="00A42379"/>
    <w:rsid w:val="00A43992"/>
    <w:rsid w:val="00A448CE"/>
    <w:rsid w:val="00A45332"/>
    <w:rsid w:val="00A532DE"/>
    <w:rsid w:val="00A54D8B"/>
    <w:rsid w:val="00A579D3"/>
    <w:rsid w:val="00A60D18"/>
    <w:rsid w:val="00A63603"/>
    <w:rsid w:val="00A6406C"/>
    <w:rsid w:val="00A648B9"/>
    <w:rsid w:val="00A76E34"/>
    <w:rsid w:val="00A77E08"/>
    <w:rsid w:val="00A8451A"/>
    <w:rsid w:val="00A94A21"/>
    <w:rsid w:val="00AA1B9C"/>
    <w:rsid w:val="00AA37C0"/>
    <w:rsid w:val="00AA7AB7"/>
    <w:rsid w:val="00AB42EE"/>
    <w:rsid w:val="00AB7AD9"/>
    <w:rsid w:val="00AC2131"/>
    <w:rsid w:val="00AC2E17"/>
    <w:rsid w:val="00AC4FE8"/>
    <w:rsid w:val="00AD01B2"/>
    <w:rsid w:val="00AD73FF"/>
    <w:rsid w:val="00AE3D6E"/>
    <w:rsid w:val="00AE6C03"/>
    <w:rsid w:val="00AE7FC7"/>
    <w:rsid w:val="00AF1161"/>
    <w:rsid w:val="00AF420A"/>
    <w:rsid w:val="00AF7971"/>
    <w:rsid w:val="00B05105"/>
    <w:rsid w:val="00B073E4"/>
    <w:rsid w:val="00B1022F"/>
    <w:rsid w:val="00B13281"/>
    <w:rsid w:val="00B13393"/>
    <w:rsid w:val="00B13584"/>
    <w:rsid w:val="00B14E50"/>
    <w:rsid w:val="00B37EBC"/>
    <w:rsid w:val="00B45089"/>
    <w:rsid w:val="00B47760"/>
    <w:rsid w:val="00B55C42"/>
    <w:rsid w:val="00B60574"/>
    <w:rsid w:val="00B6191C"/>
    <w:rsid w:val="00B62B65"/>
    <w:rsid w:val="00B633D9"/>
    <w:rsid w:val="00B63FE0"/>
    <w:rsid w:val="00B66425"/>
    <w:rsid w:val="00B721F0"/>
    <w:rsid w:val="00B77583"/>
    <w:rsid w:val="00B81924"/>
    <w:rsid w:val="00B825C9"/>
    <w:rsid w:val="00B82AD0"/>
    <w:rsid w:val="00B84410"/>
    <w:rsid w:val="00B85C88"/>
    <w:rsid w:val="00B91D95"/>
    <w:rsid w:val="00B93670"/>
    <w:rsid w:val="00BA1115"/>
    <w:rsid w:val="00BA1152"/>
    <w:rsid w:val="00BB18F3"/>
    <w:rsid w:val="00BB3FE6"/>
    <w:rsid w:val="00BD31AA"/>
    <w:rsid w:val="00BD3D43"/>
    <w:rsid w:val="00BD75B8"/>
    <w:rsid w:val="00BE3954"/>
    <w:rsid w:val="00BF1BBC"/>
    <w:rsid w:val="00BF38CA"/>
    <w:rsid w:val="00BF6899"/>
    <w:rsid w:val="00BF6A52"/>
    <w:rsid w:val="00BF752A"/>
    <w:rsid w:val="00C00D84"/>
    <w:rsid w:val="00C02209"/>
    <w:rsid w:val="00C076AB"/>
    <w:rsid w:val="00C16AD1"/>
    <w:rsid w:val="00C26367"/>
    <w:rsid w:val="00C26B0F"/>
    <w:rsid w:val="00C26BC6"/>
    <w:rsid w:val="00C30B8B"/>
    <w:rsid w:val="00C336EF"/>
    <w:rsid w:val="00C4678E"/>
    <w:rsid w:val="00C525B0"/>
    <w:rsid w:val="00C548D5"/>
    <w:rsid w:val="00C5523D"/>
    <w:rsid w:val="00C561BC"/>
    <w:rsid w:val="00C5790B"/>
    <w:rsid w:val="00C708CE"/>
    <w:rsid w:val="00C70DA6"/>
    <w:rsid w:val="00C80677"/>
    <w:rsid w:val="00C83E4A"/>
    <w:rsid w:val="00C850E4"/>
    <w:rsid w:val="00C91820"/>
    <w:rsid w:val="00C96658"/>
    <w:rsid w:val="00CA144C"/>
    <w:rsid w:val="00CA29A2"/>
    <w:rsid w:val="00CA2B10"/>
    <w:rsid w:val="00CA39E4"/>
    <w:rsid w:val="00CA3D52"/>
    <w:rsid w:val="00CB30B6"/>
    <w:rsid w:val="00CB597B"/>
    <w:rsid w:val="00CD35FE"/>
    <w:rsid w:val="00CD4AE1"/>
    <w:rsid w:val="00CD6AC2"/>
    <w:rsid w:val="00CE3132"/>
    <w:rsid w:val="00CE39E6"/>
    <w:rsid w:val="00CE53BE"/>
    <w:rsid w:val="00CE58B8"/>
    <w:rsid w:val="00CF434F"/>
    <w:rsid w:val="00D11A46"/>
    <w:rsid w:val="00D1652D"/>
    <w:rsid w:val="00D170A1"/>
    <w:rsid w:val="00D203C9"/>
    <w:rsid w:val="00D20CAF"/>
    <w:rsid w:val="00D31AC0"/>
    <w:rsid w:val="00D31AFA"/>
    <w:rsid w:val="00D344E3"/>
    <w:rsid w:val="00D366C8"/>
    <w:rsid w:val="00D456F0"/>
    <w:rsid w:val="00D51D48"/>
    <w:rsid w:val="00D54709"/>
    <w:rsid w:val="00D54F3F"/>
    <w:rsid w:val="00D550D3"/>
    <w:rsid w:val="00D5796F"/>
    <w:rsid w:val="00D6254A"/>
    <w:rsid w:val="00D65E9D"/>
    <w:rsid w:val="00D67A8B"/>
    <w:rsid w:val="00D70697"/>
    <w:rsid w:val="00D774AB"/>
    <w:rsid w:val="00D808B2"/>
    <w:rsid w:val="00D828CA"/>
    <w:rsid w:val="00D90DEF"/>
    <w:rsid w:val="00D920CB"/>
    <w:rsid w:val="00D93981"/>
    <w:rsid w:val="00D946A1"/>
    <w:rsid w:val="00D94E0D"/>
    <w:rsid w:val="00D97D76"/>
    <w:rsid w:val="00DA07A7"/>
    <w:rsid w:val="00DA2191"/>
    <w:rsid w:val="00DA222A"/>
    <w:rsid w:val="00DA45F9"/>
    <w:rsid w:val="00DA4C91"/>
    <w:rsid w:val="00DB1801"/>
    <w:rsid w:val="00DB5121"/>
    <w:rsid w:val="00DB5E41"/>
    <w:rsid w:val="00DC03CF"/>
    <w:rsid w:val="00DC1801"/>
    <w:rsid w:val="00DC1ECC"/>
    <w:rsid w:val="00DC2B8E"/>
    <w:rsid w:val="00DC5BE5"/>
    <w:rsid w:val="00DC6AEB"/>
    <w:rsid w:val="00DC779B"/>
    <w:rsid w:val="00DD04EB"/>
    <w:rsid w:val="00DD140C"/>
    <w:rsid w:val="00DD33BE"/>
    <w:rsid w:val="00DD3651"/>
    <w:rsid w:val="00DD49B8"/>
    <w:rsid w:val="00DE3FA4"/>
    <w:rsid w:val="00DE5AD4"/>
    <w:rsid w:val="00DF161C"/>
    <w:rsid w:val="00DF3677"/>
    <w:rsid w:val="00DF5DDE"/>
    <w:rsid w:val="00E03D90"/>
    <w:rsid w:val="00E104C9"/>
    <w:rsid w:val="00E14120"/>
    <w:rsid w:val="00E170D8"/>
    <w:rsid w:val="00E26521"/>
    <w:rsid w:val="00E26D1B"/>
    <w:rsid w:val="00E34F2B"/>
    <w:rsid w:val="00E369DD"/>
    <w:rsid w:val="00E412CC"/>
    <w:rsid w:val="00E4774B"/>
    <w:rsid w:val="00E5459B"/>
    <w:rsid w:val="00E55FF0"/>
    <w:rsid w:val="00E607D5"/>
    <w:rsid w:val="00E81D87"/>
    <w:rsid w:val="00E82F68"/>
    <w:rsid w:val="00E86639"/>
    <w:rsid w:val="00E870C0"/>
    <w:rsid w:val="00E911EA"/>
    <w:rsid w:val="00E94116"/>
    <w:rsid w:val="00E97800"/>
    <w:rsid w:val="00EA6EED"/>
    <w:rsid w:val="00EB09F9"/>
    <w:rsid w:val="00EB175B"/>
    <w:rsid w:val="00EB2097"/>
    <w:rsid w:val="00EB20EC"/>
    <w:rsid w:val="00EB2489"/>
    <w:rsid w:val="00EB339C"/>
    <w:rsid w:val="00EB520A"/>
    <w:rsid w:val="00EC42AA"/>
    <w:rsid w:val="00EC50B5"/>
    <w:rsid w:val="00EC7027"/>
    <w:rsid w:val="00ED07EA"/>
    <w:rsid w:val="00ED0AB1"/>
    <w:rsid w:val="00ED3351"/>
    <w:rsid w:val="00ED4BAC"/>
    <w:rsid w:val="00EE10A1"/>
    <w:rsid w:val="00EE2D1C"/>
    <w:rsid w:val="00EF0ADD"/>
    <w:rsid w:val="00EF20DA"/>
    <w:rsid w:val="00EF218A"/>
    <w:rsid w:val="00EF5F2C"/>
    <w:rsid w:val="00F0139E"/>
    <w:rsid w:val="00F05253"/>
    <w:rsid w:val="00F07CAA"/>
    <w:rsid w:val="00F17295"/>
    <w:rsid w:val="00F2048E"/>
    <w:rsid w:val="00F20633"/>
    <w:rsid w:val="00F24727"/>
    <w:rsid w:val="00F26E0E"/>
    <w:rsid w:val="00F30048"/>
    <w:rsid w:val="00F319F7"/>
    <w:rsid w:val="00F32172"/>
    <w:rsid w:val="00F46653"/>
    <w:rsid w:val="00F47E45"/>
    <w:rsid w:val="00F55BC2"/>
    <w:rsid w:val="00F57818"/>
    <w:rsid w:val="00F61BDE"/>
    <w:rsid w:val="00F715C1"/>
    <w:rsid w:val="00F7377F"/>
    <w:rsid w:val="00F83432"/>
    <w:rsid w:val="00F841B0"/>
    <w:rsid w:val="00F86EBA"/>
    <w:rsid w:val="00F871EB"/>
    <w:rsid w:val="00F875E7"/>
    <w:rsid w:val="00FA034E"/>
    <w:rsid w:val="00FA2092"/>
    <w:rsid w:val="00FA39F2"/>
    <w:rsid w:val="00FA50EF"/>
    <w:rsid w:val="00FA7C9E"/>
    <w:rsid w:val="00FB26FB"/>
    <w:rsid w:val="00FD09D3"/>
    <w:rsid w:val="00FF0D26"/>
    <w:rsid w:val="00FF3DBE"/>
    <w:rsid w:val="00FF7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Spacing"/>
    <w:next w:val="NoSpacing"/>
    <w:link w:val="Heading1Char"/>
    <w:uiPriority w:val="9"/>
    <w:qFormat/>
    <w:rsid w:val="00D31AC0"/>
    <w:pPr>
      <w:keepNext/>
      <w:keepLines/>
      <w:spacing w:before="480"/>
      <w:outlineLvl w:val="0"/>
    </w:pPr>
    <w:rPr>
      <w:rFonts w:eastAsiaTheme="majorEastAsia" w:cstheme="majorBidi"/>
      <w:b/>
      <w:bCs/>
      <w:sz w:val="28"/>
      <w:szCs w:val="28"/>
    </w:rPr>
  </w:style>
  <w:style w:type="paragraph" w:styleId="Heading2">
    <w:name w:val="heading 2"/>
    <w:basedOn w:val="NoSpacing"/>
    <w:next w:val="NoSpacing"/>
    <w:link w:val="Heading2Char"/>
    <w:uiPriority w:val="9"/>
    <w:unhideWhenUsed/>
    <w:qFormat/>
    <w:rsid w:val="00D31AC0"/>
    <w:pPr>
      <w:keepNext/>
      <w:keepLines/>
      <w:spacing w:before="200"/>
      <w:outlineLvl w:val="1"/>
    </w:pPr>
    <w:rPr>
      <w:rFonts w:eastAsiaTheme="majorEastAsia" w:cstheme="majorBidi"/>
      <w:b/>
      <w:bCs/>
      <w:sz w:val="24"/>
      <w:szCs w:val="26"/>
    </w:rPr>
  </w:style>
  <w:style w:type="paragraph" w:styleId="Heading3">
    <w:name w:val="heading 3"/>
    <w:basedOn w:val="NoSpacing"/>
    <w:next w:val="NoSpacing"/>
    <w:link w:val="Heading3Char"/>
    <w:uiPriority w:val="9"/>
    <w:unhideWhenUsed/>
    <w:qFormat/>
    <w:rsid w:val="00846F4F"/>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93F3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F41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C1"/>
    <w:pPr>
      <w:ind w:left="720"/>
      <w:contextualSpacing/>
    </w:pPr>
  </w:style>
  <w:style w:type="character" w:styleId="PlaceholderText">
    <w:name w:val="Placeholder Text"/>
    <w:basedOn w:val="DefaultParagraphFont"/>
    <w:uiPriority w:val="99"/>
    <w:semiHidden/>
    <w:rsid w:val="0006066A"/>
    <w:rPr>
      <w:color w:val="808080"/>
    </w:rPr>
  </w:style>
  <w:style w:type="paragraph" w:styleId="BalloonText">
    <w:name w:val="Balloon Text"/>
    <w:basedOn w:val="Normal"/>
    <w:link w:val="BalloonTextChar"/>
    <w:uiPriority w:val="99"/>
    <w:semiHidden/>
    <w:unhideWhenUsed/>
    <w:rsid w:val="0006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66A"/>
    <w:rPr>
      <w:rFonts w:ascii="Tahoma" w:hAnsi="Tahoma" w:cs="Tahoma"/>
      <w:sz w:val="16"/>
      <w:szCs w:val="16"/>
    </w:rPr>
  </w:style>
  <w:style w:type="paragraph" w:styleId="NoSpacing">
    <w:name w:val="No Spacing"/>
    <w:link w:val="NoSpacingChar"/>
    <w:uiPriority w:val="1"/>
    <w:qFormat/>
    <w:rsid w:val="009A6A84"/>
    <w:pPr>
      <w:spacing w:after="0" w:line="240" w:lineRule="auto"/>
      <w:jc w:val="both"/>
    </w:pPr>
    <w:rPr>
      <w:rFonts w:ascii="TUOS Blake" w:hAnsi="TUOS Blake"/>
    </w:rPr>
  </w:style>
  <w:style w:type="character" w:customStyle="1" w:styleId="Heading1Char">
    <w:name w:val="Heading 1 Char"/>
    <w:basedOn w:val="DefaultParagraphFont"/>
    <w:link w:val="Heading1"/>
    <w:uiPriority w:val="9"/>
    <w:rsid w:val="00D31AC0"/>
    <w:rPr>
      <w:rFonts w:ascii="TUOS Blake" w:eastAsiaTheme="majorEastAsia" w:hAnsi="TUOS Blake" w:cstheme="majorBidi"/>
      <w:b/>
      <w:bCs/>
      <w:sz w:val="28"/>
      <w:szCs w:val="28"/>
    </w:rPr>
  </w:style>
  <w:style w:type="character" w:customStyle="1" w:styleId="Heading2Char">
    <w:name w:val="Heading 2 Char"/>
    <w:basedOn w:val="DefaultParagraphFont"/>
    <w:link w:val="Heading2"/>
    <w:uiPriority w:val="9"/>
    <w:rsid w:val="00D31AC0"/>
    <w:rPr>
      <w:rFonts w:ascii="TUOS Blake" w:eastAsiaTheme="majorEastAsia" w:hAnsi="TUOS Blake" w:cstheme="majorBidi"/>
      <w:b/>
      <w:bCs/>
      <w:sz w:val="24"/>
      <w:szCs w:val="26"/>
    </w:rPr>
  </w:style>
  <w:style w:type="paragraph" w:customStyle="1" w:styleId="Numberedlist">
    <w:name w:val="Numbered list"/>
    <w:basedOn w:val="Normal"/>
    <w:link w:val="NumberedlistChar"/>
    <w:qFormat/>
    <w:rsid w:val="00926244"/>
    <w:pPr>
      <w:numPr>
        <w:numId w:val="2"/>
      </w:numPr>
      <w:jc w:val="both"/>
    </w:pPr>
    <w:rPr>
      <w:rFonts w:ascii="TUOS Blake" w:hAnsi="TUOS Blake"/>
    </w:rPr>
  </w:style>
  <w:style w:type="character" w:styleId="CommentReference">
    <w:name w:val="annotation reference"/>
    <w:basedOn w:val="DefaultParagraphFont"/>
    <w:uiPriority w:val="99"/>
    <w:semiHidden/>
    <w:unhideWhenUsed/>
    <w:rsid w:val="006263E4"/>
    <w:rPr>
      <w:sz w:val="16"/>
      <w:szCs w:val="16"/>
    </w:rPr>
  </w:style>
  <w:style w:type="character" w:customStyle="1" w:styleId="NoSpacingChar">
    <w:name w:val="No Spacing Char"/>
    <w:basedOn w:val="DefaultParagraphFont"/>
    <w:link w:val="NoSpacing"/>
    <w:uiPriority w:val="1"/>
    <w:rsid w:val="009A6A84"/>
    <w:rPr>
      <w:rFonts w:ascii="TUOS Blake" w:hAnsi="TUOS Blake"/>
    </w:rPr>
  </w:style>
  <w:style w:type="character" w:customStyle="1" w:styleId="NumberedlistChar">
    <w:name w:val="Numbered list Char"/>
    <w:basedOn w:val="NoSpacingChar"/>
    <w:link w:val="Numberedlist"/>
    <w:rsid w:val="00926244"/>
    <w:rPr>
      <w:rFonts w:ascii="TUOS Blake" w:hAnsi="TUOS Blake"/>
    </w:rPr>
  </w:style>
  <w:style w:type="paragraph" w:styleId="CommentText">
    <w:name w:val="annotation text"/>
    <w:basedOn w:val="Normal"/>
    <w:link w:val="CommentTextChar"/>
    <w:uiPriority w:val="99"/>
    <w:semiHidden/>
    <w:unhideWhenUsed/>
    <w:rsid w:val="006263E4"/>
    <w:pPr>
      <w:spacing w:line="240" w:lineRule="auto"/>
    </w:pPr>
    <w:rPr>
      <w:sz w:val="20"/>
      <w:szCs w:val="20"/>
    </w:rPr>
  </w:style>
  <w:style w:type="character" w:customStyle="1" w:styleId="CommentTextChar">
    <w:name w:val="Comment Text Char"/>
    <w:basedOn w:val="DefaultParagraphFont"/>
    <w:link w:val="CommentText"/>
    <w:uiPriority w:val="99"/>
    <w:semiHidden/>
    <w:rsid w:val="006263E4"/>
    <w:rPr>
      <w:sz w:val="20"/>
      <w:szCs w:val="20"/>
    </w:rPr>
  </w:style>
  <w:style w:type="paragraph" w:styleId="CommentSubject">
    <w:name w:val="annotation subject"/>
    <w:basedOn w:val="CommentText"/>
    <w:next w:val="CommentText"/>
    <w:link w:val="CommentSubjectChar"/>
    <w:uiPriority w:val="99"/>
    <w:semiHidden/>
    <w:unhideWhenUsed/>
    <w:rsid w:val="006263E4"/>
    <w:rPr>
      <w:b/>
      <w:bCs/>
    </w:rPr>
  </w:style>
  <w:style w:type="character" w:customStyle="1" w:styleId="CommentSubjectChar">
    <w:name w:val="Comment Subject Char"/>
    <w:basedOn w:val="CommentTextChar"/>
    <w:link w:val="CommentSubject"/>
    <w:uiPriority w:val="99"/>
    <w:semiHidden/>
    <w:rsid w:val="006263E4"/>
    <w:rPr>
      <w:b/>
      <w:bCs/>
      <w:sz w:val="20"/>
      <w:szCs w:val="20"/>
    </w:rPr>
  </w:style>
  <w:style w:type="character" w:customStyle="1" w:styleId="Heading3Char">
    <w:name w:val="Heading 3 Char"/>
    <w:basedOn w:val="DefaultParagraphFont"/>
    <w:link w:val="Heading3"/>
    <w:uiPriority w:val="9"/>
    <w:rsid w:val="00846F4F"/>
    <w:rPr>
      <w:rFonts w:ascii="TUOS Blake" w:eastAsiaTheme="majorEastAsia" w:hAnsi="TUOS Blake" w:cstheme="majorBidi"/>
      <w:b/>
      <w:bCs/>
    </w:rPr>
  </w:style>
  <w:style w:type="table" w:styleId="TableGrid">
    <w:name w:val="Table Grid"/>
    <w:basedOn w:val="TableNormal"/>
    <w:uiPriority w:val="59"/>
    <w:rsid w:val="00095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F0D26"/>
    <w:pPr>
      <w:tabs>
        <w:tab w:val="right" w:leader="dot" w:pos="9016"/>
      </w:tabs>
      <w:spacing w:after="100"/>
      <w:jc w:val="both"/>
    </w:pPr>
  </w:style>
  <w:style w:type="paragraph" w:styleId="TOC2">
    <w:name w:val="toc 2"/>
    <w:basedOn w:val="Normal"/>
    <w:next w:val="Normal"/>
    <w:autoRedefine/>
    <w:uiPriority w:val="39"/>
    <w:unhideWhenUsed/>
    <w:rsid w:val="00EC50B5"/>
    <w:pPr>
      <w:spacing w:after="100"/>
      <w:ind w:left="220"/>
    </w:pPr>
  </w:style>
  <w:style w:type="paragraph" w:styleId="TOC3">
    <w:name w:val="toc 3"/>
    <w:basedOn w:val="Normal"/>
    <w:next w:val="Normal"/>
    <w:autoRedefine/>
    <w:uiPriority w:val="39"/>
    <w:unhideWhenUsed/>
    <w:rsid w:val="00EC50B5"/>
    <w:pPr>
      <w:spacing w:after="100"/>
      <w:ind w:left="440"/>
    </w:pPr>
  </w:style>
  <w:style w:type="character" w:styleId="Hyperlink">
    <w:name w:val="Hyperlink"/>
    <w:basedOn w:val="DefaultParagraphFont"/>
    <w:uiPriority w:val="99"/>
    <w:unhideWhenUsed/>
    <w:rsid w:val="00EC50B5"/>
    <w:rPr>
      <w:color w:val="0000FF" w:themeColor="hyperlink"/>
      <w:u w:val="single"/>
    </w:rPr>
  </w:style>
  <w:style w:type="paragraph" w:styleId="Caption">
    <w:name w:val="caption"/>
    <w:basedOn w:val="Normal"/>
    <w:next w:val="Normal"/>
    <w:uiPriority w:val="35"/>
    <w:unhideWhenUsed/>
    <w:qFormat/>
    <w:rsid w:val="001555F2"/>
    <w:pPr>
      <w:spacing w:line="240" w:lineRule="auto"/>
    </w:pPr>
    <w:rPr>
      <w:rFonts w:ascii="TUOS Blake" w:hAnsi="TUOS Blake"/>
      <w:b/>
      <w:bCs/>
      <w:sz w:val="18"/>
      <w:szCs w:val="18"/>
    </w:rPr>
  </w:style>
  <w:style w:type="paragraph" w:styleId="Header">
    <w:name w:val="header"/>
    <w:basedOn w:val="Normal"/>
    <w:link w:val="HeaderChar"/>
    <w:uiPriority w:val="99"/>
    <w:unhideWhenUsed/>
    <w:rsid w:val="00981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19A"/>
  </w:style>
  <w:style w:type="paragraph" w:styleId="Footer">
    <w:name w:val="footer"/>
    <w:basedOn w:val="Normal"/>
    <w:link w:val="FooterChar"/>
    <w:uiPriority w:val="99"/>
    <w:unhideWhenUsed/>
    <w:rsid w:val="00981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19A"/>
  </w:style>
  <w:style w:type="paragraph" w:styleId="NormalWeb">
    <w:name w:val="Normal (Web)"/>
    <w:basedOn w:val="Normal"/>
    <w:uiPriority w:val="99"/>
    <w:semiHidden/>
    <w:unhideWhenUsed/>
    <w:rsid w:val="002A38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193F3D"/>
    <w:rPr>
      <w:rFonts w:asciiTheme="majorHAnsi" w:eastAsiaTheme="majorEastAsia" w:hAnsiTheme="majorHAnsi" w:cstheme="majorBidi"/>
      <w:b/>
      <w:bCs/>
      <w:i/>
      <w:iCs/>
      <w:color w:val="4F81BD" w:themeColor="accent1"/>
    </w:rPr>
  </w:style>
  <w:style w:type="paragraph" w:customStyle="1" w:styleId="Default">
    <w:name w:val="Default"/>
    <w:rsid w:val="00B62B65"/>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B62B65"/>
    <w:pPr>
      <w:spacing w:after="0" w:line="240" w:lineRule="auto"/>
    </w:pPr>
  </w:style>
  <w:style w:type="character" w:customStyle="1" w:styleId="Heading5Char">
    <w:name w:val="Heading 5 Char"/>
    <w:basedOn w:val="DefaultParagraphFont"/>
    <w:link w:val="Heading5"/>
    <w:uiPriority w:val="9"/>
    <w:rsid w:val="005F411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Spacing"/>
    <w:next w:val="NoSpacing"/>
    <w:link w:val="Heading1Char"/>
    <w:uiPriority w:val="9"/>
    <w:qFormat/>
    <w:rsid w:val="00D31AC0"/>
    <w:pPr>
      <w:keepNext/>
      <w:keepLines/>
      <w:spacing w:before="480"/>
      <w:outlineLvl w:val="0"/>
    </w:pPr>
    <w:rPr>
      <w:rFonts w:eastAsiaTheme="majorEastAsia" w:cstheme="majorBidi"/>
      <w:b/>
      <w:bCs/>
      <w:sz w:val="28"/>
      <w:szCs w:val="28"/>
    </w:rPr>
  </w:style>
  <w:style w:type="paragraph" w:styleId="Heading2">
    <w:name w:val="heading 2"/>
    <w:basedOn w:val="NoSpacing"/>
    <w:next w:val="NoSpacing"/>
    <w:link w:val="Heading2Char"/>
    <w:uiPriority w:val="9"/>
    <w:unhideWhenUsed/>
    <w:qFormat/>
    <w:rsid w:val="00D31AC0"/>
    <w:pPr>
      <w:keepNext/>
      <w:keepLines/>
      <w:spacing w:before="200"/>
      <w:outlineLvl w:val="1"/>
    </w:pPr>
    <w:rPr>
      <w:rFonts w:eastAsiaTheme="majorEastAsia" w:cstheme="majorBidi"/>
      <w:b/>
      <w:bCs/>
      <w:sz w:val="24"/>
      <w:szCs w:val="26"/>
    </w:rPr>
  </w:style>
  <w:style w:type="paragraph" w:styleId="Heading3">
    <w:name w:val="heading 3"/>
    <w:basedOn w:val="NoSpacing"/>
    <w:next w:val="NoSpacing"/>
    <w:link w:val="Heading3Char"/>
    <w:uiPriority w:val="9"/>
    <w:unhideWhenUsed/>
    <w:qFormat/>
    <w:rsid w:val="00846F4F"/>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93F3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F41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C1"/>
    <w:pPr>
      <w:ind w:left="720"/>
      <w:contextualSpacing/>
    </w:pPr>
  </w:style>
  <w:style w:type="character" w:styleId="PlaceholderText">
    <w:name w:val="Placeholder Text"/>
    <w:basedOn w:val="DefaultParagraphFont"/>
    <w:uiPriority w:val="99"/>
    <w:semiHidden/>
    <w:rsid w:val="0006066A"/>
    <w:rPr>
      <w:color w:val="808080"/>
    </w:rPr>
  </w:style>
  <w:style w:type="paragraph" w:styleId="BalloonText">
    <w:name w:val="Balloon Text"/>
    <w:basedOn w:val="Normal"/>
    <w:link w:val="BalloonTextChar"/>
    <w:uiPriority w:val="99"/>
    <w:semiHidden/>
    <w:unhideWhenUsed/>
    <w:rsid w:val="00060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66A"/>
    <w:rPr>
      <w:rFonts w:ascii="Tahoma" w:hAnsi="Tahoma" w:cs="Tahoma"/>
      <w:sz w:val="16"/>
      <w:szCs w:val="16"/>
    </w:rPr>
  </w:style>
  <w:style w:type="paragraph" w:styleId="NoSpacing">
    <w:name w:val="No Spacing"/>
    <w:link w:val="NoSpacingChar"/>
    <w:uiPriority w:val="1"/>
    <w:qFormat/>
    <w:rsid w:val="009A6A84"/>
    <w:pPr>
      <w:spacing w:after="0" w:line="240" w:lineRule="auto"/>
      <w:jc w:val="both"/>
    </w:pPr>
    <w:rPr>
      <w:rFonts w:ascii="TUOS Blake" w:hAnsi="TUOS Blake"/>
    </w:rPr>
  </w:style>
  <w:style w:type="character" w:customStyle="1" w:styleId="Heading1Char">
    <w:name w:val="Heading 1 Char"/>
    <w:basedOn w:val="DefaultParagraphFont"/>
    <w:link w:val="Heading1"/>
    <w:uiPriority w:val="9"/>
    <w:rsid w:val="00D31AC0"/>
    <w:rPr>
      <w:rFonts w:ascii="TUOS Blake" w:eastAsiaTheme="majorEastAsia" w:hAnsi="TUOS Blake" w:cstheme="majorBidi"/>
      <w:b/>
      <w:bCs/>
      <w:sz w:val="28"/>
      <w:szCs w:val="28"/>
    </w:rPr>
  </w:style>
  <w:style w:type="character" w:customStyle="1" w:styleId="Heading2Char">
    <w:name w:val="Heading 2 Char"/>
    <w:basedOn w:val="DefaultParagraphFont"/>
    <w:link w:val="Heading2"/>
    <w:uiPriority w:val="9"/>
    <w:rsid w:val="00D31AC0"/>
    <w:rPr>
      <w:rFonts w:ascii="TUOS Blake" w:eastAsiaTheme="majorEastAsia" w:hAnsi="TUOS Blake" w:cstheme="majorBidi"/>
      <w:b/>
      <w:bCs/>
      <w:sz w:val="24"/>
      <w:szCs w:val="26"/>
    </w:rPr>
  </w:style>
  <w:style w:type="paragraph" w:customStyle="1" w:styleId="Numberedlist">
    <w:name w:val="Numbered list"/>
    <w:basedOn w:val="Normal"/>
    <w:link w:val="NumberedlistChar"/>
    <w:qFormat/>
    <w:rsid w:val="00926244"/>
    <w:pPr>
      <w:numPr>
        <w:numId w:val="2"/>
      </w:numPr>
      <w:jc w:val="both"/>
    </w:pPr>
    <w:rPr>
      <w:rFonts w:ascii="TUOS Blake" w:hAnsi="TUOS Blake"/>
    </w:rPr>
  </w:style>
  <w:style w:type="character" w:styleId="CommentReference">
    <w:name w:val="annotation reference"/>
    <w:basedOn w:val="DefaultParagraphFont"/>
    <w:uiPriority w:val="99"/>
    <w:semiHidden/>
    <w:unhideWhenUsed/>
    <w:rsid w:val="006263E4"/>
    <w:rPr>
      <w:sz w:val="16"/>
      <w:szCs w:val="16"/>
    </w:rPr>
  </w:style>
  <w:style w:type="character" w:customStyle="1" w:styleId="NoSpacingChar">
    <w:name w:val="No Spacing Char"/>
    <w:basedOn w:val="DefaultParagraphFont"/>
    <w:link w:val="NoSpacing"/>
    <w:uiPriority w:val="1"/>
    <w:rsid w:val="009A6A84"/>
    <w:rPr>
      <w:rFonts w:ascii="TUOS Blake" w:hAnsi="TUOS Blake"/>
    </w:rPr>
  </w:style>
  <w:style w:type="character" w:customStyle="1" w:styleId="NumberedlistChar">
    <w:name w:val="Numbered list Char"/>
    <w:basedOn w:val="NoSpacingChar"/>
    <w:link w:val="Numberedlist"/>
    <w:rsid w:val="00926244"/>
    <w:rPr>
      <w:rFonts w:ascii="TUOS Blake" w:hAnsi="TUOS Blake"/>
    </w:rPr>
  </w:style>
  <w:style w:type="paragraph" w:styleId="CommentText">
    <w:name w:val="annotation text"/>
    <w:basedOn w:val="Normal"/>
    <w:link w:val="CommentTextChar"/>
    <w:uiPriority w:val="99"/>
    <w:semiHidden/>
    <w:unhideWhenUsed/>
    <w:rsid w:val="006263E4"/>
    <w:pPr>
      <w:spacing w:line="240" w:lineRule="auto"/>
    </w:pPr>
    <w:rPr>
      <w:sz w:val="20"/>
      <w:szCs w:val="20"/>
    </w:rPr>
  </w:style>
  <w:style w:type="character" w:customStyle="1" w:styleId="CommentTextChar">
    <w:name w:val="Comment Text Char"/>
    <w:basedOn w:val="DefaultParagraphFont"/>
    <w:link w:val="CommentText"/>
    <w:uiPriority w:val="99"/>
    <w:semiHidden/>
    <w:rsid w:val="006263E4"/>
    <w:rPr>
      <w:sz w:val="20"/>
      <w:szCs w:val="20"/>
    </w:rPr>
  </w:style>
  <w:style w:type="paragraph" w:styleId="CommentSubject">
    <w:name w:val="annotation subject"/>
    <w:basedOn w:val="CommentText"/>
    <w:next w:val="CommentText"/>
    <w:link w:val="CommentSubjectChar"/>
    <w:uiPriority w:val="99"/>
    <w:semiHidden/>
    <w:unhideWhenUsed/>
    <w:rsid w:val="006263E4"/>
    <w:rPr>
      <w:b/>
      <w:bCs/>
    </w:rPr>
  </w:style>
  <w:style w:type="character" w:customStyle="1" w:styleId="CommentSubjectChar">
    <w:name w:val="Comment Subject Char"/>
    <w:basedOn w:val="CommentTextChar"/>
    <w:link w:val="CommentSubject"/>
    <w:uiPriority w:val="99"/>
    <w:semiHidden/>
    <w:rsid w:val="006263E4"/>
    <w:rPr>
      <w:b/>
      <w:bCs/>
      <w:sz w:val="20"/>
      <w:szCs w:val="20"/>
    </w:rPr>
  </w:style>
  <w:style w:type="character" w:customStyle="1" w:styleId="Heading3Char">
    <w:name w:val="Heading 3 Char"/>
    <w:basedOn w:val="DefaultParagraphFont"/>
    <w:link w:val="Heading3"/>
    <w:uiPriority w:val="9"/>
    <w:rsid w:val="00846F4F"/>
    <w:rPr>
      <w:rFonts w:ascii="TUOS Blake" w:eastAsiaTheme="majorEastAsia" w:hAnsi="TUOS Blake" w:cstheme="majorBidi"/>
      <w:b/>
      <w:bCs/>
    </w:rPr>
  </w:style>
  <w:style w:type="table" w:styleId="TableGrid">
    <w:name w:val="Table Grid"/>
    <w:basedOn w:val="TableNormal"/>
    <w:uiPriority w:val="59"/>
    <w:rsid w:val="00095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F0D26"/>
    <w:pPr>
      <w:tabs>
        <w:tab w:val="right" w:leader="dot" w:pos="9016"/>
      </w:tabs>
      <w:spacing w:after="100"/>
      <w:jc w:val="both"/>
    </w:pPr>
  </w:style>
  <w:style w:type="paragraph" w:styleId="TOC2">
    <w:name w:val="toc 2"/>
    <w:basedOn w:val="Normal"/>
    <w:next w:val="Normal"/>
    <w:autoRedefine/>
    <w:uiPriority w:val="39"/>
    <w:unhideWhenUsed/>
    <w:rsid w:val="00EC50B5"/>
    <w:pPr>
      <w:spacing w:after="100"/>
      <w:ind w:left="220"/>
    </w:pPr>
  </w:style>
  <w:style w:type="paragraph" w:styleId="TOC3">
    <w:name w:val="toc 3"/>
    <w:basedOn w:val="Normal"/>
    <w:next w:val="Normal"/>
    <w:autoRedefine/>
    <w:uiPriority w:val="39"/>
    <w:unhideWhenUsed/>
    <w:rsid w:val="00EC50B5"/>
    <w:pPr>
      <w:spacing w:after="100"/>
      <w:ind w:left="440"/>
    </w:pPr>
  </w:style>
  <w:style w:type="character" w:styleId="Hyperlink">
    <w:name w:val="Hyperlink"/>
    <w:basedOn w:val="DefaultParagraphFont"/>
    <w:uiPriority w:val="99"/>
    <w:unhideWhenUsed/>
    <w:rsid w:val="00EC50B5"/>
    <w:rPr>
      <w:color w:val="0000FF" w:themeColor="hyperlink"/>
      <w:u w:val="single"/>
    </w:rPr>
  </w:style>
  <w:style w:type="paragraph" w:styleId="Caption">
    <w:name w:val="caption"/>
    <w:basedOn w:val="Normal"/>
    <w:next w:val="Normal"/>
    <w:uiPriority w:val="35"/>
    <w:unhideWhenUsed/>
    <w:qFormat/>
    <w:rsid w:val="001555F2"/>
    <w:pPr>
      <w:spacing w:line="240" w:lineRule="auto"/>
    </w:pPr>
    <w:rPr>
      <w:rFonts w:ascii="TUOS Blake" w:hAnsi="TUOS Blake"/>
      <w:b/>
      <w:bCs/>
      <w:sz w:val="18"/>
      <w:szCs w:val="18"/>
    </w:rPr>
  </w:style>
  <w:style w:type="paragraph" w:styleId="Header">
    <w:name w:val="header"/>
    <w:basedOn w:val="Normal"/>
    <w:link w:val="HeaderChar"/>
    <w:uiPriority w:val="99"/>
    <w:unhideWhenUsed/>
    <w:rsid w:val="00981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19A"/>
  </w:style>
  <w:style w:type="paragraph" w:styleId="Footer">
    <w:name w:val="footer"/>
    <w:basedOn w:val="Normal"/>
    <w:link w:val="FooterChar"/>
    <w:uiPriority w:val="99"/>
    <w:unhideWhenUsed/>
    <w:rsid w:val="00981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19A"/>
  </w:style>
  <w:style w:type="paragraph" w:styleId="NormalWeb">
    <w:name w:val="Normal (Web)"/>
    <w:basedOn w:val="Normal"/>
    <w:uiPriority w:val="99"/>
    <w:semiHidden/>
    <w:unhideWhenUsed/>
    <w:rsid w:val="002A38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193F3D"/>
    <w:rPr>
      <w:rFonts w:asciiTheme="majorHAnsi" w:eastAsiaTheme="majorEastAsia" w:hAnsiTheme="majorHAnsi" w:cstheme="majorBidi"/>
      <w:b/>
      <w:bCs/>
      <w:i/>
      <w:iCs/>
      <w:color w:val="4F81BD" w:themeColor="accent1"/>
    </w:rPr>
  </w:style>
  <w:style w:type="paragraph" w:customStyle="1" w:styleId="Default">
    <w:name w:val="Default"/>
    <w:rsid w:val="00B62B65"/>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B62B65"/>
    <w:pPr>
      <w:spacing w:after="0" w:line="240" w:lineRule="auto"/>
    </w:pPr>
  </w:style>
  <w:style w:type="character" w:customStyle="1" w:styleId="Heading5Char">
    <w:name w:val="Heading 5 Char"/>
    <w:basedOn w:val="DefaultParagraphFont"/>
    <w:link w:val="Heading5"/>
    <w:uiPriority w:val="9"/>
    <w:rsid w:val="005F411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37678">
      <w:bodyDiv w:val="1"/>
      <w:marLeft w:val="0"/>
      <w:marRight w:val="0"/>
      <w:marTop w:val="0"/>
      <w:marBottom w:val="0"/>
      <w:divBdr>
        <w:top w:val="none" w:sz="0" w:space="0" w:color="auto"/>
        <w:left w:val="none" w:sz="0" w:space="0" w:color="auto"/>
        <w:bottom w:val="none" w:sz="0" w:space="0" w:color="auto"/>
        <w:right w:val="none" w:sz="0" w:space="0" w:color="auto"/>
      </w:divBdr>
    </w:div>
    <w:div w:id="296033677">
      <w:bodyDiv w:val="1"/>
      <w:marLeft w:val="0"/>
      <w:marRight w:val="0"/>
      <w:marTop w:val="0"/>
      <w:marBottom w:val="0"/>
      <w:divBdr>
        <w:top w:val="none" w:sz="0" w:space="0" w:color="auto"/>
        <w:left w:val="none" w:sz="0" w:space="0" w:color="auto"/>
        <w:bottom w:val="none" w:sz="0" w:space="0" w:color="auto"/>
        <w:right w:val="none" w:sz="0" w:space="0" w:color="auto"/>
      </w:divBdr>
    </w:div>
    <w:div w:id="593589419">
      <w:bodyDiv w:val="1"/>
      <w:marLeft w:val="0"/>
      <w:marRight w:val="0"/>
      <w:marTop w:val="0"/>
      <w:marBottom w:val="0"/>
      <w:divBdr>
        <w:top w:val="none" w:sz="0" w:space="0" w:color="auto"/>
        <w:left w:val="none" w:sz="0" w:space="0" w:color="auto"/>
        <w:bottom w:val="none" w:sz="0" w:space="0" w:color="auto"/>
        <w:right w:val="none" w:sz="0" w:space="0" w:color="auto"/>
      </w:divBdr>
    </w:div>
    <w:div w:id="712001881">
      <w:bodyDiv w:val="1"/>
      <w:marLeft w:val="0"/>
      <w:marRight w:val="0"/>
      <w:marTop w:val="0"/>
      <w:marBottom w:val="0"/>
      <w:divBdr>
        <w:top w:val="none" w:sz="0" w:space="0" w:color="auto"/>
        <w:left w:val="none" w:sz="0" w:space="0" w:color="auto"/>
        <w:bottom w:val="none" w:sz="0" w:space="0" w:color="auto"/>
        <w:right w:val="none" w:sz="0" w:space="0" w:color="auto"/>
      </w:divBdr>
    </w:div>
    <w:div w:id="723406261">
      <w:bodyDiv w:val="1"/>
      <w:marLeft w:val="0"/>
      <w:marRight w:val="0"/>
      <w:marTop w:val="0"/>
      <w:marBottom w:val="0"/>
      <w:divBdr>
        <w:top w:val="none" w:sz="0" w:space="0" w:color="auto"/>
        <w:left w:val="none" w:sz="0" w:space="0" w:color="auto"/>
        <w:bottom w:val="none" w:sz="0" w:space="0" w:color="auto"/>
        <w:right w:val="none" w:sz="0" w:space="0" w:color="auto"/>
      </w:divBdr>
    </w:div>
    <w:div w:id="820925722">
      <w:bodyDiv w:val="1"/>
      <w:marLeft w:val="0"/>
      <w:marRight w:val="0"/>
      <w:marTop w:val="0"/>
      <w:marBottom w:val="0"/>
      <w:divBdr>
        <w:top w:val="none" w:sz="0" w:space="0" w:color="auto"/>
        <w:left w:val="none" w:sz="0" w:space="0" w:color="auto"/>
        <w:bottom w:val="none" w:sz="0" w:space="0" w:color="auto"/>
        <w:right w:val="none" w:sz="0" w:space="0" w:color="auto"/>
      </w:divBdr>
    </w:div>
    <w:div w:id="973414612">
      <w:bodyDiv w:val="1"/>
      <w:marLeft w:val="0"/>
      <w:marRight w:val="0"/>
      <w:marTop w:val="0"/>
      <w:marBottom w:val="0"/>
      <w:divBdr>
        <w:top w:val="none" w:sz="0" w:space="0" w:color="auto"/>
        <w:left w:val="none" w:sz="0" w:space="0" w:color="auto"/>
        <w:bottom w:val="none" w:sz="0" w:space="0" w:color="auto"/>
        <w:right w:val="none" w:sz="0" w:space="0" w:color="auto"/>
      </w:divBdr>
      <w:divsChild>
        <w:div w:id="963731634">
          <w:marLeft w:val="0"/>
          <w:marRight w:val="0"/>
          <w:marTop w:val="0"/>
          <w:marBottom w:val="0"/>
          <w:divBdr>
            <w:top w:val="none" w:sz="0" w:space="0" w:color="auto"/>
            <w:left w:val="none" w:sz="0" w:space="0" w:color="auto"/>
            <w:bottom w:val="none" w:sz="0" w:space="0" w:color="auto"/>
            <w:right w:val="none" w:sz="0" w:space="0" w:color="auto"/>
          </w:divBdr>
          <w:divsChild>
            <w:div w:id="2113014489">
              <w:marLeft w:val="0"/>
              <w:marRight w:val="0"/>
              <w:marTop w:val="0"/>
              <w:marBottom w:val="0"/>
              <w:divBdr>
                <w:top w:val="none" w:sz="0" w:space="0" w:color="auto"/>
                <w:left w:val="none" w:sz="0" w:space="0" w:color="auto"/>
                <w:bottom w:val="none" w:sz="0" w:space="0" w:color="auto"/>
                <w:right w:val="none" w:sz="0" w:space="0" w:color="auto"/>
              </w:divBdr>
              <w:divsChild>
                <w:div w:id="4683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6940">
      <w:bodyDiv w:val="1"/>
      <w:marLeft w:val="0"/>
      <w:marRight w:val="0"/>
      <w:marTop w:val="0"/>
      <w:marBottom w:val="0"/>
      <w:divBdr>
        <w:top w:val="none" w:sz="0" w:space="0" w:color="auto"/>
        <w:left w:val="none" w:sz="0" w:space="0" w:color="auto"/>
        <w:bottom w:val="none" w:sz="0" w:space="0" w:color="auto"/>
        <w:right w:val="none" w:sz="0" w:space="0" w:color="auto"/>
      </w:divBdr>
    </w:div>
    <w:div w:id="1145045145">
      <w:bodyDiv w:val="1"/>
      <w:marLeft w:val="0"/>
      <w:marRight w:val="0"/>
      <w:marTop w:val="0"/>
      <w:marBottom w:val="0"/>
      <w:divBdr>
        <w:top w:val="none" w:sz="0" w:space="0" w:color="auto"/>
        <w:left w:val="none" w:sz="0" w:space="0" w:color="auto"/>
        <w:bottom w:val="none" w:sz="0" w:space="0" w:color="auto"/>
        <w:right w:val="none" w:sz="0" w:space="0" w:color="auto"/>
      </w:divBdr>
    </w:div>
    <w:div w:id="1515611627">
      <w:bodyDiv w:val="1"/>
      <w:marLeft w:val="0"/>
      <w:marRight w:val="0"/>
      <w:marTop w:val="0"/>
      <w:marBottom w:val="0"/>
      <w:divBdr>
        <w:top w:val="none" w:sz="0" w:space="0" w:color="auto"/>
        <w:left w:val="none" w:sz="0" w:space="0" w:color="auto"/>
        <w:bottom w:val="none" w:sz="0" w:space="0" w:color="auto"/>
        <w:right w:val="none" w:sz="0" w:space="0" w:color="auto"/>
      </w:divBdr>
    </w:div>
    <w:div w:id="1744909350">
      <w:bodyDiv w:val="1"/>
      <w:marLeft w:val="0"/>
      <w:marRight w:val="0"/>
      <w:marTop w:val="0"/>
      <w:marBottom w:val="0"/>
      <w:divBdr>
        <w:top w:val="none" w:sz="0" w:space="0" w:color="auto"/>
        <w:left w:val="none" w:sz="0" w:space="0" w:color="auto"/>
        <w:bottom w:val="none" w:sz="0" w:space="0" w:color="auto"/>
        <w:right w:val="none" w:sz="0" w:space="0" w:color="auto"/>
      </w:divBdr>
    </w:div>
    <w:div w:id="2138839154">
      <w:bodyDiv w:val="1"/>
      <w:marLeft w:val="0"/>
      <w:marRight w:val="0"/>
      <w:marTop w:val="0"/>
      <w:marBottom w:val="0"/>
      <w:divBdr>
        <w:top w:val="none" w:sz="0" w:space="0" w:color="auto"/>
        <w:left w:val="none" w:sz="0" w:space="0" w:color="auto"/>
        <w:bottom w:val="none" w:sz="0" w:space="0" w:color="auto"/>
        <w:right w:val="none" w:sz="0" w:space="0" w:color="auto"/>
      </w:divBdr>
      <w:divsChild>
        <w:div w:id="48042504">
          <w:marLeft w:val="0"/>
          <w:marRight w:val="0"/>
          <w:marTop w:val="0"/>
          <w:marBottom w:val="0"/>
          <w:divBdr>
            <w:top w:val="none" w:sz="0" w:space="0" w:color="auto"/>
            <w:left w:val="none" w:sz="0" w:space="0" w:color="auto"/>
            <w:bottom w:val="none" w:sz="0" w:space="0" w:color="auto"/>
            <w:right w:val="none" w:sz="0" w:space="0" w:color="auto"/>
          </w:divBdr>
        </w:div>
        <w:div w:id="1476951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tgr2@leicester.ac.uk"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wmciu.nhs.uk/documents/BCCOM%20Year%203%20report.pdf" TargetMode="External"/><Relationship Id="rId2" Type="http://schemas.openxmlformats.org/officeDocument/2006/relationships/numbering" Target="numbering.xml"/><Relationship Id="rId16" Type="http://schemas.openxmlformats.org/officeDocument/2006/relationships/hyperlink" Target="http://www.ich.org/fileadmin/Public_Web_Site/ICH_Products/Guidelines/Efficacy/E9/Step4/E9_Guideline.pdf"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E1278-CBC4-4BDF-B68B-1AC8FA8E4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43</Pages>
  <Words>9783</Words>
  <Characters>55767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cm1ara</dc:creator>
  <cp:lastModifiedBy>User</cp:lastModifiedBy>
  <cp:revision>44</cp:revision>
  <cp:lastPrinted>2015-08-20T09:16:00Z</cp:lastPrinted>
  <dcterms:created xsi:type="dcterms:W3CDTF">2016-10-10T15:23:00Z</dcterms:created>
  <dcterms:modified xsi:type="dcterms:W3CDTF">2017-02-02T10:01:00Z</dcterms:modified>
</cp:coreProperties>
</file>